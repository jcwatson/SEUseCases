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6245E8"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1414C" w:rsidRPr="0071414C">
            <w:rPr>
              <w:rFonts w:ascii="Calibri Light" w:eastAsia="Times New Roman" w:hAnsi="Calibri Light" w:cs="Times New Roman"/>
              <w:color w:val="323E4F"/>
              <w:spacing w:val="5"/>
              <w:kern w:val="28"/>
              <w:sz w:val="52"/>
              <w:szCs w:val="52"/>
            </w:rPr>
            <w:t>Evaluate System Safety</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6245E8">
        <w:rPr>
          <w:rFonts w:ascii="Calibri" w:eastAsia="Calibri" w:hAnsi="Calibri" w:cs="Times New Roman"/>
          <w:noProof/>
        </w:rPr>
        <w:t>April 27,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281FDA">
        <w:rPr>
          <w:rFonts w:ascii="Calibri" w:eastAsia="Calibri" w:hAnsi="Calibri" w:cs="Times New Roman"/>
          <w:noProof/>
        </w:rPr>
        <w:t>2:26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281FDA" w:rsidRDefault="0071414C">
          <w:pPr>
            <w:pStyle w:val="TOC1"/>
            <w:tabs>
              <w:tab w:val="left" w:pos="387"/>
            </w:tabs>
            <w:rPr>
              <w:rFonts w:eastAsiaTheme="minorEastAsia"/>
              <w:noProof/>
            </w:rPr>
          </w:pPr>
          <w:r>
            <w:fldChar w:fldCharType="begin"/>
          </w:r>
          <w:r>
            <w:instrText xml:space="preserve"> TOC \o "1-3" \h \z \u </w:instrText>
          </w:r>
          <w:r>
            <w:fldChar w:fldCharType="separate"/>
          </w:r>
          <w:hyperlink w:anchor="_Toc417026142" w:history="1">
            <w:r w:rsidR="00281FDA" w:rsidRPr="00F2245D">
              <w:rPr>
                <w:rStyle w:val="Hyperlink"/>
                <w:noProof/>
              </w:rPr>
              <w:t>1.</w:t>
            </w:r>
            <w:r w:rsidR="00281FDA">
              <w:rPr>
                <w:rFonts w:eastAsiaTheme="minorEastAsia"/>
                <w:noProof/>
              </w:rPr>
              <w:tab/>
            </w:r>
            <w:r w:rsidR="00281FDA" w:rsidRPr="00F2245D">
              <w:rPr>
                <w:rStyle w:val="Hyperlink"/>
                <w:noProof/>
              </w:rPr>
              <w:t>Introduction</w:t>
            </w:r>
            <w:r w:rsidR="00281FDA">
              <w:rPr>
                <w:noProof/>
                <w:webHidden/>
              </w:rPr>
              <w:tab/>
            </w:r>
            <w:r w:rsidR="00281FDA">
              <w:rPr>
                <w:noProof/>
                <w:webHidden/>
              </w:rPr>
              <w:fldChar w:fldCharType="begin"/>
            </w:r>
            <w:r w:rsidR="00281FDA">
              <w:rPr>
                <w:noProof/>
                <w:webHidden/>
              </w:rPr>
              <w:instrText xml:space="preserve"> PAGEREF _Toc417026142 \h </w:instrText>
            </w:r>
            <w:r w:rsidR="00281FDA">
              <w:rPr>
                <w:noProof/>
                <w:webHidden/>
              </w:rPr>
            </w:r>
            <w:r w:rsidR="00281FDA">
              <w:rPr>
                <w:noProof/>
                <w:webHidden/>
              </w:rPr>
              <w:fldChar w:fldCharType="separate"/>
            </w:r>
            <w:r w:rsidR="00281FDA">
              <w:rPr>
                <w:noProof/>
                <w:webHidden/>
              </w:rPr>
              <w:t>4</w:t>
            </w:r>
            <w:r w:rsidR="00281FDA">
              <w:rPr>
                <w:noProof/>
                <w:webHidden/>
              </w:rPr>
              <w:fldChar w:fldCharType="end"/>
            </w:r>
          </w:hyperlink>
        </w:p>
        <w:p w:rsidR="00281FDA" w:rsidRDefault="006245E8">
          <w:pPr>
            <w:pStyle w:val="TOC2"/>
            <w:tabs>
              <w:tab w:val="left" w:pos="554"/>
              <w:tab w:val="right" w:leader="dot" w:pos="9350"/>
            </w:tabs>
            <w:rPr>
              <w:rFonts w:eastAsiaTheme="minorEastAsia"/>
              <w:noProof/>
            </w:rPr>
          </w:pPr>
          <w:hyperlink w:anchor="_Toc417026143" w:history="1">
            <w:r w:rsidR="00281FDA" w:rsidRPr="00F2245D">
              <w:rPr>
                <w:rStyle w:val="Hyperlink"/>
                <w:noProof/>
              </w:rPr>
              <w:t>1.1.</w:t>
            </w:r>
            <w:r w:rsidR="00281FDA">
              <w:rPr>
                <w:rFonts w:eastAsiaTheme="minorEastAsia"/>
                <w:noProof/>
              </w:rPr>
              <w:tab/>
            </w:r>
            <w:r w:rsidR="00281FDA" w:rsidRPr="00F2245D">
              <w:rPr>
                <w:rStyle w:val="Hyperlink"/>
                <w:noProof/>
              </w:rPr>
              <w:t>Intent</w:t>
            </w:r>
            <w:r w:rsidR="00281FDA">
              <w:rPr>
                <w:noProof/>
                <w:webHidden/>
              </w:rPr>
              <w:tab/>
            </w:r>
            <w:r w:rsidR="00281FDA">
              <w:rPr>
                <w:noProof/>
                <w:webHidden/>
              </w:rPr>
              <w:fldChar w:fldCharType="begin"/>
            </w:r>
            <w:r w:rsidR="00281FDA">
              <w:rPr>
                <w:noProof/>
                <w:webHidden/>
              </w:rPr>
              <w:instrText xml:space="preserve"> PAGEREF _Toc417026143 \h </w:instrText>
            </w:r>
            <w:r w:rsidR="00281FDA">
              <w:rPr>
                <w:noProof/>
                <w:webHidden/>
              </w:rPr>
            </w:r>
            <w:r w:rsidR="00281FDA">
              <w:rPr>
                <w:noProof/>
                <w:webHidden/>
              </w:rPr>
              <w:fldChar w:fldCharType="separate"/>
            </w:r>
            <w:r w:rsidR="00281FDA">
              <w:rPr>
                <w:noProof/>
                <w:webHidden/>
              </w:rPr>
              <w:t>4</w:t>
            </w:r>
            <w:r w:rsidR="00281FDA">
              <w:rPr>
                <w:noProof/>
                <w:webHidden/>
              </w:rPr>
              <w:fldChar w:fldCharType="end"/>
            </w:r>
          </w:hyperlink>
        </w:p>
        <w:p w:rsidR="00281FDA" w:rsidRDefault="006245E8">
          <w:pPr>
            <w:pStyle w:val="TOC2"/>
            <w:tabs>
              <w:tab w:val="left" w:pos="554"/>
              <w:tab w:val="right" w:leader="dot" w:pos="9350"/>
            </w:tabs>
            <w:rPr>
              <w:rFonts w:eastAsiaTheme="minorEastAsia"/>
              <w:noProof/>
            </w:rPr>
          </w:pPr>
          <w:hyperlink w:anchor="_Toc417026144" w:history="1">
            <w:r w:rsidR="00281FDA" w:rsidRPr="00F2245D">
              <w:rPr>
                <w:rStyle w:val="Hyperlink"/>
                <w:noProof/>
              </w:rPr>
              <w:t>1.2.</w:t>
            </w:r>
            <w:r w:rsidR="00281FDA">
              <w:rPr>
                <w:rFonts w:eastAsiaTheme="minorEastAsia"/>
                <w:noProof/>
              </w:rPr>
              <w:tab/>
            </w:r>
            <w:r w:rsidR="00281FDA" w:rsidRPr="00F2245D">
              <w:rPr>
                <w:rStyle w:val="Hyperlink"/>
                <w:noProof/>
              </w:rPr>
              <w:t>Assumptions</w:t>
            </w:r>
            <w:r w:rsidR="00281FDA">
              <w:rPr>
                <w:noProof/>
                <w:webHidden/>
              </w:rPr>
              <w:tab/>
            </w:r>
            <w:r w:rsidR="00281FDA">
              <w:rPr>
                <w:noProof/>
                <w:webHidden/>
              </w:rPr>
              <w:fldChar w:fldCharType="begin"/>
            </w:r>
            <w:r w:rsidR="00281FDA">
              <w:rPr>
                <w:noProof/>
                <w:webHidden/>
              </w:rPr>
              <w:instrText xml:space="preserve"> PAGEREF _Toc417026144 \h </w:instrText>
            </w:r>
            <w:r w:rsidR="00281FDA">
              <w:rPr>
                <w:noProof/>
                <w:webHidden/>
              </w:rPr>
            </w:r>
            <w:r w:rsidR="00281FDA">
              <w:rPr>
                <w:noProof/>
                <w:webHidden/>
              </w:rPr>
              <w:fldChar w:fldCharType="separate"/>
            </w:r>
            <w:r w:rsidR="00281FDA">
              <w:rPr>
                <w:noProof/>
                <w:webHidden/>
              </w:rPr>
              <w:t>4</w:t>
            </w:r>
            <w:r w:rsidR="00281FDA">
              <w:rPr>
                <w:noProof/>
                <w:webHidden/>
              </w:rPr>
              <w:fldChar w:fldCharType="end"/>
            </w:r>
          </w:hyperlink>
        </w:p>
        <w:p w:rsidR="00281FDA" w:rsidRDefault="006245E8">
          <w:pPr>
            <w:pStyle w:val="TOC1"/>
            <w:tabs>
              <w:tab w:val="left" w:pos="387"/>
            </w:tabs>
            <w:rPr>
              <w:rFonts w:eastAsiaTheme="minorEastAsia"/>
              <w:noProof/>
            </w:rPr>
          </w:pPr>
          <w:hyperlink w:anchor="_Toc417026145" w:history="1">
            <w:r w:rsidR="00281FDA" w:rsidRPr="00F2245D">
              <w:rPr>
                <w:rStyle w:val="Hyperlink"/>
                <w:noProof/>
              </w:rPr>
              <w:t>2.</w:t>
            </w:r>
            <w:r w:rsidR="00281FDA">
              <w:rPr>
                <w:rFonts w:eastAsiaTheme="minorEastAsia"/>
                <w:noProof/>
              </w:rPr>
              <w:tab/>
            </w:r>
            <w:r w:rsidR="00281FDA" w:rsidRPr="00F2245D">
              <w:rPr>
                <w:rStyle w:val="Hyperlink"/>
                <w:noProof/>
              </w:rPr>
              <w:t>Context</w:t>
            </w:r>
            <w:r w:rsidR="00281FDA">
              <w:rPr>
                <w:noProof/>
                <w:webHidden/>
              </w:rPr>
              <w:tab/>
            </w:r>
            <w:r w:rsidR="00281FDA">
              <w:rPr>
                <w:noProof/>
                <w:webHidden/>
              </w:rPr>
              <w:fldChar w:fldCharType="begin"/>
            </w:r>
            <w:r w:rsidR="00281FDA">
              <w:rPr>
                <w:noProof/>
                <w:webHidden/>
              </w:rPr>
              <w:instrText xml:space="preserve"> PAGEREF _Toc417026145 \h </w:instrText>
            </w:r>
            <w:r w:rsidR="00281FDA">
              <w:rPr>
                <w:noProof/>
                <w:webHidden/>
              </w:rPr>
            </w:r>
            <w:r w:rsidR="00281FDA">
              <w:rPr>
                <w:noProof/>
                <w:webHidden/>
              </w:rPr>
              <w:fldChar w:fldCharType="separate"/>
            </w:r>
            <w:r w:rsidR="00281FDA">
              <w:rPr>
                <w:noProof/>
                <w:webHidden/>
              </w:rPr>
              <w:t>4</w:t>
            </w:r>
            <w:r w:rsidR="00281FDA">
              <w:rPr>
                <w:noProof/>
                <w:webHidden/>
              </w:rPr>
              <w:fldChar w:fldCharType="end"/>
            </w:r>
          </w:hyperlink>
        </w:p>
        <w:p w:rsidR="00281FDA" w:rsidRDefault="006245E8">
          <w:pPr>
            <w:pStyle w:val="TOC1"/>
            <w:tabs>
              <w:tab w:val="left" w:pos="387"/>
            </w:tabs>
            <w:rPr>
              <w:rFonts w:eastAsiaTheme="minorEastAsia"/>
              <w:noProof/>
            </w:rPr>
          </w:pPr>
          <w:hyperlink w:anchor="_Toc417026146" w:history="1">
            <w:r w:rsidR="00281FDA" w:rsidRPr="00F2245D">
              <w:rPr>
                <w:rStyle w:val="Hyperlink"/>
                <w:noProof/>
              </w:rPr>
              <w:t>3.</w:t>
            </w:r>
            <w:r w:rsidR="00281FDA">
              <w:rPr>
                <w:rFonts w:eastAsiaTheme="minorEastAsia"/>
                <w:noProof/>
              </w:rPr>
              <w:tab/>
            </w:r>
            <w:r w:rsidR="00281FDA" w:rsidRPr="00F2245D">
              <w:rPr>
                <w:rStyle w:val="Hyperlink"/>
                <w:noProof/>
              </w:rPr>
              <w:t>Items to Review</w:t>
            </w:r>
            <w:r w:rsidR="00281FDA">
              <w:rPr>
                <w:noProof/>
                <w:webHidden/>
              </w:rPr>
              <w:tab/>
            </w:r>
            <w:r w:rsidR="00281FDA">
              <w:rPr>
                <w:noProof/>
                <w:webHidden/>
              </w:rPr>
              <w:fldChar w:fldCharType="begin"/>
            </w:r>
            <w:r w:rsidR="00281FDA">
              <w:rPr>
                <w:noProof/>
                <w:webHidden/>
              </w:rPr>
              <w:instrText xml:space="preserve"> PAGEREF _Toc417026146 \h </w:instrText>
            </w:r>
            <w:r w:rsidR="00281FDA">
              <w:rPr>
                <w:noProof/>
                <w:webHidden/>
              </w:rPr>
            </w:r>
            <w:r w:rsidR="00281FDA">
              <w:rPr>
                <w:noProof/>
                <w:webHidden/>
              </w:rPr>
              <w:fldChar w:fldCharType="separate"/>
            </w:r>
            <w:r w:rsidR="00281FDA">
              <w:rPr>
                <w:noProof/>
                <w:webHidden/>
              </w:rPr>
              <w:t>5</w:t>
            </w:r>
            <w:r w:rsidR="00281FDA">
              <w:rPr>
                <w:noProof/>
                <w:webHidden/>
              </w:rPr>
              <w:fldChar w:fldCharType="end"/>
            </w:r>
          </w:hyperlink>
        </w:p>
        <w:p w:rsidR="00281FDA" w:rsidRDefault="006245E8">
          <w:pPr>
            <w:pStyle w:val="TOC2"/>
            <w:tabs>
              <w:tab w:val="left" w:pos="554"/>
              <w:tab w:val="right" w:leader="dot" w:pos="9350"/>
            </w:tabs>
            <w:rPr>
              <w:rFonts w:eastAsiaTheme="minorEastAsia"/>
              <w:noProof/>
            </w:rPr>
          </w:pPr>
          <w:hyperlink w:anchor="_Toc417026147" w:history="1">
            <w:r w:rsidR="00281FDA" w:rsidRPr="00F2245D">
              <w:rPr>
                <w:rStyle w:val="Hyperlink"/>
                <w:noProof/>
              </w:rPr>
              <w:t>3.1.</w:t>
            </w:r>
            <w:r w:rsidR="00281FDA">
              <w:rPr>
                <w:rFonts w:eastAsiaTheme="minorEastAsia"/>
                <w:noProof/>
              </w:rPr>
              <w:tab/>
            </w:r>
            <w:r w:rsidR="00281FDA" w:rsidRPr="00F2245D">
              <w:rPr>
                <w:rStyle w:val="Hyperlink"/>
                <w:noProof/>
              </w:rPr>
              <w:t>"Evaluate System Safety" Use Case</w:t>
            </w:r>
            <w:r w:rsidR="00281FDA">
              <w:rPr>
                <w:noProof/>
                <w:webHidden/>
              </w:rPr>
              <w:tab/>
            </w:r>
            <w:r w:rsidR="00281FDA">
              <w:rPr>
                <w:noProof/>
                <w:webHidden/>
              </w:rPr>
              <w:fldChar w:fldCharType="begin"/>
            </w:r>
            <w:r w:rsidR="00281FDA">
              <w:rPr>
                <w:noProof/>
                <w:webHidden/>
              </w:rPr>
              <w:instrText xml:space="preserve"> PAGEREF _Toc417026147 \h </w:instrText>
            </w:r>
            <w:r w:rsidR="00281FDA">
              <w:rPr>
                <w:noProof/>
                <w:webHidden/>
              </w:rPr>
            </w:r>
            <w:r w:rsidR="00281FDA">
              <w:rPr>
                <w:noProof/>
                <w:webHidden/>
              </w:rPr>
              <w:fldChar w:fldCharType="separate"/>
            </w:r>
            <w:r w:rsidR="00281FDA">
              <w:rPr>
                <w:noProof/>
                <w:webHidden/>
              </w:rPr>
              <w:t>5</w:t>
            </w:r>
            <w:r w:rsidR="00281FDA">
              <w:rPr>
                <w:noProof/>
                <w:webHidden/>
              </w:rPr>
              <w:fldChar w:fldCharType="end"/>
            </w:r>
          </w:hyperlink>
        </w:p>
        <w:p w:rsidR="00281FDA" w:rsidRDefault="006245E8">
          <w:pPr>
            <w:pStyle w:val="TOC3"/>
            <w:tabs>
              <w:tab w:val="left" w:pos="721"/>
              <w:tab w:val="right" w:leader="dot" w:pos="9350"/>
            </w:tabs>
            <w:rPr>
              <w:rFonts w:eastAsiaTheme="minorEastAsia"/>
              <w:noProof/>
            </w:rPr>
          </w:pPr>
          <w:hyperlink w:anchor="_Toc417026148" w:history="1">
            <w:r w:rsidR="00281FDA" w:rsidRPr="00F2245D">
              <w:rPr>
                <w:rStyle w:val="Hyperlink"/>
                <w:noProof/>
              </w:rPr>
              <w:t>3.1.1.</w:t>
            </w:r>
            <w:r w:rsidR="00281FDA">
              <w:rPr>
                <w:rFonts w:eastAsiaTheme="minorEastAsia"/>
                <w:noProof/>
              </w:rPr>
              <w:tab/>
            </w:r>
            <w:r w:rsidR="00281FDA" w:rsidRPr="00F2245D">
              <w:rPr>
                <w:rStyle w:val="Hyperlink"/>
                <w:noProof/>
              </w:rPr>
              <w:t>Use Case Attributes</w:t>
            </w:r>
            <w:r w:rsidR="00281FDA">
              <w:rPr>
                <w:noProof/>
                <w:webHidden/>
              </w:rPr>
              <w:tab/>
            </w:r>
            <w:r w:rsidR="00281FDA">
              <w:rPr>
                <w:noProof/>
                <w:webHidden/>
              </w:rPr>
              <w:fldChar w:fldCharType="begin"/>
            </w:r>
            <w:r w:rsidR="00281FDA">
              <w:rPr>
                <w:noProof/>
                <w:webHidden/>
              </w:rPr>
              <w:instrText xml:space="preserve"> PAGEREF _Toc417026148 \h </w:instrText>
            </w:r>
            <w:r w:rsidR="00281FDA">
              <w:rPr>
                <w:noProof/>
                <w:webHidden/>
              </w:rPr>
            </w:r>
            <w:r w:rsidR="00281FDA">
              <w:rPr>
                <w:noProof/>
                <w:webHidden/>
              </w:rPr>
              <w:fldChar w:fldCharType="separate"/>
            </w:r>
            <w:r w:rsidR="00281FDA">
              <w:rPr>
                <w:noProof/>
                <w:webHidden/>
              </w:rPr>
              <w:t>5</w:t>
            </w:r>
            <w:r w:rsidR="00281FDA">
              <w:rPr>
                <w:noProof/>
                <w:webHidden/>
              </w:rPr>
              <w:fldChar w:fldCharType="end"/>
            </w:r>
          </w:hyperlink>
        </w:p>
        <w:p w:rsidR="00281FDA" w:rsidRDefault="006245E8">
          <w:pPr>
            <w:pStyle w:val="TOC3"/>
            <w:tabs>
              <w:tab w:val="left" w:pos="721"/>
              <w:tab w:val="right" w:leader="dot" w:pos="9350"/>
            </w:tabs>
            <w:rPr>
              <w:rFonts w:eastAsiaTheme="minorEastAsia"/>
              <w:noProof/>
            </w:rPr>
          </w:pPr>
          <w:hyperlink w:anchor="_Toc417026149" w:history="1">
            <w:r w:rsidR="00281FDA" w:rsidRPr="00F2245D">
              <w:rPr>
                <w:rStyle w:val="Hyperlink"/>
                <w:noProof/>
              </w:rPr>
              <w:t>3.1.2.</w:t>
            </w:r>
            <w:r w:rsidR="00281FDA">
              <w:rPr>
                <w:rFonts w:eastAsiaTheme="minorEastAsia"/>
                <w:noProof/>
              </w:rPr>
              <w:tab/>
            </w:r>
            <w:r w:rsidR="00281FDA" w:rsidRPr="00F2245D">
              <w:rPr>
                <w:rStyle w:val="Hyperlink"/>
                <w:noProof/>
              </w:rPr>
              <w:t>Use Case Description</w:t>
            </w:r>
            <w:r w:rsidR="00281FDA">
              <w:rPr>
                <w:noProof/>
                <w:webHidden/>
              </w:rPr>
              <w:tab/>
            </w:r>
            <w:r w:rsidR="00281FDA">
              <w:rPr>
                <w:noProof/>
                <w:webHidden/>
              </w:rPr>
              <w:fldChar w:fldCharType="begin"/>
            </w:r>
            <w:r w:rsidR="00281FDA">
              <w:rPr>
                <w:noProof/>
                <w:webHidden/>
              </w:rPr>
              <w:instrText xml:space="preserve"> PAGEREF _Toc417026149 \h </w:instrText>
            </w:r>
            <w:r w:rsidR="00281FDA">
              <w:rPr>
                <w:noProof/>
                <w:webHidden/>
              </w:rPr>
            </w:r>
            <w:r w:rsidR="00281FDA">
              <w:rPr>
                <w:noProof/>
                <w:webHidden/>
              </w:rPr>
              <w:fldChar w:fldCharType="separate"/>
            </w:r>
            <w:r w:rsidR="00281FDA">
              <w:rPr>
                <w:noProof/>
                <w:webHidden/>
              </w:rPr>
              <w:t>5</w:t>
            </w:r>
            <w:r w:rsidR="00281FDA">
              <w:rPr>
                <w:noProof/>
                <w:webHidden/>
              </w:rPr>
              <w:fldChar w:fldCharType="end"/>
            </w:r>
          </w:hyperlink>
        </w:p>
        <w:p w:rsidR="00281FDA" w:rsidRDefault="006245E8">
          <w:pPr>
            <w:pStyle w:val="TOC3"/>
            <w:tabs>
              <w:tab w:val="left" w:pos="721"/>
              <w:tab w:val="right" w:leader="dot" w:pos="9350"/>
            </w:tabs>
            <w:rPr>
              <w:rFonts w:eastAsiaTheme="minorEastAsia"/>
              <w:noProof/>
            </w:rPr>
          </w:pPr>
          <w:hyperlink w:anchor="_Toc417026150" w:history="1">
            <w:r w:rsidR="00281FDA" w:rsidRPr="00F2245D">
              <w:rPr>
                <w:rStyle w:val="Hyperlink"/>
                <w:noProof/>
              </w:rPr>
              <w:t>3.1.3.</w:t>
            </w:r>
            <w:r w:rsidR="00281FDA">
              <w:rPr>
                <w:rFonts w:eastAsiaTheme="minorEastAsia"/>
                <w:noProof/>
              </w:rPr>
              <w:tab/>
            </w:r>
            <w:r w:rsidR="00281FDA" w:rsidRPr="00F2245D">
              <w:rPr>
                <w:rStyle w:val="Hyperlink"/>
                <w:noProof/>
              </w:rPr>
              <w:t>Use Case Related Diagrams</w:t>
            </w:r>
            <w:r w:rsidR="00281FDA">
              <w:rPr>
                <w:noProof/>
                <w:webHidden/>
              </w:rPr>
              <w:tab/>
            </w:r>
            <w:r w:rsidR="00281FDA">
              <w:rPr>
                <w:noProof/>
                <w:webHidden/>
              </w:rPr>
              <w:fldChar w:fldCharType="begin"/>
            </w:r>
            <w:r w:rsidR="00281FDA">
              <w:rPr>
                <w:noProof/>
                <w:webHidden/>
              </w:rPr>
              <w:instrText xml:space="preserve"> PAGEREF _Toc417026150 \h </w:instrText>
            </w:r>
            <w:r w:rsidR="00281FDA">
              <w:rPr>
                <w:noProof/>
                <w:webHidden/>
              </w:rPr>
            </w:r>
            <w:r w:rsidR="00281FDA">
              <w:rPr>
                <w:noProof/>
                <w:webHidden/>
              </w:rPr>
              <w:fldChar w:fldCharType="separate"/>
            </w:r>
            <w:r w:rsidR="00281FDA">
              <w:rPr>
                <w:noProof/>
                <w:webHidden/>
              </w:rPr>
              <w:t>7</w:t>
            </w:r>
            <w:r w:rsidR="00281FDA">
              <w:rPr>
                <w:noProof/>
                <w:webHidden/>
              </w:rPr>
              <w:fldChar w:fldCharType="end"/>
            </w:r>
          </w:hyperlink>
        </w:p>
        <w:p w:rsidR="00281FDA" w:rsidRDefault="006245E8">
          <w:pPr>
            <w:pStyle w:val="TOC3"/>
            <w:tabs>
              <w:tab w:val="left" w:pos="721"/>
              <w:tab w:val="right" w:leader="dot" w:pos="9350"/>
            </w:tabs>
            <w:rPr>
              <w:rFonts w:eastAsiaTheme="minorEastAsia"/>
              <w:noProof/>
            </w:rPr>
          </w:pPr>
          <w:hyperlink w:anchor="_Toc417026151" w:history="1">
            <w:r w:rsidR="00281FDA" w:rsidRPr="00F2245D">
              <w:rPr>
                <w:rStyle w:val="Hyperlink"/>
                <w:noProof/>
              </w:rPr>
              <w:t>3.1.4.</w:t>
            </w:r>
            <w:r w:rsidR="00281FDA">
              <w:rPr>
                <w:rFonts w:eastAsiaTheme="minorEastAsia"/>
                <w:noProof/>
              </w:rPr>
              <w:tab/>
            </w:r>
            <w:r w:rsidR="00281FDA" w:rsidRPr="00F2245D">
              <w:rPr>
                <w:rStyle w:val="Hyperlink"/>
                <w:noProof/>
              </w:rPr>
              <w:t>Other Called Activities</w:t>
            </w:r>
            <w:r w:rsidR="00281FDA">
              <w:rPr>
                <w:noProof/>
                <w:webHidden/>
              </w:rPr>
              <w:tab/>
            </w:r>
            <w:r w:rsidR="00281FDA">
              <w:rPr>
                <w:noProof/>
                <w:webHidden/>
              </w:rPr>
              <w:fldChar w:fldCharType="begin"/>
            </w:r>
            <w:r w:rsidR="00281FDA">
              <w:rPr>
                <w:noProof/>
                <w:webHidden/>
              </w:rPr>
              <w:instrText xml:space="preserve"> PAGEREF _Toc417026151 \h </w:instrText>
            </w:r>
            <w:r w:rsidR="00281FDA">
              <w:rPr>
                <w:noProof/>
                <w:webHidden/>
              </w:rPr>
            </w:r>
            <w:r w:rsidR="00281FDA">
              <w:rPr>
                <w:noProof/>
                <w:webHidden/>
              </w:rPr>
              <w:fldChar w:fldCharType="separate"/>
            </w:r>
            <w:r w:rsidR="00281FDA">
              <w:rPr>
                <w:noProof/>
                <w:webHidden/>
              </w:rPr>
              <w:t>11</w:t>
            </w:r>
            <w:r w:rsidR="00281FDA">
              <w:rPr>
                <w:noProof/>
                <w:webHidden/>
              </w:rPr>
              <w:fldChar w:fldCharType="end"/>
            </w:r>
          </w:hyperlink>
        </w:p>
        <w:p w:rsidR="00281FDA" w:rsidRDefault="006245E8">
          <w:pPr>
            <w:pStyle w:val="TOC1"/>
            <w:tabs>
              <w:tab w:val="left" w:pos="387"/>
            </w:tabs>
            <w:rPr>
              <w:rFonts w:eastAsiaTheme="minorEastAsia"/>
              <w:noProof/>
            </w:rPr>
          </w:pPr>
          <w:hyperlink w:anchor="_Toc417026152" w:history="1">
            <w:r w:rsidR="00281FDA" w:rsidRPr="00F2245D">
              <w:rPr>
                <w:rStyle w:val="Hyperlink"/>
                <w:noProof/>
              </w:rPr>
              <w:t>4.</w:t>
            </w:r>
            <w:r w:rsidR="00281FDA">
              <w:rPr>
                <w:rFonts w:eastAsiaTheme="minorEastAsia"/>
                <w:noProof/>
              </w:rPr>
              <w:tab/>
            </w:r>
            <w:r w:rsidR="00281FDA" w:rsidRPr="00F2245D">
              <w:rPr>
                <w:rStyle w:val="Hyperlink"/>
                <w:noProof/>
              </w:rPr>
              <w:t>Supporting Information</w:t>
            </w:r>
            <w:r w:rsidR="00281FDA">
              <w:rPr>
                <w:noProof/>
                <w:webHidden/>
              </w:rPr>
              <w:tab/>
            </w:r>
            <w:r w:rsidR="00281FDA">
              <w:rPr>
                <w:noProof/>
                <w:webHidden/>
              </w:rPr>
              <w:fldChar w:fldCharType="begin"/>
            </w:r>
            <w:r w:rsidR="00281FDA">
              <w:rPr>
                <w:noProof/>
                <w:webHidden/>
              </w:rPr>
              <w:instrText xml:space="preserve"> PAGEREF _Toc417026152 \h </w:instrText>
            </w:r>
            <w:r w:rsidR="00281FDA">
              <w:rPr>
                <w:noProof/>
                <w:webHidden/>
              </w:rPr>
            </w:r>
            <w:r w:rsidR="00281FDA">
              <w:rPr>
                <w:noProof/>
                <w:webHidden/>
              </w:rPr>
              <w:fldChar w:fldCharType="separate"/>
            </w:r>
            <w:r w:rsidR="00281FDA">
              <w:rPr>
                <w:noProof/>
                <w:webHidden/>
              </w:rPr>
              <w:t>12</w:t>
            </w:r>
            <w:r w:rsidR="00281FDA">
              <w:rPr>
                <w:noProof/>
                <w:webHidden/>
              </w:rPr>
              <w:fldChar w:fldCharType="end"/>
            </w:r>
          </w:hyperlink>
        </w:p>
        <w:p w:rsidR="00281FDA" w:rsidRDefault="006245E8">
          <w:pPr>
            <w:pStyle w:val="TOC2"/>
            <w:tabs>
              <w:tab w:val="left" w:pos="554"/>
              <w:tab w:val="right" w:leader="dot" w:pos="9350"/>
            </w:tabs>
            <w:rPr>
              <w:rFonts w:eastAsiaTheme="minorEastAsia"/>
              <w:noProof/>
            </w:rPr>
          </w:pPr>
          <w:hyperlink w:anchor="_Toc417026153" w:history="1">
            <w:r w:rsidR="00281FDA" w:rsidRPr="00F2245D">
              <w:rPr>
                <w:rStyle w:val="Hyperlink"/>
                <w:noProof/>
              </w:rPr>
              <w:t>4.1.</w:t>
            </w:r>
            <w:r w:rsidR="00281FDA">
              <w:rPr>
                <w:rFonts w:eastAsiaTheme="minorEastAsia"/>
                <w:noProof/>
              </w:rPr>
              <w:tab/>
            </w:r>
            <w:r w:rsidR="00281FDA" w:rsidRPr="00F2245D">
              <w:rPr>
                <w:rStyle w:val="Hyperlink"/>
                <w:noProof/>
              </w:rPr>
              <w:t>Called Activities</w:t>
            </w:r>
            <w:r w:rsidR="00281FDA">
              <w:rPr>
                <w:noProof/>
                <w:webHidden/>
              </w:rPr>
              <w:tab/>
            </w:r>
            <w:r w:rsidR="00281FDA">
              <w:rPr>
                <w:noProof/>
                <w:webHidden/>
              </w:rPr>
              <w:fldChar w:fldCharType="begin"/>
            </w:r>
            <w:r w:rsidR="00281FDA">
              <w:rPr>
                <w:noProof/>
                <w:webHidden/>
              </w:rPr>
              <w:instrText xml:space="preserve"> PAGEREF _Toc417026153 \h </w:instrText>
            </w:r>
            <w:r w:rsidR="00281FDA">
              <w:rPr>
                <w:noProof/>
                <w:webHidden/>
              </w:rPr>
            </w:r>
            <w:r w:rsidR="00281FDA">
              <w:rPr>
                <w:noProof/>
                <w:webHidden/>
              </w:rPr>
              <w:fldChar w:fldCharType="separate"/>
            </w:r>
            <w:r w:rsidR="00281FDA">
              <w:rPr>
                <w:noProof/>
                <w:webHidden/>
              </w:rPr>
              <w:t>12</w:t>
            </w:r>
            <w:r w:rsidR="00281FDA">
              <w:rPr>
                <w:noProof/>
                <w:webHidden/>
              </w:rPr>
              <w:fldChar w:fldCharType="end"/>
            </w:r>
          </w:hyperlink>
        </w:p>
        <w:p w:rsidR="00281FDA" w:rsidRDefault="006245E8">
          <w:pPr>
            <w:pStyle w:val="TOC3"/>
            <w:tabs>
              <w:tab w:val="left" w:pos="721"/>
              <w:tab w:val="right" w:leader="dot" w:pos="9350"/>
            </w:tabs>
            <w:rPr>
              <w:rFonts w:eastAsiaTheme="minorEastAsia"/>
              <w:noProof/>
            </w:rPr>
          </w:pPr>
          <w:hyperlink w:anchor="_Toc417026154" w:history="1">
            <w:r w:rsidR="00281FDA" w:rsidRPr="00F2245D">
              <w:rPr>
                <w:rStyle w:val="Hyperlink"/>
                <w:noProof/>
              </w:rPr>
              <w:t>4.1.1.</w:t>
            </w:r>
            <w:r w:rsidR="00281FDA">
              <w:rPr>
                <w:rFonts w:eastAsiaTheme="minorEastAsia"/>
                <w:noProof/>
              </w:rPr>
              <w:tab/>
            </w:r>
            <w:r w:rsidR="00281FDA" w:rsidRPr="00F2245D">
              <w:rPr>
                <w:rStyle w:val="Hyperlink"/>
                <w:noProof/>
              </w:rPr>
              <w:t>Measure a Change Impact</w:t>
            </w:r>
            <w:r w:rsidR="00281FDA">
              <w:rPr>
                <w:noProof/>
                <w:webHidden/>
              </w:rPr>
              <w:tab/>
            </w:r>
            <w:r w:rsidR="00281FDA">
              <w:rPr>
                <w:noProof/>
                <w:webHidden/>
              </w:rPr>
              <w:fldChar w:fldCharType="begin"/>
            </w:r>
            <w:r w:rsidR="00281FDA">
              <w:rPr>
                <w:noProof/>
                <w:webHidden/>
              </w:rPr>
              <w:instrText xml:space="preserve"> PAGEREF _Toc417026154 \h </w:instrText>
            </w:r>
            <w:r w:rsidR="00281FDA">
              <w:rPr>
                <w:noProof/>
                <w:webHidden/>
              </w:rPr>
            </w:r>
            <w:r w:rsidR="00281FDA">
              <w:rPr>
                <w:noProof/>
                <w:webHidden/>
              </w:rPr>
              <w:fldChar w:fldCharType="separate"/>
            </w:r>
            <w:r w:rsidR="00281FDA">
              <w:rPr>
                <w:noProof/>
                <w:webHidden/>
              </w:rPr>
              <w:t>12</w:t>
            </w:r>
            <w:r w:rsidR="00281FDA">
              <w:rPr>
                <w:noProof/>
                <w:webHidden/>
              </w:rPr>
              <w:fldChar w:fldCharType="end"/>
            </w:r>
          </w:hyperlink>
        </w:p>
        <w:p w:rsidR="00281FDA" w:rsidRDefault="006245E8">
          <w:pPr>
            <w:pStyle w:val="TOC3"/>
            <w:tabs>
              <w:tab w:val="left" w:pos="721"/>
              <w:tab w:val="right" w:leader="dot" w:pos="9350"/>
            </w:tabs>
            <w:rPr>
              <w:rFonts w:eastAsiaTheme="minorEastAsia"/>
              <w:noProof/>
            </w:rPr>
          </w:pPr>
          <w:hyperlink w:anchor="_Toc417026155" w:history="1">
            <w:r w:rsidR="00281FDA" w:rsidRPr="00F2245D">
              <w:rPr>
                <w:rStyle w:val="Hyperlink"/>
                <w:noProof/>
              </w:rPr>
              <w:t>4.1.2.</w:t>
            </w:r>
            <w:r w:rsidR="00281FDA">
              <w:rPr>
                <w:rFonts w:eastAsiaTheme="minorEastAsia"/>
                <w:noProof/>
              </w:rPr>
              <w:tab/>
            </w:r>
            <w:r w:rsidR="00281FDA" w:rsidRPr="00F2245D">
              <w:rPr>
                <w:rStyle w:val="Hyperlink"/>
                <w:noProof/>
              </w:rPr>
              <w:t>Conduct a Review</w:t>
            </w:r>
            <w:r w:rsidR="00281FDA">
              <w:rPr>
                <w:noProof/>
                <w:webHidden/>
              </w:rPr>
              <w:tab/>
            </w:r>
            <w:r w:rsidR="00281FDA">
              <w:rPr>
                <w:noProof/>
                <w:webHidden/>
              </w:rPr>
              <w:fldChar w:fldCharType="begin"/>
            </w:r>
            <w:r w:rsidR="00281FDA">
              <w:rPr>
                <w:noProof/>
                <w:webHidden/>
              </w:rPr>
              <w:instrText xml:space="preserve"> PAGEREF _Toc417026155 \h </w:instrText>
            </w:r>
            <w:r w:rsidR="00281FDA">
              <w:rPr>
                <w:noProof/>
                <w:webHidden/>
              </w:rPr>
            </w:r>
            <w:r w:rsidR="00281FDA">
              <w:rPr>
                <w:noProof/>
                <w:webHidden/>
              </w:rPr>
              <w:fldChar w:fldCharType="separate"/>
            </w:r>
            <w:r w:rsidR="00281FDA">
              <w:rPr>
                <w:noProof/>
                <w:webHidden/>
              </w:rPr>
              <w:t>13</w:t>
            </w:r>
            <w:r w:rsidR="00281FDA">
              <w:rPr>
                <w:noProof/>
                <w:webHidden/>
              </w:rPr>
              <w:fldChar w:fldCharType="end"/>
            </w:r>
          </w:hyperlink>
        </w:p>
        <w:p w:rsidR="00281FDA" w:rsidRDefault="006245E8">
          <w:pPr>
            <w:pStyle w:val="TOC3"/>
            <w:tabs>
              <w:tab w:val="left" w:pos="721"/>
              <w:tab w:val="right" w:leader="dot" w:pos="9350"/>
            </w:tabs>
            <w:rPr>
              <w:rFonts w:eastAsiaTheme="minorEastAsia"/>
              <w:noProof/>
            </w:rPr>
          </w:pPr>
          <w:hyperlink w:anchor="_Toc417026156" w:history="1">
            <w:r w:rsidR="00281FDA" w:rsidRPr="00F2245D">
              <w:rPr>
                <w:rStyle w:val="Hyperlink"/>
                <w:noProof/>
              </w:rPr>
              <w:t>4.1.3.</w:t>
            </w:r>
            <w:r w:rsidR="00281FDA">
              <w:rPr>
                <w:rFonts w:eastAsiaTheme="minorEastAsia"/>
                <w:noProof/>
              </w:rPr>
              <w:tab/>
            </w:r>
            <w:r w:rsidR="00281FDA" w:rsidRPr="00F2245D">
              <w:rPr>
                <w:rStyle w:val="Hyperlink"/>
                <w:noProof/>
              </w:rPr>
              <w:t>Import Reference Materiel into Model</w:t>
            </w:r>
            <w:r w:rsidR="00281FDA">
              <w:rPr>
                <w:noProof/>
                <w:webHidden/>
              </w:rPr>
              <w:tab/>
            </w:r>
            <w:r w:rsidR="00281FDA">
              <w:rPr>
                <w:noProof/>
                <w:webHidden/>
              </w:rPr>
              <w:fldChar w:fldCharType="begin"/>
            </w:r>
            <w:r w:rsidR="00281FDA">
              <w:rPr>
                <w:noProof/>
                <w:webHidden/>
              </w:rPr>
              <w:instrText xml:space="preserve"> PAGEREF _Toc417026156 \h </w:instrText>
            </w:r>
            <w:r w:rsidR="00281FDA">
              <w:rPr>
                <w:noProof/>
                <w:webHidden/>
              </w:rPr>
            </w:r>
            <w:r w:rsidR="00281FDA">
              <w:rPr>
                <w:noProof/>
                <w:webHidden/>
              </w:rPr>
              <w:fldChar w:fldCharType="separate"/>
            </w:r>
            <w:r w:rsidR="00281FDA">
              <w:rPr>
                <w:noProof/>
                <w:webHidden/>
              </w:rPr>
              <w:t>14</w:t>
            </w:r>
            <w:r w:rsidR="00281FDA">
              <w:rPr>
                <w:noProof/>
                <w:webHidden/>
              </w:rPr>
              <w:fldChar w:fldCharType="end"/>
            </w:r>
          </w:hyperlink>
        </w:p>
        <w:p w:rsidR="00281FDA" w:rsidRDefault="006245E8">
          <w:pPr>
            <w:pStyle w:val="TOC2"/>
            <w:tabs>
              <w:tab w:val="left" w:pos="554"/>
              <w:tab w:val="right" w:leader="dot" w:pos="9350"/>
            </w:tabs>
            <w:rPr>
              <w:rFonts w:eastAsiaTheme="minorEastAsia"/>
              <w:noProof/>
            </w:rPr>
          </w:pPr>
          <w:hyperlink w:anchor="_Toc417026157" w:history="1">
            <w:r w:rsidR="00281FDA" w:rsidRPr="00F2245D">
              <w:rPr>
                <w:rStyle w:val="Hyperlink"/>
                <w:noProof/>
              </w:rPr>
              <w:t>4.2.</w:t>
            </w:r>
            <w:r w:rsidR="00281FDA">
              <w:rPr>
                <w:rFonts w:eastAsiaTheme="minorEastAsia"/>
                <w:noProof/>
              </w:rPr>
              <w:tab/>
            </w:r>
            <w:r w:rsidR="00281FDA" w:rsidRPr="00F2245D">
              <w:rPr>
                <w:rStyle w:val="Hyperlink"/>
                <w:noProof/>
              </w:rPr>
              <w:t>Table of Definitions</w:t>
            </w:r>
            <w:r w:rsidR="00281FDA">
              <w:rPr>
                <w:noProof/>
                <w:webHidden/>
              </w:rPr>
              <w:tab/>
            </w:r>
            <w:r w:rsidR="00281FDA">
              <w:rPr>
                <w:noProof/>
                <w:webHidden/>
              </w:rPr>
              <w:fldChar w:fldCharType="begin"/>
            </w:r>
            <w:r w:rsidR="00281FDA">
              <w:rPr>
                <w:noProof/>
                <w:webHidden/>
              </w:rPr>
              <w:instrText xml:space="preserve"> PAGEREF _Toc417026157 \h </w:instrText>
            </w:r>
            <w:r w:rsidR="00281FDA">
              <w:rPr>
                <w:noProof/>
                <w:webHidden/>
              </w:rPr>
            </w:r>
            <w:r w:rsidR="00281FDA">
              <w:rPr>
                <w:noProof/>
                <w:webHidden/>
              </w:rPr>
              <w:fldChar w:fldCharType="separate"/>
            </w:r>
            <w:r w:rsidR="00281FDA">
              <w:rPr>
                <w:noProof/>
                <w:webHidden/>
              </w:rPr>
              <w:t>14</w:t>
            </w:r>
            <w:r w:rsidR="00281FDA">
              <w:rPr>
                <w:noProof/>
                <w:webHidden/>
              </w:rPr>
              <w:fldChar w:fldCharType="end"/>
            </w:r>
          </w:hyperlink>
        </w:p>
        <w:p w:rsidR="00281FDA" w:rsidRDefault="006245E8">
          <w:pPr>
            <w:pStyle w:val="TOC2"/>
            <w:tabs>
              <w:tab w:val="left" w:pos="554"/>
              <w:tab w:val="right" w:leader="dot" w:pos="9350"/>
            </w:tabs>
            <w:rPr>
              <w:rFonts w:eastAsiaTheme="minorEastAsia"/>
              <w:noProof/>
            </w:rPr>
          </w:pPr>
          <w:hyperlink w:anchor="_Toc417026158" w:history="1">
            <w:r w:rsidR="00281FDA" w:rsidRPr="00F2245D">
              <w:rPr>
                <w:rStyle w:val="Hyperlink"/>
                <w:noProof/>
              </w:rPr>
              <w:t>4.3.</w:t>
            </w:r>
            <w:r w:rsidR="00281FDA">
              <w:rPr>
                <w:rFonts w:eastAsiaTheme="minorEastAsia"/>
                <w:noProof/>
              </w:rPr>
              <w:tab/>
            </w:r>
            <w:r w:rsidR="00281FDA" w:rsidRPr="00F2245D">
              <w:rPr>
                <w:rStyle w:val="Hyperlink"/>
                <w:noProof/>
              </w:rPr>
              <w:t>Table of Use Case List</w:t>
            </w:r>
            <w:r w:rsidR="00281FDA">
              <w:rPr>
                <w:noProof/>
                <w:webHidden/>
              </w:rPr>
              <w:tab/>
            </w:r>
            <w:r w:rsidR="00281FDA">
              <w:rPr>
                <w:noProof/>
                <w:webHidden/>
              </w:rPr>
              <w:fldChar w:fldCharType="begin"/>
            </w:r>
            <w:r w:rsidR="00281FDA">
              <w:rPr>
                <w:noProof/>
                <w:webHidden/>
              </w:rPr>
              <w:instrText xml:space="preserve"> PAGEREF _Toc417026158 \h </w:instrText>
            </w:r>
            <w:r w:rsidR="00281FDA">
              <w:rPr>
                <w:noProof/>
                <w:webHidden/>
              </w:rPr>
            </w:r>
            <w:r w:rsidR="00281FDA">
              <w:rPr>
                <w:noProof/>
                <w:webHidden/>
              </w:rPr>
              <w:fldChar w:fldCharType="separate"/>
            </w:r>
            <w:r w:rsidR="00281FDA">
              <w:rPr>
                <w:noProof/>
                <w:webHidden/>
              </w:rPr>
              <w:t>17</w:t>
            </w:r>
            <w:r w:rsidR="00281FDA">
              <w:rPr>
                <w:noProof/>
                <w:webHidden/>
              </w:rPr>
              <w:fldChar w:fldCharType="end"/>
            </w:r>
          </w:hyperlink>
        </w:p>
        <w:p w:rsidR="00281FDA" w:rsidRDefault="006245E8">
          <w:pPr>
            <w:pStyle w:val="TOC2"/>
            <w:tabs>
              <w:tab w:val="left" w:pos="554"/>
              <w:tab w:val="right" w:leader="dot" w:pos="9350"/>
            </w:tabs>
            <w:rPr>
              <w:rFonts w:eastAsiaTheme="minorEastAsia"/>
              <w:noProof/>
            </w:rPr>
          </w:pPr>
          <w:hyperlink w:anchor="_Toc417026159" w:history="1">
            <w:r w:rsidR="00281FDA" w:rsidRPr="00F2245D">
              <w:rPr>
                <w:rStyle w:val="Hyperlink"/>
                <w:noProof/>
              </w:rPr>
              <w:t>4.4.</w:t>
            </w:r>
            <w:r w:rsidR="00281FDA">
              <w:rPr>
                <w:rFonts w:eastAsiaTheme="minorEastAsia"/>
                <w:noProof/>
              </w:rPr>
              <w:tab/>
            </w:r>
            <w:r w:rsidR="00281FDA" w:rsidRPr="00F2245D">
              <w:rPr>
                <w:rStyle w:val="Hyperlink"/>
                <w:noProof/>
              </w:rPr>
              <w:t>Table of Actors</w:t>
            </w:r>
            <w:r w:rsidR="00281FDA">
              <w:rPr>
                <w:noProof/>
                <w:webHidden/>
              </w:rPr>
              <w:tab/>
            </w:r>
            <w:r w:rsidR="00281FDA">
              <w:rPr>
                <w:noProof/>
                <w:webHidden/>
              </w:rPr>
              <w:fldChar w:fldCharType="begin"/>
            </w:r>
            <w:r w:rsidR="00281FDA">
              <w:rPr>
                <w:noProof/>
                <w:webHidden/>
              </w:rPr>
              <w:instrText xml:space="preserve"> PAGEREF _Toc417026159 \h </w:instrText>
            </w:r>
            <w:r w:rsidR="00281FDA">
              <w:rPr>
                <w:noProof/>
                <w:webHidden/>
              </w:rPr>
            </w:r>
            <w:r w:rsidR="00281FDA">
              <w:rPr>
                <w:noProof/>
                <w:webHidden/>
              </w:rPr>
              <w:fldChar w:fldCharType="separate"/>
            </w:r>
            <w:r w:rsidR="00281FDA">
              <w:rPr>
                <w:noProof/>
                <w:webHidden/>
              </w:rPr>
              <w:t>18</w:t>
            </w:r>
            <w:r w:rsidR="00281FDA">
              <w:rPr>
                <w:noProof/>
                <w:webHidden/>
              </w:rPr>
              <w:fldChar w:fldCharType="end"/>
            </w:r>
          </w:hyperlink>
        </w:p>
        <w:p w:rsidR="00660563" w:rsidRDefault="0071414C"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281FDA" w:rsidRDefault="0071414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7026160" w:history="1">
        <w:r w:rsidR="00281FDA" w:rsidRPr="003F4219">
          <w:rPr>
            <w:rStyle w:val="Hyperlink"/>
            <w:noProof/>
          </w:rPr>
          <w:t>Figure 1: Systems Engineering Workflow Use Case Context</w:t>
        </w:r>
        <w:r w:rsidR="00281FDA">
          <w:rPr>
            <w:noProof/>
            <w:webHidden/>
          </w:rPr>
          <w:tab/>
        </w:r>
        <w:r w:rsidR="00281FDA">
          <w:rPr>
            <w:noProof/>
            <w:webHidden/>
          </w:rPr>
          <w:fldChar w:fldCharType="begin"/>
        </w:r>
        <w:r w:rsidR="00281FDA">
          <w:rPr>
            <w:noProof/>
            <w:webHidden/>
          </w:rPr>
          <w:instrText xml:space="preserve"> PAGEREF _Toc417026160 \h </w:instrText>
        </w:r>
        <w:r w:rsidR="00281FDA">
          <w:rPr>
            <w:noProof/>
            <w:webHidden/>
          </w:rPr>
        </w:r>
        <w:r w:rsidR="00281FDA">
          <w:rPr>
            <w:noProof/>
            <w:webHidden/>
          </w:rPr>
          <w:fldChar w:fldCharType="separate"/>
        </w:r>
        <w:r w:rsidR="00281FDA">
          <w:rPr>
            <w:noProof/>
            <w:webHidden/>
          </w:rPr>
          <w:t>5</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1" w:history="1">
        <w:r w:rsidR="00281FDA" w:rsidRPr="003F4219">
          <w:rPr>
            <w:rStyle w:val="Hyperlink"/>
            <w:noProof/>
          </w:rPr>
          <w:t>Figure 2: Specialty Engineering</w:t>
        </w:r>
        <w:r w:rsidR="00281FDA">
          <w:rPr>
            <w:noProof/>
            <w:webHidden/>
          </w:rPr>
          <w:tab/>
        </w:r>
        <w:r w:rsidR="00281FDA">
          <w:rPr>
            <w:noProof/>
            <w:webHidden/>
          </w:rPr>
          <w:fldChar w:fldCharType="begin"/>
        </w:r>
        <w:r w:rsidR="00281FDA">
          <w:rPr>
            <w:noProof/>
            <w:webHidden/>
          </w:rPr>
          <w:instrText xml:space="preserve"> PAGEREF _Toc417026161 \h </w:instrText>
        </w:r>
        <w:r w:rsidR="00281FDA">
          <w:rPr>
            <w:noProof/>
            <w:webHidden/>
          </w:rPr>
        </w:r>
        <w:r w:rsidR="00281FDA">
          <w:rPr>
            <w:noProof/>
            <w:webHidden/>
          </w:rPr>
          <w:fldChar w:fldCharType="separate"/>
        </w:r>
        <w:r w:rsidR="00281FDA">
          <w:rPr>
            <w:noProof/>
            <w:webHidden/>
          </w:rPr>
          <w:t>7</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2" w:history="1">
        <w:r w:rsidR="00281FDA" w:rsidRPr="003F4219">
          <w:rPr>
            <w:rStyle w:val="Hyperlink"/>
            <w:noProof/>
          </w:rPr>
          <w:t>Figure 3: Evaluate System Safety</w:t>
        </w:r>
        <w:r w:rsidR="00281FDA">
          <w:rPr>
            <w:noProof/>
            <w:webHidden/>
          </w:rPr>
          <w:tab/>
        </w:r>
        <w:r w:rsidR="00281FDA">
          <w:rPr>
            <w:noProof/>
            <w:webHidden/>
          </w:rPr>
          <w:fldChar w:fldCharType="begin"/>
        </w:r>
        <w:r w:rsidR="00281FDA">
          <w:rPr>
            <w:noProof/>
            <w:webHidden/>
          </w:rPr>
          <w:instrText xml:space="preserve"> PAGEREF _Toc417026162 \h </w:instrText>
        </w:r>
        <w:r w:rsidR="00281FDA">
          <w:rPr>
            <w:noProof/>
            <w:webHidden/>
          </w:rPr>
        </w:r>
        <w:r w:rsidR="00281FDA">
          <w:rPr>
            <w:noProof/>
            <w:webHidden/>
          </w:rPr>
          <w:fldChar w:fldCharType="separate"/>
        </w:r>
        <w:r w:rsidR="00281FDA">
          <w:rPr>
            <w:noProof/>
            <w:webHidden/>
          </w:rPr>
          <w:t>8</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3" w:history="1">
        <w:r w:rsidR="00281FDA" w:rsidRPr="003F4219">
          <w:rPr>
            <w:rStyle w:val="Hyperlink"/>
            <w:noProof/>
          </w:rPr>
          <w:t>Figure 4: Analyze System Hazards</w:t>
        </w:r>
        <w:r w:rsidR="00281FDA">
          <w:rPr>
            <w:noProof/>
            <w:webHidden/>
          </w:rPr>
          <w:tab/>
        </w:r>
        <w:r w:rsidR="00281FDA">
          <w:rPr>
            <w:noProof/>
            <w:webHidden/>
          </w:rPr>
          <w:fldChar w:fldCharType="begin"/>
        </w:r>
        <w:r w:rsidR="00281FDA">
          <w:rPr>
            <w:noProof/>
            <w:webHidden/>
          </w:rPr>
          <w:instrText xml:space="preserve"> PAGEREF _Toc417026163 \h </w:instrText>
        </w:r>
        <w:r w:rsidR="00281FDA">
          <w:rPr>
            <w:noProof/>
            <w:webHidden/>
          </w:rPr>
        </w:r>
        <w:r w:rsidR="00281FDA">
          <w:rPr>
            <w:noProof/>
            <w:webHidden/>
          </w:rPr>
          <w:fldChar w:fldCharType="separate"/>
        </w:r>
        <w:r w:rsidR="00281FDA">
          <w:rPr>
            <w:noProof/>
            <w:webHidden/>
          </w:rPr>
          <w:t>9</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4" w:history="1">
        <w:r w:rsidR="00281FDA" w:rsidRPr="003F4219">
          <w:rPr>
            <w:rStyle w:val="Hyperlink"/>
            <w:noProof/>
          </w:rPr>
          <w:t>Figure 5: Design S0I with Safety Measures</w:t>
        </w:r>
        <w:r w:rsidR="00281FDA">
          <w:rPr>
            <w:noProof/>
            <w:webHidden/>
          </w:rPr>
          <w:tab/>
        </w:r>
        <w:r w:rsidR="00281FDA">
          <w:rPr>
            <w:noProof/>
            <w:webHidden/>
          </w:rPr>
          <w:fldChar w:fldCharType="begin"/>
        </w:r>
        <w:r w:rsidR="00281FDA">
          <w:rPr>
            <w:noProof/>
            <w:webHidden/>
          </w:rPr>
          <w:instrText xml:space="preserve"> PAGEREF _Toc417026164 \h </w:instrText>
        </w:r>
        <w:r w:rsidR="00281FDA">
          <w:rPr>
            <w:noProof/>
            <w:webHidden/>
          </w:rPr>
        </w:r>
        <w:r w:rsidR="00281FDA">
          <w:rPr>
            <w:noProof/>
            <w:webHidden/>
          </w:rPr>
          <w:fldChar w:fldCharType="separate"/>
        </w:r>
        <w:r w:rsidR="00281FDA">
          <w:rPr>
            <w:noProof/>
            <w:webHidden/>
          </w:rPr>
          <w:t>10</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5" w:history="1">
        <w:r w:rsidR="00281FDA" w:rsidRPr="003F4219">
          <w:rPr>
            <w:rStyle w:val="Hyperlink"/>
            <w:noProof/>
          </w:rPr>
          <w:t>Figure 6: Safety Related Terms</w:t>
        </w:r>
        <w:r w:rsidR="00281FDA">
          <w:rPr>
            <w:noProof/>
            <w:webHidden/>
          </w:rPr>
          <w:tab/>
        </w:r>
        <w:r w:rsidR="00281FDA">
          <w:rPr>
            <w:noProof/>
            <w:webHidden/>
          </w:rPr>
          <w:fldChar w:fldCharType="begin"/>
        </w:r>
        <w:r w:rsidR="00281FDA">
          <w:rPr>
            <w:noProof/>
            <w:webHidden/>
          </w:rPr>
          <w:instrText xml:space="preserve"> PAGEREF _Toc417026165 \h </w:instrText>
        </w:r>
        <w:r w:rsidR="00281FDA">
          <w:rPr>
            <w:noProof/>
            <w:webHidden/>
          </w:rPr>
        </w:r>
        <w:r w:rsidR="00281FDA">
          <w:rPr>
            <w:noProof/>
            <w:webHidden/>
          </w:rPr>
          <w:fldChar w:fldCharType="separate"/>
        </w:r>
        <w:r w:rsidR="00281FDA">
          <w:rPr>
            <w:noProof/>
            <w:webHidden/>
          </w:rPr>
          <w:t>11</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6" w:history="1">
        <w:r w:rsidR="00281FDA" w:rsidRPr="003F4219">
          <w:rPr>
            <w:rStyle w:val="Hyperlink"/>
            <w:noProof/>
          </w:rPr>
          <w:t>Figure 7: Measure a Change Impact</w:t>
        </w:r>
        <w:r w:rsidR="00281FDA">
          <w:rPr>
            <w:noProof/>
            <w:webHidden/>
          </w:rPr>
          <w:tab/>
        </w:r>
        <w:r w:rsidR="00281FDA">
          <w:rPr>
            <w:noProof/>
            <w:webHidden/>
          </w:rPr>
          <w:fldChar w:fldCharType="begin"/>
        </w:r>
        <w:r w:rsidR="00281FDA">
          <w:rPr>
            <w:noProof/>
            <w:webHidden/>
          </w:rPr>
          <w:instrText xml:space="preserve"> PAGEREF _Toc417026166 \h </w:instrText>
        </w:r>
        <w:r w:rsidR="00281FDA">
          <w:rPr>
            <w:noProof/>
            <w:webHidden/>
          </w:rPr>
        </w:r>
        <w:r w:rsidR="00281FDA">
          <w:rPr>
            <w:noProof/>
            <w:webHidden/>
          </w:rPr>
          <w:fldChar w:fldCharType="separate"/>
        </w:r>
        <w:r w:rsidR="00281FDA">
          <w:rPr>
            <w:noProof/>
            <w:webHidden/>
          </w:rPr>
          <w:t>12</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7" w:history="1">
        <w:r w:rsidR="00281FDA" w:rsidRPr="003F4219">
          <w:rPr>
            <w:rStyle w:val="Hyperlink"/>
            <w:noProof/>
          </w:rPr>
          <w:t>Figure 8: Conduct a Review</w:t>
        </w:r>
        <w:r w:rsidR="00281FDA">
          <w:rPr>
            <w:noProof/>
            <w:webHidden/>
          </w:rPr>
          <w:tab/>
        </w:r>
        <w:r w:rsidR="00281FDA">
          <w:rPr>
            <w:noProof/>
            <w:webHidden/>
          </w:rPr>
          <w:fldChar w:fldCharType="begin"/>
        </w:r>
        <w:r w:rsidR="00281FDA">
          <w:rPr>
            <w:noProof/>
            <w:webHidden/>
          </w:rPr>
          <w:instrText xml:space="preserve"> PAGEREF _Toc417026167 \h </w:instrText>
        </w:r>
        <w:r w:rsidR="00281FDA">
          <w:rPr>
            <w:noProof/>
            <w:webHidden/>
          </w:rPr>
        </w:r>
        <w:r w:rsidR="00281FDA">
          <w:rPr>
            <w:noProof/>
            <w:webHidden/>
          </w:rPr>
          <w:fldChar w:fldCharType="separate"/>
        </w:r>
        <w:r w:rsidR="00281FDA">
          <w:rPr>
            <w:noProof/>
            <w:webHidden/>
          </w:rPr>
          <w:t>13</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68" w:history="1">
        <w:r w:rsidR="00281FDA" w:rsidRPr="003F4219">
          <w:rPr>
            <w:rStyle w:val="Hyperlink"/>
            <w:noProof/>
          </w:rPr>
          <w:t>Figure 9: Import Reference Materiel into Model</w:t>
        </w:r>
        <w:r w:rsidR="00281FDA">
          <w:rPr>
            <w:noProof/>
            <w:webHidden/>
          </w:rPr>
          <w:tab/>
        </w:r>
        <w:r w:rsidR="00281FDA">
          <w:rPr>
            <w:noProof/>
            <w:webHidden/>
          </w:rPr>
          <w:fldChar w:fldCharType="begin"/>
        </w:r>
        <w:r w:rsidR="00281FDA">
          <w:rPr>
            <w:noProof/>
            <w:webHidden/>
          </w:rPr>
          <w:instrText xml:space="preserve"> PAGEREF _Toc417026168 \h </w:instrText>
        </w:r>
        <w:r w:rsidR="00281FDA">
          <w:rPr>
            <w:noProof/>
            <w:webHidden/>
          </w:rPr>
        </w:r>
        <w:r w:rsidR="00281FDA">
          <w:rPr>
            <w:noProof/>
            <w:webHidden/>
          </w:rPr>
          <w:fldChar w:fldCharType="separate"/>
        </w:r>
        <w:r w:rsidR="00281FDA">
          <w:rPr>
            <w:noProof/>
            <w:webHidden/>
          </w:rPr>
          <w:t>14</w:t>
        </w:r>
        <w:r w:rsidR="00281FDA">
          <w:rPr>
            <w:noProof/>
            <w:webHidden/>
          </w:rPr>
          <w:fldChar w:fldCharType="end"/>
        </w:r>
      </w:hyperlink>
    </w:p>
    <w:p w:rsidR="00660563" w:rsidRDefault="0071414C" w:rsidP="00660563">
      <w:r>
        <w:rPr>
          <w:b/>
          <w:bCs/>
          <w:noProof/>
        </w:rPr>
        <w:fldChar w:fldCharType="end"/>
      </w:r>
    </w:p>
    <w:p w:rsidR="00660563" w:rsidRPr="00F353A6" w:rsidRDefault="00660563" w:rsidP="00660563">
      <w:pPr>
        <w:pStyle w:val="TOCHeading"/>
        <w:rPr>
          <w:rStyle w:val="BookTitle"/>
        </w:rPr>
      </w:pPr>
      <w:r w:rsidRPr="00F353A6">
        <w:rPr>
          <w:rStyle w:val="BookTitle"/>
        </w:rPr>
        <w:lastRenderedPageBreak/>
        <w:t>Table of Tables</w:t>
      </w:r>
    </w:p>
    <w:p w:rsidR="00281FDA" w:rsidRDefault="0071414C">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7026169" w:history="1">
        <w:r w:rsidR="00281FDA" w:rsidRPr="006D0984">
          <w:rPr>
            <w:rStyle w:val="Hyperlink"/>
            <w:noProof/>
          </w:rPr>
          <w:t>Table 1: Definition of Terms</w:t>
        </w:r>
        <w:r w:rsidR="00281FDA">
          <w:rPr>
            <w:noProof/>
            <w:webHidden/>
          </w:rPr>
          <w:tab/>
        </w:r>
        <w:r w:rsidR="00281FDA">
          <w:rPr>
            <w:noProof/>
            <w:webHidden/>
          </w:rPr>
          <w:fldChar w:fldCharType="begin"/>
        </w:r>
        <w:r w:rsidR="00281FDA">
          <w:rPr>
            <w:noProof/>
            <w:webHidden/>
          </w:rPr>
          <w:instrText xml:space="preserve"> PAGEREF _Toc417026169 \h </w:instrText>
        </w:r>
        <w:r w:rsidR="00281FDA">
          <w:rPr>
            <w:noProof/>
            <w:webHidden/>
          </w:rPr>
        </w:r>
        <w:r w:rsidR="00281FDA">
          <w:rPr>
            <w:noProof/>
            <w:webHidden/>
          </w:rPr>
          <w:fldChar w:fldCharType="separate"/>
        </w:r>
        <w:r w:rsidR="00281FDA">
          <w:rPr>
            <w:noProof/>
            <w:webHidden/>
          </w:rPr>
          <w:t>14</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70" w:history="1">
        <w:r w:rsidR="00281FDA" w:rsidRPr="006D0984">
          <w:rPr>
            <w:rStyle w:val="Hyperlink"/>
            <w:noProof/>
          </w:rPr>
          <w:t>Table 2: List of Use Cases</w:t>
        </w:r>
        <w:r w:rsidR="00281FDA">
          <w:rPr>
            <w:noProof/>
            <w:webHidden/>
          </w:rPr>
          <w:tab/>
        </w:r>
        <w:r w:rsidR="00281FDA">
          <w:rPr>
            <w:noProof/>
            <w:webHidden/>
          </w:rPr>
          <w:fldChar w:fldCharType="begin"/>
        </w:r>
        <w:r w:rsidR="00281FDA">
          <w:rPr>
            <w:noProof/>
            <w:webHidden/>
          </w:rPr>
          <w:instrText xml:space="preserve"> PAGEREF _Toc417026170 \h </w:instrText>
        </w:r>
        <w:r w:rsidR="00281FDA">
          <w:rPr>
            <w:noProof/>
            <w:webHidden/>
          </w:rPr>
        </w:r>
        <w:r w:rsidR="00281FDA">
          <w:rPr>
            <w:noProof/>
            <w:webHidden/>
          </w:rPr>
          <w:fldChar w:fldCharType="separate"/>
        </w:r>
        <w:r w:rsidR="00281FDA">
          <w:rPr>
            <w:noProof/>
            <w:webHidden/>
          </w:rPr>
          <w:t>17</w:t>
        </w:r>
        <w:r w:rsidR="00281FDA">
          <w:rPr>
            <w:noProof/>
            <w:webHidden/>
          </w:rPr>
          <w:fldChar w:fldCharType="end"/>
        </w:r>
      </w:hyperlink>
    </w:p>
    <w:p w:rsidR="00281FDA" w:rsidRDefault="006245E8">
      <w:pPr>
        <w:pStyle w:val="TableofFigures"/>
        <w:tabs>
          <w:tab w:val="right" w:leader="dot" w:pos="9350"/>
        </w:tabs>
        <w:rPr>
          <w:rFonts w:eastAsiaTheme="minorEastAsia"/>
          <w:noProof/>
        </w:rPr>
      </w:pPr>
      <w:hyperlink w:anchor="_Toc417026171" w:history="1">
        <w:r w:rsidR="00281FDA" w:rsidRPr="006D0984">
          <w:rPr>
            <w:rStyle w:val="Hyperlink"/>
            <w:noProof/>
          </w:rPr>
          <w:t>Table 3: List of Actors</w:t>
        </w:r>
        <w:r w:rsidR="00281FDA">
          <w:rPr>
            <w:noProof/>
            <w:webHidden/>
          </w:rPr>
          <w:tab/>
        </w:r>
        <w:r w:rsidR="00281FDA">
          <w:rPr>
            <w:noProof/>
            <w:webHidden/>
          </w:rPr>
          <w:fldChar w:fldCharType="begin"/>
        </w:r>
        <w:r w:rsidR="00281FDA">
          <w:rPr>
            <w:noProof/>
            <w:webHidden/>
          </w:rPr>
          <w:instrText xml:space="preserve"> PAGEREF _Toc417026171 \h </w:instrText>
        </w:r>
        <w:r w:rsidR="00281FDA">
          <w:rPr>
            <w:noProof/>
            <w:webHidden/>
          </w:rPr>
        </w:r>
        <w:r w:rsidR="00281FDA">
          <w:rPr>
            <w:noProof/>
            <w:webHidden/>
          </w:rPr>
          <w:fldChar w:fldCharType="separate"/>
        </w:r>
        <w:r w:rsidR="00281FDA">
          <w:rPr>
            <w:noProof/>
            <w:webHidden/>
          </w:rPr>
          <w:t>18</w:t>
        </w:r>
        <w:r w:rsidR="00281FDA">
          <w:rPr>
            <w:noProof/>
            <w:webHidden/>
          </w:rPr>
          <w:fldChar w:fldCharType="end"/>
        </w:r>
      </w:hyperlink>
    </w:p>
    <w:p w:rsidR="00B4529D" w:rsidRDefault="0071414C" w:rsidP="00B4529D">
      <w:pPr>
        <w:pStyle w:val="Heading1"/>
        <w:pageBreakBefore/>
        <w:numPr>
          <w:ilvl w:val="0"/>
          <w:numId w:val="9"/>
        </w:numPr>
      </w:pPr>
      <w:r>
        <w:rPr>
          <w:b w:val="0"/>
          <w:bCs w:val="0"/>
          <w:noProof/>
        </w:rPr>
        <w:lastRenderedPageBreak/>
        <w:fldChar w:fldCharType="end"/>
      </w:r>
      <w:bookmarkStart w:id="0" w:name="_Toc488"/>
      <w:r w:rsidR="00B4529D" w:rsidRPr="00B4529D">
        <w:t xml:space="preserve"> </w:t>
      </w:r>
      <w:bookmarkStart w:id="1" w:name="_Toc417026142"/>
      <w:r w:rsidR="00B4529D">
        <w:t>Introduction</w:t>
      </w:r>
      <w:bookmarkEnd w:id="0"/>
      <w:bookmarkEnd w:id="1"/>
    </w:p>
    <w:p w:rsidR="00B4529D" w:rsidRDefault="00B4529D" w:rsidP="00B4529D">
      <w:pPr>
        <w:pStyle w:val="Heading2"/>
        <w:numPr>
          <w:ilvl w:val="1"/>
          <w:numId w:val="9"/>
        </w:numPr>
      </w:pPr>
      <w:bookmarkStart w:id="2" w:name="_Toc489"/>
      <w:bookmarkStart w:id="3" w:name="_Toc417026143"/>
      <w:r>
        <w:t>Intent</w:t>
      </w:r>
      <w:bookmarkEnd w:id="2"/>
      <w:bookmarkEnd w:id="3"/>
    </w:p>
    <w:p w:rsidR="00B4529D" w:rsidRDefault="00B4529D" w:rsidP="00B4529D">
      <w:r>
        <w:t xml:space="preserve">The intent of this document is to provide the material required to support the review of the use case "Evaluate System Safety".  Use the Word "Track Changes" features to suggest changes and add comments as necessary to log questions and comments. </w:t>
      </w:r>
      <w:r>
        <w:cr/>
        <w:t>The section called "Items to Review" contains the artifacts that are to be evaluated for this review.  The additional material in this document is intended to provide the appropriate context and def</w:t>
      </w:r>
      <w:r w:rsidR="00787E74">
        <w:t>initions to support the review.</w:t>
      </w:r>
    </w:p>
    <w:p w:rsidR="00B4529D" w:rsidRDefault="00B4529D" w:rsidP="00B4529D">
      <w:pPr>
        <w:pStyle w:val="Heading2"/>
        <w:numPr>
          <w:ilvl w:val="1"/>
          <w:numId w:val="9"/>
        </w:numPr>
      </w:pPr>
      <w:bookmarkStart w:id="4" w:name="_Toc490"/>
      <w:bookmarkStart w:id="5" w:name="_Toc417026144"/>
      <w:r>
        <w:t>Assumptions</w:t>
      </w:r>
      <w:bookmarkEnd w:id="4"/>
      <w:bookmarkEnd w:id="5"/>
    </w:p>
    <w:p w:rsidR="00B4529D" w:rsidRDefault="00B4529D" w:rsidP="00B4529D">
      <w:r>
        <w:t>1.</w:t>
      </w:r>
      <w:r>
        <w:tab/>
        <w:t xml:space="preserve">The workflow use cases defined are intended to be used on large complex systems supported by large geographically diverse development teams. With smaller and simpler systems some of the use cases may not be needed or, they may require a simpler workflow. </w:t>
      </w:r>
      <w:r>
        <w:cr/>
        <w:t>2.</w:t>
      </w:r>
      <w:r>
        <w:tab/>
        <w:t xml:space="preserve">The workflow use cases are described assuming a model-based approach is used to develop a system. However, many of the use cases are not dependent on using model-based techniques, since they are the very same use cases System Engineers have been using before model-based techniques were available. </w:t>
      </w:r>
    </w:p>
    <w:p w:rsidR="00B4529D" w:rsidRDefault="00B4529D" w:rsidP="00B4529D">
      <w:pPr>
        <w:pStyle w:val="Heading1"/>
        <w:numPr>
          <w:ilvl w:val="0"/>
          <w:numId w:val="9"/>
        </w:numPr>
      </w:pPr>
      <w:bookmarkStart w:id="6" w:name="_Toc491"/>
      <w:bookmarkStart w:id="7" w:name="_Toc417026145"/>
      <w:r>
        <w:t>Context</w:t>
      </w:r>
      <w:bookmarkEnd w:id="6"/>
      <w:bookmarkEnd w:id="7"/>
    </w:p>
    <w:p w:rsidR="00B4529D" w:rsidRDefault="00B4529D" w:rsidP="00B4529D">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B4529D" w:rsidRDefault="00B4529D" w:rsidP="00B4529D">
      <w:pPr>
        <w:jc w:val="center"/>
      </w:pPr>
      <w:r>
        <w:rPr>
          <w:noProof/>
        </w:rPr>
        <w:lastRenderedPageBreak/>
        <w:drawing>
          <wp:inline distT="0" distB="0" distL="0" distR="0" wp14:anchorId="14A31E41" wp14:editId="50CC5464">
            <wp:extent cx="5646420" cy="4111654"/>
            <wp:effectExtent l="19050" t="0" r="0" b="0"/>
            <wp:docPr id="16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B4529D" w:rsidRDefault="00B4529D" w:rsidP="00B4529D">
      <w:pPr>
        <w:pStyle w:val="Caption"/>
      </w:pPr>
      <w:bookmarkStart w:id="8" w:name="_Toc492"/>
      <w:bookmarkStart w:id="9" w:name="_Toc417026160"/>
      <w:r>
        <w:t xml:space="preserve">Figure </w:t>
      </w:r>
      <w:r>
        <w:fldChar w:fldCharType="begin"/>
      </w:r>
      <w:r>
        <w:instrText>SEQ Figure \* ARABIC</w:instrText>
      </w:r>
      <w:r>
        <w:fldChar w:fldCharType="separate"/>
      </w:r>
      <w:r w:rsidR="00281FDA">
        <w:rPr>
          <w:noProof/>
        </w:rPr>
        <w:t>1</w:t>
      </w:r>
      <w:r>
        <w:fldChar w:fldCharType="end"/>
      </w:r>
      <w:r>
        <w:t>: Systems Engineering Workflow Use Case Context</w:t>
      </w:r>
      <w:bookmarkEnd w:id="8"/>
      <w:bookmarkEnd w:id="9"/>
    </w:p>
    <w:p w:rsidR="00B4529D" w:rsidRDefault="00B4529D" w:rsidP="00B4529D">
      <w:pPr>
        <w:pStyle w:val="Heading1"/>
        <w:numPr>
          <w:ilvl w:val="0"/>
          <w:numId w:val="9"/>
        </w:numPr>
      </w:pPr>
      <w:bookmarkStart w:id="10" w:name="_Toc493"/>
      <w:bookmarkStart w:id="11" w:name="_Toc417026146"/>
      <w:bookmarkStart w:id="12" w:name="_Ref417901689"/>
      <w:bookmarkStart w:id="13" w:name="_Ref417901712"/>
      <w:bookmarkStart w:id="14" w:name="_Ref417901747"/>
      <w:r>
        <w:t xml:space="preserve">Items to </w:t>
      </w:r>
      <w:r w:rsidR="006245E8">
        <w:t xml:space="preserve">be </w:t>
      </w:r>
      <w:r w:rsidR="00FA4162">
        <w:t>r</w:t>
      </w:r>
      <w:r>
        <w:t>eview</w:t>
      </w:r>
      <w:bookmarkEnd w:id="10"/>
      <w:bookmarkEnd w:id="11"/>
      <w:bookmarkEnd w:id="12"/>
      <w:bookmarkEnd w:id="13"/>
      <w:bookmarkEnd w:id="14"/>
      <w:r w:rsidR="00FA4162">
        <w:t>ed</w:t>
      </w:r>
    </w:p>
    <w:p w:rsidR="006245E8" w:rsidRPr="006245E8" w:rsidRDefault="00FA4162" w:rsidP="006245E8">
      <w:r w:rsidRPr="00FA4162">
        <w:t>The items in this section are the only items that are part of this review. All information previous and after this section are intended to provide context, background and understanding to items being reviewed and are not part of this review.</w:t>
      </w:r>
    </w:p>
    <w:p w:rsidR="00B4529D" w:rsidRDefault="00B4529D" w:rsidP="00B4529D">
      <w:pPr>
        <w:pStyle w:val="Heading2"/>
        <w:numPr>
          <w:ilvl w:val="1"/>
          <w:numId w:val="9"/>
        </w:numPr>
      </w:pPr>
      <w:bookmarkStart w:id="15" w:name="_Toc494"/>
      <w:bookmarkStart w:id="16" w:name="_Toc417026147"/>
      <w:r>
        <w:t>"Evaluate System Safety" Use Case</w:t>
      </w:r>
      <w:bookmarkEnd w:id="15"/>
      <w:bookmarkEnd w:id="16"/>
    </w:p>
    <w:p w:rsidR="00B4529D" w:rsidRDefault="00B4529D" w:rsidP="00B4529D">
      <w:pPr>
        <w:pStyle w:val="Heading3"/>
        <w:numPr>
          <w:ilvl w:val="2"/>
          <w:numId w:val="9"/>
        </w:numPr>
      </w:pPr>
      <w:bookmarkStart w:id="17" w:name="_Toc495"/>
      <w:bookmarkStart w:id="18" w:name="_Toc417026148"/>
      <w:r>
        <w:t>Use Case Attributes</w:t>
      </w:r>
      <w:bookmarkEnd w:id="17"/>
      <w:bookmarkEnd w:id="18"/>
    </w:p>
    <w:p w:rsidR="00B4529D" w:rsidRDefault="00B4529D" w:rsidP="00B4529D">
      <w:r>
        <w:t>1.   The location of the use case being reviewed, "Evaluate System Safety"</w:t>
      </w:r>
      <w:bookmarkStart w:id="19" w:name="_GoBack"/>
      <w:bookmarkEnd w:id="19"/>
      <w:r w:rsidR="00FA4162">
        <w:t>, in</w:t>
      </w:r>
      <w:r>
        <w:t xml:space="preserve"> the model browser is "System Engineering Operations::System Engineering Development System::SE Life Cycle Workflow Use Cases::System Development Stage::SE Domain Workflow Use Cases::Evaluate System Safety". </w:t>
      </w:r>
      <w:r>
        <w:cr/>
      </w:r>
      <w:r>
        <w:cr/>
        <w:t>2.   The Maturity Level is listed as "Early Activity".</w:t>
      </w:r>
      <w:r>
        <w:cr/>
      </w:r>
      <w:r>
        <w:cr/>
        <w:t>3.   The Selection Status is listed as "Selected &amp; Pattern".</w:t>
      </w:r>
    </w:p>
    <w:p w:rsidR="00B4529D" w:rsidRDefault="00B4529D" w:rsidP="00B4529D">
      <w:pPr>
        <w:pStyle w:val="Heading3"/>
        <w:numPr>
          <w:ilvl w:val="2"/>
          <w:numId w:val="9"/>
        </w:numPr>
      </w:pPr>
      <w:bookmarkStart w:id="20" w:name="_Toc496"/>
      <w:bookmarkStart w:id="21" w:name="_Toc417026149"/>
      <w:r>
        <w:lastRenderedPageBreak/>
        <w:t>Use Case Description</w:t>
      </w:r>
      <w:bookmarkEnd w:id="20"/>
      <w:bookmarkEnd w:id="21"/>
    </w:p>
    <w:p w:rsidR="00B4529D" w:rsidRDefault="00B4529D" w:rsidP="00B4529D">
      <w:bookmarkStart w:id="22" w:name="_Toc497"/>
      <w:r w:rsidRPr="00E40F44">
        <w:rPr>
          <w:b/>
        </w:rPr>
        <w:t>Goal -</w:t>
      </w:r>
      <w:r>
        <w:t xml:space="preserve"> The goal of this workflow use case is to evaluate the system for safety related hazards and derive a plan to mitigate these risks. </w:t>
      </w:r>
      <w:r>
        <w:cr/>
      </w:r>
      <w:r w:rsidRPr="00E40F44">
        <w:rPr>
          <w:b/>
        </w:rPr>
        <w:t>Primary Actor -</w:t>
      </w:r>
      <w:r>
        <w:cr/>
      </w:r>
      <w:r w:rsidRPr="00E40F44">
        <w:rPr>
          <w:b/>
        </w:rPr>
        <w:t>Secondary Actors -</w:t>
      </w:r>
      <w:r>
        <w:cr/>
      </w:r>
      <w:r w:rsidRPr="00E40F44">
        <w:rPr>
          <w:b/>
        </w:rPr>
        <w:t>Preconditions -</w:t>
      </w:r>
      <w:r>
        <w:cr/>
      </w:r>
      <w:r w:rsidRPr="00E40F44">
        <w:rPr>
          <w:b/>
        </w:rPr>
        <w:t>Activity –</w:t>
      </w:r>
    </w:p>
    <w:p w:rsidR="00B4529D" w:rsidRDefault="00B4529D" w:rsidP="00B4529D">
      <w:pPr>
        <w:pStyle w:val="ListParagraph"/>
        <w:numPr>
          <w:ilvl w:val="0"/>
          <w:numId w:val="5"/>
        </w:numPr>
      </w:pPr>
      <w:r>
        <w:t>Identify applicable safety standards</w:t>
      </w:r>
    </w:p>
    <w:p w:rsidR="00B4529D" w:rsidRDefault="00B4529D" w:rsidP="00B4529D">
      <w:pPr>
        <w:pStyle w:val="ListParagraph"/>
        <w:numPr>
          <w:ilvl w:val="0"/>
          <w:numId w:val="5"/>
        </w:numPr>
      </w:pPr>
      <w:r>
        <w:t>Identify Safety Hazards undesired events and their causes</w:t>
      </w:r>
    </w:p>
    <w:p w:rsidR="00B4529D" w:rsidRDefault="00B4529D" w:rsidP="00B4529D">
      <w:pPr>
        <w:pStyle w:val="ListParagraph"/>
        <w:numPr>
          <w:ilvl w:val="0"/>
          <w:numId w:val="5"/>
        </w:numPr>
      </w:pPr>
      <w:r>
        <w:t>Determine Risk level of each hazard</w:t>
      </w:r>
    </w:p>
    <w:p w:rsidR="00B4529D" w:rsidRDefault="00B4529D" w:rsidP="00B4529D">
      <w:pPr>
        <w:pStyle w:val="ListParagraph"/>
        <w:numPr>
          <w:ilvl w:val="0"/>
          <w:numId w:val="5"/>
        </w:numPr>
      </w:pPr>
      <w:r>
        <w:t>Analyze Hazard's faults and failures</w:t>
      </w:r>
    </w:p>
    <w:p w:rsidR="00B4529D" w:rsidRDefault="00B4529D" w:rsidP="00B4529D">
      <w:pPr>
        <w:pStyle w:val="ListParagraph"/>
        <w:numPr>
          <w:ilvl w:val="0"/>
          <w:numId w:val="5"/>
        </w:numPr>
      </w:pPr>
      <w:r>
        <w:t>Define the Safety Measures</w:t>
      </w:r>
    </w:p>
    <w:p w:rsidR="00B4529D" w:rsidRDefault="00B4529D" w:rsidP="00B4529D">
      <w:pPr>
        <w:pStyle w:val="ListParagraph"/>
        <w:numPr>
          <w:ilvl w:val="0"/>
          <w:numId w:val="5"/>
        </w:numPr>
      </w:pPr>
      <w:r>
        <w:t>Create Safety Requirements</w:t>
      </w:r>
    </w:p>
    <w:p w:rsidR="00B4529D" w:rsidRDefault="00B4529D" w:rsidP="00B4529D">
      <w:pPr>
        <w:pStyle w:val="ListParagraph"/>
        <w:numPr>
          <w:ilvl w:val="0"/>
          <w:numId w:val="5"/>
        </w:numPr>
      </w:pPr>
      <w:r>
        <w:t>Provide traceability from Safety measures to faults and to hazards</w:t>
      </w:r>
    </w:p>
    <w:p w:rsidR="00B4529D" w:rsidRDefault="00B4529D" w:rsidP="00B4529D">
      <w:pPr>
        <w:pStyle w:val="ListParagraph"/>
        <w:numPr>
          <w:ilvl w:val="0"/>
          <w:numId w:val="5"/>
        </w:numPr>
      </w:pPr>
      <w:r>
        <w:t xml:space="preserve">Conduct analysis to determine the severity level, the probability of occurrence and assess the level of risk. </w:t>
      </w:r>
    </w:p>
    <w:p w:rsidR="00B4529D" w:rsidRDefault="00B4529D" w:rsidP="00B4529D">
      <w:pPr>
        <w:pStyle w:val="ListParagraph"/>
        <w:numPr>
          <w:ilvl w:val="0"/>
          <w:numId w:val="5"/>
        </w:numPr>
      </w:pPr>
      <w:r>
        <w:t xml:space="preserve">Determine if the analysis results are acceptable for use. </w:t>
      </w:r>
    </w:p>
    <w:p w:rsidR="00B4529D" w:rsidRDefault="00B4529D" w:rsidP="00B4529D">
      <w:pPr>
        <w:pStyle w:val="ListParagraph"/>
        <w:numPr>
          <w:ilvl w:val="1"/>
          <w:numId w:val="5"/>
        </w:numPr>
      </w:pPr>
      <w:r>
        <w:t xml:space="preserve">If it is acceptable, capture these results and show tractability to identified Hazard. </w:t>
      </w:r>
    </w:p>
    <w:p w:rsidR="00B4529D" w:rsidRDefault="00B4529D" w:rsidP="00B4529D">
      <w:pPr>
        <w:pStyle w:val="ListParagraph"/>
        <w:numPr>
          <w:ilvl w:val="1"/>
          <w:numId w:val="5"/>
        </w:numPr>
      </w:pPr>
      <w:r>
        <w:t xml:space="preserve"> If not, determine best corrective solution to eliminate or minimize the level of risk. This could be by design and/or by procedure/process</w:t>
      </w:r>
    </w:p>
    <w:p w:rsidR="00B4529D" w:rsidRDefault="00B4529D" w:rsidP="00B4529D">
      <w:pPr>
        <w:pStyle w:val="ListParagraph"/>
        <w:numPr>
          <w:ilvl w:val="1"/>
          <w:numId w:val="5"/>
        </w:numPr>
      </w:pPr>
      <w:r>
        <w:t>Update Model and other information base</w:t>
      </w:r>
    </w:p>
    <w:p w:rsidR="00B4529D" w:rsidRDefault="00B4529D" w:rsidP="00B4529D">
      <w:pPr>
        <w:pStyle w:val="ListParagraph"/>
        <w:numPr>
          <w:ilvl w:val="2"/>
          <w:numId w:val="5"/>
        </w:numPr>
      </w:pPr>
      <w:r>
        <w:t xml:space="preserve"> Derive Safety related requirements that address Hazards. </w:t>
      </w:r>
    </w:p>
    <w:p w:rsidR="00B4529D" w:rsidRDefault="00B4529D" w:rsidP="00B4529D">
      <w:pPr>
        <w:pStyle w:val="ListParagraph"/>
        <w:numPr>
          <w:ilvl w:val="2"/>
          <w:numId w:val="5"/>
        </w:numPr>
      </w:pPr>
      <w:r>
        <w:t xml:space="preserve"> Show how these requirements are satisfied</w:t>
      </w:r>
    </w:p>
    <w:p w:rsidR="00B4529D" w:rsidRDefault="00B4529D" w:rsidP="00B4529D">
      <w:pPr>
        <w:pStyle w:val="ListParagraph"/>
        <w:numPr>
          <w:ilvl w:val="2"/>
          <w:numId w:val="5"/>
        </w:numPr>
      </w:pPr>
      <w:r>
        <w:t xml:space="preserve"> Show traceability from Hazards to Risk mitigation requirements to system elements satisfying those requirements.</w:t>
      </w:r>
    </w:p>
    <w:p w:rsidR="00B4529D" w:rsidRDefault="00B4529D" w:rsidP="00B4529D">
      <w:pPr>
        <w:pStyle w:val="ListParagraph"/>
        <w:numPr>
          <w:ilvl w:val="0"/>
          <w:numId w:val="5"/>
        </w:numPr>
      </w:pPr>
      <w:r>
        <w:t xml:space="preserve">Verify solution to determine if Hazard has been appropriately addressed. </w:t>
      </w:r>
    </w:p>
    <w:p w:rsidR="00336D99" w:rsidRDefault="00B4529D" w:rsidP="00336D99">
      <w:pPr>
        <w:widowControl w:val="0"/>
        <w:autoSpaceDE w:val="0"/>
        <w:autoSpaceDN w:val="0"/>
        <w:adjustRightInd w:val="0"/>
        <w:rPr>
          <w:rFonts w:ascii="Calibri" w:hAnsi="Calibri" w:cs="Calibri"/>
        </w:rPr>
      </w:pPr>
      <w:r w:rsidRPr="00E40F44">
        <w:rPr>
          <w:b/>
        </w:rPr>
        <w:t>Post Conditions -</w:t>
      </w:r>
      <w:r>
        <w:cr/>
      </w:r>
      <w:r>
        <w:cr/>
      </w:r>
      <w:r w:rsidRPr="00336D99">
        <w:rPr>
          <w:b/>
        </w:rPr>
        <w:t xml:space="preserve">References and Citations: </w:t>
      </w:r>
      <w:r w:rsidRPr="00336D99">
        <w:rPr>
          <w:b/>
        </w:rPr>
        <w:cr/>
      </w:r>
      <w:r w:rsidR="00336D99">
        <w:rPr>
          <w:rFonts w:ascii="Arial" w:hAnsi="Arial" w:cs="Arial"/>
          <w:sz w:val="20"/>
          <w:szCs w:val="20"/>
        </w:rPr>
        <w:t xml:space="preserve">      [2} References: </w:t>
      </w:r>
      <w:r w:rsidR="00336D99">
        <w:rPr>
          <w:rFonts w:ascii="Calibri" w:hAnsi="Calibri" w:cs="Calibri"/>
        </w:rPr>
        <w:t xml:space="preserve"> INCOSE Systems Engineering Handbook</w:t>
      </w:r>
    </w:p>
    <w:p w:rsidR="00336D99" w:rsidRDefault="00336D99" w:rsidP="00336D99">
      <w:pPr>
        <w:autoSpaceDE w:val="0"/>
        <w:autoSpaceDN w:val="0"/>
        <w:adjustRightInd w:val="0"/>
        <w:rPr>
          <w:rFonts w:ascii="Arial,Bold" w:hAnsi="Arial,Bold" w:cs="Arial,Bold"/>
          <w:sz w:val="20"/>
          <w:szCs w:val="20"/>
        </w:rPr>
      </w:pPr>
      <w:r>
        <w:rPr>
          <w:rFonts w:ascii="Arial" w:hAnsi="Arial" w:cs="Arial"/>
          <w:sz w:val="20"/>
          <w:szCs w:val="20"/>
        </w:rPr>
        <w:t xml:space="preserve">      </w:t>
      </w:r>
      <w:r>
        <w:rPr>
          <w:rFonts w:ascii="Arial,Bold" w:hAnsi="Arial,Bold" w:cs="Arial,Bold"/>
          <w:sz w:val="20"/>
          <w:szCs w:val="20"/>
        </w:rPr>
        <w:t>[3] SEBok - Concept Definition</w:t>
      </w:r>
    </w:p>
    <w:p w:rsidR="00B4529D" w:rsidRDefault="00336D99" w:rsidP="00336D99">
      <w:r>
        <w:rPr>
          <w:rFonts w:ascii="Calibri" w:hAnsi="Calibri" w:cs="Calibri"/>
        </w:rPr>
        <w:t xml:space="preserve">      [</w:t>
      </w:r>
      <w:r>
        <w:rPr>
          <w:rFonts w:ascii="Calibri" w:hAnsi="Calibri" w:cs="Calibri"/>
          <w:color w:val="000000"/>
        </w:rPr>
        <w:t>7]   Douglas, Bruce: Safety Analysis of UML Models</w:t>
      </w:r>
    </w:p>
    <w:p w:rsidR="00B4529D" w:rsidRDefault="00B4529D" w:rsidP="00B4529D">
      <w:pPr>
        <w:pStyle w:val="Heading3"/>
        <w:numPr>
          <w:ilvl w:val="2"/>
          <w:numId w:val="9"/>
        </w:numPr>
      </w:pPr>
      <w:bookmarkStart w:id="23" w:name="_Toc417026150"/>
      <w:r>
        <w:lastRenderedPageBreak/>
        <w:t>Use Case Related Diagrams</w:t>
      </w:r>
      <w:bookmarkEnd w:id="22"/>
      <w:bookmarkEnd w:id="23"/>
    </w:p>
    <w:p w:rsidR="00B4529D" w:rsidRDefault="00B4529D" w:rsidP="00B4529D">
      <w:pPr>
        <w:pStyle w:val="Heading4"/>
        <w:numPr>
          <w:ilvl w:val="3"/>
          <w:numId w:val="9"/>
        </w:numPr>
      </w:pPr>
      <w:bookmarkStart w:id="24" w:name="_Toc498"/>
      <w:r>
        <w:t>Use Case Diagram</w:t>
      </w:r>
      <w:bookmarkEnd w:id="24"/>
    </w:p>
    <w:p w:rsidR="00B4529D" w:rsidRDefault="00B4529D" w:rsidP="00B4529D">
      <w:pPr>
        <w:jc w:val="center"/>
      </w:pPr>
      <w:r>
        <w:rPr>
          <w:noProof/>
        </w:rPr>
        <w:drawing>
          <wp:inline distT="0" distB="0" distL="0" distR="0" wp14:anchorId="439682E6" wp14:editId="00289C55">
            <wp:extent cx="6219147" cy="7325518"/>
            <wp:effectExtent l="19050" t="0" r="0" b="0"/>
            <wp:docPr id="162" name="GUID 31336da8-8544-453c-998b-53dbde80990e.emf" descr="C:\Users\John\Documents\SystemModeling\RhapsodyAdd-ins\DocGen/figures/GUID 31336da8-8544-453c-998b-53dbde80990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GUID 31336da8-8544-453c-998b-53dbde80990e.emf" descr="C:\Users\John\Documents\SystemModeling\RhapsodyAdd-ins\DocGen/figures/GUID 31336da8-8544-453c-998b-53dbde80990e.emf"/>
                    <pic:cNvPicPr>
                      <a:picLocks noChangeAspect="1" noChangeArrowheads="1"/>
                    </pic:cNvPicPr>
                  </pic:nvPicPr>
                  <pic:blipFill>
                    <a:blip r:embed="rId9" cstate="print"/>
                    <a:srcRect/>
                    <a:stretch>
                      <a:fillRect/>
                    </a:stretch>
                  </pic:blipFill>
                  <pic:spPr bwMode="auto">
                    <a:xfrm>
                      <a:off x="0" y="0"/>
                      <a:ext cx="6219147" cy="7325518"/>
                    </a:xfrm>
                    <a:prstGeom prst="rect">
                      <a:avLst/>
                    </a:prstGeom>
                    <a:noFill/>
                    <a:ln w="9525">
                      <a:noFill/>
                      <a:miter lim="800000"/>
                      <a:headEnd/>
                      <a:tailEnd/>
                    </a:ln>
                  </pic:spPr>
                </pic:pic>
              </a:graphicData>
            </a:graphic>
          </wp:inline>
        </w:drawing>
      </w:r>
    </w:p>
    <w:p w:rsidR="00B4529D" w:rsidRDefault="00B4529D" w:rsidP="00B4529D">
      <w:pPr>
        <w:pStyle w:val="Caption"/>
      </w:pPr>
      <w:bookmarkStart w:id="25" w:name="_Toc499"/>
      <w:bookmarkStart w:id="26" w:name="_Toc417026161"/>
      <w:r>
        <w:t xml:space="preserve">Figure </w:t>
      </w:r>
      <w:r>
        <w:fldChar w:fldCharType="begin"/>
      </w:r>
      <w:r>
        <w:instrText>SEQ Figure \* ARABIC</w:instrText>
      </w:r>
      <w:r>
        <w:fldChar w:fldCharType="separate"/>
      </w:r>
      <w:r w:rsidR="00281FDA">
        <w:rPr>
          <w:noProof/>
        </w:rPr>
        <w:t>2</w:t>
      </w:r>
      <w:r>
        <w:fldChar w:fldCharType="end"/>
      </w:r>
      <w:r>
        <w:t>: Specialty Engineering</w:t>
      </w:r>
      <w:bookmarkEnd w:id="25"/>
      <w:bookmarkEnd w:id="26"/>
    </w:p>
    <w:p w:rsidR="00B4529D" w:rsidRDefault="00B4529D" w:rsidP="00B4529D">
      <w:pPr>
        <w:pStyle w:val="Heading4"/>
        <w:numPr>
          <w:ilvl w:val="3"/>
          <w:numId w:val="9"/>
        </w:numPr>
      </w:pPr>
      <w:bookmarkStart w:id="27" w:name="_Toc500"/>
      <w:r>
        <w:lastRenderedPageBreak/>
        <w:t>Activity Diagrams</w:t>
      </w:r>
      <w:bookmarkEnd w:id="27"/>
    </w:p>
    <w:p w:rsidR="00B4529D" w:rsidRDefault="00B4529D" w:rsidP="00B4529D">
      <w:pPr>
        <w:pStyle w:val="Heading5"/>
        <w:numPr>
          <w:ilvl w:val="4"/>
          <w:numId w:val="9"/>
        </w:numPr>
      </w:pPr>
      <w:bookmarkStart w:id="28" w:name="_Toc501"/>
      <w:r>
        <w:t>Evaluate System Safety</w:t>
      </w:r>
      <w:bookmarkEnd w:id="28"/>
    </w:p>
    <w:p w:rsidR="00B4529D" w:rsidRDefault="00B4529D" w:rsidP="00B4529D">
      <w:pPr>
        <w:jc w:val="center"/>
      </w:pPr>
      <w:r>
        <w:rPr>
          <w:noProof/>
        </w:rPr>
        <w:drawing>
          <wp:inline distT="0" distB="0" distL="0" distR="0" wp14:anchorId="31021623" wp14:editId="38180B77">
            <wp:extent cx="4576353" cy="7187222"/>
            <wp:effectExtent l="19050" t="0" r="0" b="0"/>
            <wp:docPr id="163" name="GUID ab7251c2-a812-40be-bc90-446112a2589d.emf" descr="C:\Users\John\Documents\SystemModeling\RhapsodyAdd-ins\DocGen/figures/GUID ab7251c2-a812-40be-bc90-446112a2589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GUID ab7251c2-a812-40be-bc90-446112a2589d.emf" descr="C:\Users\John\Documents\SystemModeling\RhapsodyAdd-ins\DocGen/figures/GUID ab7251c2-a812-40be-bc90-446112a2589d.emf"/>
                    <pic:cNvPicPr>
                      <a:picLocks noChangeAspect="1" noChangeArrowheads="1"/>
                    </pic:cNvPicPr>
                  </pic:nvPicPr>
                  <pic:blipFill>
                    <a:blip r:embed="rId10" cstate="print"/>
                    <a:srcRect/>
                    <a:stretch>
                      <a:fillRect/>
                    </a:stretch>
                  </pic:blipFill>
                  <pic:spPr bwMode="auto">
                    <a:xfrm>
                      <a:off x="0" y="0"/>
                      <a:ext cx="4576353" cy="7187222"/>
                    </a:xfrm>
                    <a:prstGeom prst="rect">
                      <a:avLst/>
                    </a:prstGeom>
                    <a:noFill/>
                    <a:ln w="9525">
                      <a:noFill/>
                      <a:miter lim="800000"/>
                      <a:headEnd/>
                      <a:tailEnd/>
                    </a:ln>
                  </pic:spPr>
                </pic:pic>
              </a:graphicData>
            </a:graphic>
          </wp:inline>
        </w:drawing>
      </w:r>
    </w:p>
    <w:p w:rsidR="00B4529D" w:rsidRDefault="00B4529D" w:rsidP="00B4529D">
      <w:pPr>
        <w:pStyle w:val="Caption"/>
      </w:pPr>
      <w:bookmarkStart w:id="29" w:name="_Toc502"/>
      <w:bookmarkStart w:id="30" w:name="_Toc417026162"/>
      <w:r>
        <w:t xml:space="preserve">Figure </w:t>
      </w:r>
      <w:r>
        <w:fldChar w:fldCharType="begin"/>
      </w:r>
      <w:r>
        <w:instrText>SEQ Figure \* ARABIC</w:instrText>
      </w:r>
      <w:r>
        <w:fldChar w:fldCharType="separate"/>
      </w:r>
      <w:r w:rsidR="00281FDA">
        <w:rPr>
          <w:noProof/>
        </w:rPr>
        <w:t>3</w:t>
      </w:r>
      <w:r>
        <w:fldChar w:fldCharType="end"/>
      </w:r>
      <w:r>
        <w:t>: Evaluate System Safety</w:t>
      </w:r>
      <w:bookmarkEnd w:id="29"/>
      <w:bookmarkEnd w:id="30"/>
    </w:p>
    <w:p w:rsidR="00B4529D" w:rsidRDefault="00B4529D" w:rsidP="00B4529D">
      <w:pPr>
        <w:pStyle w:val="Heading5"/>
        <w:numPr>
          <w:ilvl w:val="4"/>
          <w:numId w:val="9"/>
        </w:numPr>
      </w:pPr>
      <w:bookmarkStart w:id="31" w:name="_Toc503"/>
      <w:r>
        <w:lastRenderedPageBreak/>
        <w:t>Analyze System Hazards</w:t>
      </w:r>
      <w:bookmarkEnd w:id="31"/>
    </w:p>
    <w:p w:rsidR="00B4529D" w:rsidRDefault="00B4529D" w:rsidP="00B4529D">
      <w:pPr>
        <w:jc w:val="center"/>
      </w:pPr>
      <w:r>
        <w:rPr>
          <w:noProof/>
        </w:rPr>
        <w:drawing>
          <wp:inline distT="0" distB="0" distL="0" distR="0" wp14:anchorId="0D7CB8CA" wp14:editId="04C9C7B9">
            <wp:extent cx="4341668" cy="3681617"/>
            <wp:effectExtent l="19050" t="0" r="0" b="0"/>
            <wp:docPr id="164" name="GUID f5f26755-798b-4551-9ffc-06af9cf4d494.emf" descr="C:\Users\John\Documents\SystemModeling\RhapsodyAdd-ins\DocGen/figures/GUID f5f26755-798b-4551-9ffc-06af9cf4d49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GUID f5f26755-798b-4551-9ffc-06af9cf4d494.emf" descr="C:\Users\John\Documents\SystemModeling\RhapsodyAdd-ins\DocGen/figures/GUID f5f26755-798b-4551-9ffc-06af9cf4d494.emf"/>
                    <pic:cNvPicPr>
                      <a:picLocks noChangeAspect="1" noChangeArrowheads="1"/>
                    </pic:cNvPicPr>
                  </pic:nvPicPr>
                  <pic:blipFill>
                    <a:blip r:embed="rId1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B4529D" w:rsidRDefault="00B4529D" w:rsidP="00B4529D">
      <w:pPr>
        <w:pStyle w:val="Caption"/>
      </w:pPr>
      <w:bookmarkStart w:id="32" w:name="_Toc504"/>
      <w:bookmarkStart w:id="33" w:name="_Toc417026163"/>
      <w:r>
        <w:t xml:space="preserve">Figure </w:t>
      </w:r>
      <w:r>
        <w:fldChar w:fldCharType="begin"/>
      </w:r>
      <w:r>
        <w:instrText>SEQ Figure \* ARABIC</w:instrText>
      </w:r>
      <w:r>
        <w:fldChar w:fldCharType="separate"/>
      </w:r>
      <w:r w:rsidR="00281FDA">
        <w:rPr>
          <w:noProof/>
        </w:rPr>
        <w:t>4</w:t>
      </w:r>
      <w:r>
        <w:fldChar w:fldCharType="end"/>
      </w:r>
      <w:r>
        <w:t>: Analyze System Hazards</w:t>
      </w:r>
      <w:bookmarkEnd w:id="32"/>
      <w:bookmarkEnd w:id="33"/>
    </w:p>
    <w:p w:rsidR="00B4529D" w:rsidRDefault="00B4529D" w:rsidP="00B4529D">
      <w:pPr>
        <w:pStyle w:val="Heading5"/>
        <w:numPr>
          <w:ilvl w:val="4"/>
          <w:numId w:val="9"/>
        </w:numPr>
      </w:pPr>
      <w:bookmarkStart w:id="34" w:name="_Toc505"/>
      <w:r>
        <w:lastRenderedPageBreak/>
        <w:t>Design S0I with Safety Measures</w:t>
      </w:r>
      <w:bookmarkEnd w:id="34"/>
    </w:p>
    <w:p w:rsidR="00B4529D" w:rsidRDefault="00B4529D" w:rsidP="00B4529D">
      <w:pPr>
        <w:jc w:val="center"/>
      </w:pPr>
      <w:r>
        <w:rPr>
          <w:noProof/>
        </w:rPr>
        <w:drawing>
          <wp:inline distT="0" distB="0" distL="0" distR="0" wp14:anchorId="4BFFA95F" wp14:editId="2A117EF3">
            <wp:extent cx="4341668" cy="3842963"/>
            <wp:effectExtent l="19050" t="0" r="0" b="0"/>
            <wp:docPr id="165" name="GUID ea92e31c-343e-49ca-9834-6373c9087287.emf" descr="C:\Users\John\Documents\SystemModeling\RhapsodyAdd-ins\DocGen/figures/GUID ea92e31c-343e-49ca-9834-6373c908728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UID ea92e31c-343e-49ca-9834-6373c9087287.emf" descr="C:\Users\John\Documents\SystemModeling\RhapsodyAdd-ins\DocGen/figures/GUID ea92e31c-343e-49ca-9834-6373c9087287.emf"/>
                    <pic:cNvPicPr>
                      <a:picLocks noChangeAspect="1" noChangeArrowheads="1"/>
                    </pic:cNvPicPr>
                  </pic:nvPicPr>
                  <pic:blipFill>
                    <a:blip r:embed="rId12" cstate="print"/>
                    <a:srcRect/>
                    <a:stretch>
                      <a:fillRect/>
                    </a:stretch>
                  </pic:blipFill>
                  <pic:spPr bwMode="auto">
                    <a:xfrm>
                      <a:off x="0" y="0"/>
                      <a:ext cx="4341668" cy="3842963"/>
                    </a:xfrm>
                    <a:prstGeom prst="rect">
                      <a:avLst/>
                    </a:prstGeom>
                    <a:noFill/>
                    <a:ln w="9525">
                      <a:noFill/>
                      <a:miter lim="800000"/>
                      <a:headEnd/>
                      <a:tailEnd/>
                    </a:ln>
                  </pic:spPr>
                </pic:pic>
              </a:graphicData>
            </a:graphic>
          </wp:inline>
        </w:drawing>
      </w:r>
    </w:p>
    <w:p w:rsidR="00B4529D" w:rsidRDefault="00B4529D" w:rsidP="00B4529D">
      <w:pPr>
        <w:pStyle w:val="Caption"/>
      </w:pPr>
      <w:bookmarkStart w:id="35" w:name="_Toc506"/>
      <w:bookmarkStart w:id="36" w:name="_Toc417026164"/>
      <w:r>
        <w:t xml:space="preserve">Figure </w:t>
      </w:r>
      <w:r>
        <w:fldChar w:fldCharType="begin"/>
      </w:r>
      <w:r>
        <w:instrText>SEQ Figure \* ARABIC</w:instrText>
      </w:r>
      <w:r>
        <w:fldChar w:fldCharType="separate"/>
      </w:r>
      <w:r w:rsidR="00281FDA">
        <w:rPr>
          <w:noProof/>
        </w:rPr>
        <w:t>5</w:t>
      </w:r>
      <w:r>
        <w:fldChar w:fldCharType="end"/>
      </w:r>
      <w:r>
        <w:t>: Design S0I with Safety Measures</w:t>
      </w:r>
      <w:bookmarkEnd w:id="35"/>
      <w:bookmarkEnd w:id="36"/>
    </w:p>
    <w:p w:rsidR="00B4529D" w:rsidRDefault="00B4529D" w:rsidP="00B4529D">
      <w:pPr>
        <w:pStyle w:val="Heading4"/>
        <w:numPr>
          <w:ilvl w:val="3"/>
          <w:numId w:val="9"/>
        </w:numPr>
      </w:pPr>
      <w:bookmarkStart w:id="37" w:name="_Toc507"/>
      <w:r>
        <w:lastRenderedPageBreak/>
        <w:t>Block Definition Diagrams</w:t>
      </w:r>
      <w:bookmarkEnd w:id="37"/>
    </w:p>
    <w:p w:rsidR="00B4529D" w:rsidRDefault="00B4529D" w:rsidP="00B4529D">
      <w:pPr>
        <w:jc w:val="center"/>
      </w:pPr>
      <w:r>
        <w:rPr>
          <w:noProof/>
        </w:rPr>
        <w:drawing>
          <wp:inline distT="0" distB="0" distL="0" distR="0" wp14:anchorId="7C3FF728" wp14:editId="3CF9B34A">
            <wp:extent cx="5646420" cy="4415113"/>
            <wp:effectExtent l="19050" t="0" r="0" b="0"/>
            <wp:docPr id="166" name="GUID cb90a1c3-c4b0-48be-a811-3f9d3f3dd043.emf" descr="C:\Users\John\Documents\SystemModeling\RhapsodyAdd-ins\DocGen/figures/GUID cb90a1c3-c4b0-48be-a811-3f9d3f3dd0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GUID cb90a1c3-c4b0-48be-a811-3f9d3f3dd043.emf" descr="C:\Users\John\Documents\SystemModeling\RhapsodyAdd-ins\DocGen/figures/GUID cb90a1c3-c4b0-48be-a811-3f9d3f3dd043.emf"/>
                    <pic:cNvPicPr>
                      <a:picLocks noChangeAspect="1" noChangeArrowheads="1"/>
                    </pic:cNvPicPr>
                  </pic:nvPicPr>
                  <pic:blipFill>
                    <a:blip r:embed="rId13" cstate="print"/>
                    <a:srcRect/>
                    <a:stretch>
                      <a:fillRect/>
                    </a:stretch>
                  </pic:blipFill>
                  <pic:spPr bwMode="auto">
                    <a:xfrm>
                      <a:off x="0" y="0"/>
                      <a:ext cx="5646420" cy="4415113"/>
                    </a:xfrm>
                    <a:prstGeom prst="rect">
                      <a:avLst/>
                    </a:prstGeom>
                    <a:noFill/>
                    <a:ln w="9525">
                      <a:noFill/>
                      <a:miter lim="800000"/>
                      <a:headEnd/>
                      <a:tailEnd/>
                    </a:ln>
                  </pic:spPr>
                </pic:pic>
              </a:graphicData>
            </a:graphic>
          </wp:inline>
        </w:drawing>
      </w:r>
    </w:p>
    <w:p w:rsidR="00B4529D" w:rsidRDefault="00B4529D" w:rsidP="00B4529D">
      <w:pPr>
        <w:pStyle w:val="Caption"/>
      </w:pPr>
      <w:bookmarkStart w:id="38" w:name="_Toc508"/>
      <w:bookmarkStart w:id="39" w:name="_Toc417026165"/>
      <w:r>
        <w:t xml:space="preserve">Figure </w:t>
      </w:r>
      <w:r>
        <w:fldChar w:fldCharType="begin"/>
      </w:r>
      <w:r>
        <w:instrText>SEQ Figure \* ARABIC</w:instrText>
      </w:r>
      <w:r>
        <w:fldChar w:fldCharType="separate"/>
      </w:r>
      <w:r w:rsidR="00281FDA">
        <w:rPr>
          <w:noProof/>
        </w:rPr>
        <w:t>6</w:t>
      </w:r>
      <w:r>
        <w:fldChar w:fldCharType="end"/>
      </w:r>
      <w:r>
        <w:t>: Safety Related Terms</w:t>
      </w:r>
      <w:bookmarkEnd w:id="38"/>
      <w:bookmarkEnd w:id="39"/>
    </w:p>
    <w:p w:rsidR="00B4529D" w:rsidRDefault="00B4529D" w:rsidP="00B4529D">
      <w:pPr>
        <w:pStyle w:val="Heading3"/>
        <w:numPr>
          <w:ilvl w:val="2"/>
          <w:numId w:val="9"/>
        </w:numPr>
      </w:pPr>
      <w:bookmarkStart w:id="40" w:name="_Toc509"/>
      <w:bookmarkStart w:id="41" w:name="_Toc417026151"/>
      <w:r>
        <w:t>Other Called Activities</w:t>
      </w:r>
      <w:bookmarkEnd w:id="40"/>
      <w:bookmarkEnd w:id="41"/>
    </w:p>
    <w:p w:rsidR="00B4529D" w:rsidRDefault="00B4529D" w:rsidP="00B4529D">
      <w:r>
        <w:t xml:space="preserve">The following Call Operations are located on the above activities. </w:t>
      </w:r>
    </w:p>
    <w:p w:rsidR="00B4529D" w:rsidRDefault="00B4529D" w:rsidP="00B4529D">
      <w:pPr>
        <w:pStyle w:val="ListParagraph"/>
        <w:numPr>
          <w:ilvl w:val="0"/>
          <w:numId w:val="10"/>
        </w:numPr>
      </w:pPr>
      <w:r>
        <w:t>Import Reference Materiel</w:t>
      </w:r>
    </w:p>
    <w:p w:rsidR="00B4529D" w:rsidRDefault="00B4529D" w:rsidP="00B4529D">
      <w:pPr>
        <w:pStyle w:val="ListParagraph"/>
        <w:numPr>
          <w:ilvl w:val="0"/>
          <w:numId w:val="10"/>
        </w:numPr>
      </w:pPr>
      <w:r>
        <w:t>Measure Change Impact</w:t>
      </w:r>
    </w:p>
    <w:p w:rsidR="00B4529D" w:rsidRDefault="00B4529D" w:rsidP="00B4529D">
      <w:pPr>
        <w:pStyle w:val="ListParagraph"/>
        <w:numPr>
          <w:ilvl w:val="0"/>
          <w:numId w:val="10"/>
        </w:numPr>
      </w:pPr>
      <w:r>
        <w:t>Conduct a Review</w:t>
      </w:r>
    </w:p>
    <w:p w:rsidR="00B4529D" w:rsidRDefault="00B4529D" w:rsidP="00B4529D">
      <w:pPr>
        <w:pStyle w:val="Heading1"/>
        <w:numPr>
          <w:ilvl w:val="0"/>
          <w:numId w:val="9"/>
        </w:numPr>
      </w:pPr>
      <w:bookmarkStart w:id="42" w:name="_Toc510"/>
      <w:bookmarkStart w:id="43" w:name="_Toc417026152"/>
      <w:r>
        <w:t>Supporting Information</w:t>
      </w:r>
      <w:bookmarkEnd w:id="42"/>
      <w:bookmarkEnd w:id="43"/>
    </w:p>
    <w:p w:rsidR="003039CA" w:rsidRPr="003039CA" w:rsidRDefault="003039CA" w:rsidP="003039CA">
      <w:r>
        <w:t xml:space="preserve">The following </w:t>
      </w:r>
      <w:r w:rsidR="006245E8">
        <w:t xml:space="preserve">information is intended to provide information that will assist in reviewing the material in section </w:t>
      </w:r>
      <w:r w:rsidR="006245E8">
        <w:fldChar w:fldCharType="begin"/>
      </w:r>
      <w:r w:rsidR="006245E8">
        <w:instrText xml:space="preserve"> REF _Ref417901747 \w \h </w:instrText>
      </w:r>
      <w:r w:rsidR="006245E8">
        <w:fldChar w:fldCharType="separate"/>
      </w:r>
      <w:r w:rsidR="006245E8">
        <w:t>3</w:t>
      </w:r>
      <w:r w:rsidR="006245E8">
        <w:fldChar w:fldCharType="end"/>
      </w:r>
      <w:r w:rsidR="006245E8">
        <w:t>, “</w:t>
      </w:r>
      <w:r w:rsidR="006245E8">
        <w:fldChar w:fldCharType="begin"/>
      </w:r>
      <w:r w:rsidR="006245E8">
        <w:instrText xml:space="preserve"> REF _Ref417901712 \h </w:instrText>
      </w:r>
      <w:r w:rsidR="006245E8">
        <w:fldChar w:fldCharType="separate"/>
      </w:r>
      <w:r w:rsidR="006245E8">
        <w:t>Items to be Review</w:t>
      </w:r>
      <w:r w:rsidR="006245E8">
        <w:fldChar w:fldCharType="end"/>
      </w:r>
      <w:r w:rsidR="006245E8">
        <w:t xml:space="preserve">”. This material is not part of the review, however comments for this material will also be considered. </w:t>
      </w:r>
    </w:p>
    <w:p w:rsidR="00B4529D" w:rsidRDefault="00B4529D" w:rsidP="00B4529D">
      <w:pPr>
        <w:pStyle w:val="Heading2"/>
        <w:numPr>
          <w:ilvl w:val="1"/>
          <w:numId w:val="9"/>
        </w:numPr>
      </w:pPr>
      <w:bookmarkStart w:id="44" w:name="_Toc511"/>
      <w:bookmarkStart w:id="45" w:name="_Toc417026153"/>
      <w:r>
        <w:lastRenderedPageBreak/>
        <w:t>Called Activities</w:t>
      </w:r>
      <w:bookmarkEnd w:id="44"/>
      <w:bookmarkEnd w:id="45"/>
    </w:p>
    <w:p w:rsidR="00B4529D" w:rsidRDefault="00B4529D" w:rsidP="00B4529D">
      <w:pPr>
        <w:pStyle w:val="Heading3"/>
        <w:numPr>
          <w:ilvl w:val="2"/>
          <w:numId w:val="9"/>
        </w:numPr>
      </w:pPr>
      <w:bookmarkStart w:id="46" w:name="_Toc512"/>
      <w:bookmarkStart w:id="47" w:name="_Toc417026154"/>
      <w:r>
        <w:t>Measure a Change Impact</w:t>
      </w:r>
      <w:bookmarkEnd w:id="46"/>
      <w:bookmarkEnd w:id="47"/>
    </w:p>
    <w:p w:rsidR="00B4529D" w:rsidRDefault="00B4529D" w:rsidP="00B4529D">
      <w:pPr>
        <w:jc w:val="center"/>
      </w:pPr>
      <w:r>
        <w:rPr>
          <w:noProof/>
        </w:rPr>
        <w:drawing>
          <wp:inline distT="0" distB="0" distL="0" distR="0" wp14:anchorId="7E594250" wp14:editId="4151E0F0">
            <wp:extent cx="4532350" cy="6380493"/>
            <wp:effectExtent l="19050" t="0" r="0" b="0"/>
            <wp:docPr id="167"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GUID 1e7d1c8e-daff-4f7c-b0d7-63a5a95e1d10.emf" descr="C:\Users\John\Documents\SystemModeling\RhapsodyAdd-ins\DocGen/figures/GUID 1e7d1c8e-daff-4f7c-b0d7-63a5a95e1d10.emf"/>
                    <pic:cNvPicPr>
                      <a:picLocks noChangeAspect="1" noChangeArrowheads="1"/>
                    </pic:cNvPicPr>
                  </pic:nvPicPr>
                  <pic:blipFill>
                    <a:blip r:embed="rId14"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B4529D" w:rsidRDefault="00B4529D" w:rsidP="00B4529D">
      <w:pPr>
        <w:pStyle w:val="Caption"/>
      </w:pPr>
      <w:bookmarkStart w:id="48" w:name="_Toc513"/>
      <w:bookmarkStart w:id="49" w:name="_Toc417026166"/>
      <w:r>
        <w:t xml:space="preserve">Figure </w:t>
      </w:r>
      <w:r>
        <w:fldChar w:fldCharType="begin"/>
      </w:r>
      <w:r>
        <w:instrText>SEQ Figure \* ARABIC</w:instrText>
      </w:r>
      <w:r>
        <w:fldChar w:fldCharType="separate"/>
      </w:r>
      <w:r w:rsidR="00281FDA">
        <w:rPr>
          <w:noProof/>
        </w:rPr>
        <w:t>7</w:t>
      </w:r>
      <w:r>
        <w:fldChar w:fldCharType="end"/>
      </w:r>
      <w:r>
        <w:t>: Measure a Change Impact</w:t>
      </w:r>
      <w:bookmarkEnd w:id="48"/>
      <w:bookmarkEnd w:id="49"/>
    </w:p>
    <w:p w:rsidR="00B4529D" w:rsidRDefault="00B4529D" w:rsidP="00B4529D">
      <w:pPr>
        <w:pStyle w:val="Heading3"/>
        <w:numPr>
          <w:ilvl w:val="2"/>
          <w:numId w:val="9"/>
        </w:numPr>
      </w:pPr>
      <w:bookmarkStart w:id="50" w:name="_Toc514"/>
      <w:bookmarkStart w:id="51" w:name="_Toc417026155"/>
      <w:r>
        <w:lastRenderedPageBreak/>
        <w:t>Conduct a Review</w:t>
      </w:r>
      <w:bookmarkEnd w:id="50"/>
      <w:bookmarkEnd w:id="51"/>
    </w:p>
    <w:p w:rsidR="00B4529D" w:rsidRDefault="00B4529D" w:rsidP="00B4529D">
      <w:pPr>
        <w:jc w:val="center"/>
      </w:pPr>
      <w:r>
        <w:rPr>
          <w:noProof/>
        </w:rPr>
        <w:drawing>
          <wp:inline distT="0" distB="0" distL="0" distR="0" wp14:anchorId="7D2F23FC" wp14:editId="148481B8">
            <wp:extent cx="4341668" cy="5984462"/>
            <wp:effectExtent l="19050" t="0" r="0" b="0"/>
            <wp:docPr id="168"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GUID a7e59ec1-e430-42fc-953b-a3835d243dcf.emf" descr="C:\Users\John\Documents\SystemModeling\RhapsodyAdd-ins\DocGen/figures/GUID a7e59ec1-e430-42fc-953b-a3835d243dcf.emf"/>
                    <pic:cNvPicPr>
                      <a:picLocks noChangeAspect="1" noChangeArrowheads="1"/>
                    </pic:cNvPicPr>
                  </pic:nvPicPr>
                  <pic:blipFill>
                    <a:blip r:embed="rId15"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B4529D" w:rsidRDefault="00B4529D" w:rsidP="00B4529D">
      <w:pPr>
        <w:pStyle w:val="Caption"/>
      </w:pPr>
      <w:bookmarkStart w:id="52" w:name="_Toc515"/>
      <w:bookmarkStart w:id="53" w:name="_Toc417026167"/>
      <w:r>
        <w:t xml:space="preserve">Figure </w:t>
      </w:r>
      <w:r>
        <w:fldChar w:fldCharType="begin"/>
      </w:r>
      <w:r>
        <w:instrText>SEQ Figure \* ARABIC</w:instrText>
      </w:r>
      <w:r>
        <w:fldChar w:fldCharType="separate"/>
      </w:r>
      <w:r w:rsidR="00281FDA">
        <w:rPr>
          <w:noProof/>
        </w:rPr>
        <w:t>8</w:t>
      </w:r>
      <w:r>
        <w:fldChar w:fldCharType="end"/>
      </w:r>
      <w:r>
        <w:t>: Conduct a Review</w:t>
      </w:r>
      <w:bookmarkEnd w:id="52"/>
      <w:bookmarkEnd w:id="53"/>
    </w:p>
    <w:p w:rsidR="00B4529D" w:rsidRDefault="00B4529D" w:rsidP="00B4529D">
      <w:pPr>
        <w:pStyle w:val="Heading3"/>
        <w:numPr>
          <w:ilvl w:val="2"/>
          <w:numId w:val="9"/>
        </w:numPr>
      </w:pPr>
      <w:bookmarkStart w:id="54" w:name="_Toc516"/>
      <w:bookmarkStart w:id="55" w:name="_Toc417026156"/>
      <w:r>
        <w:lastRenderedPageBreak/>
        <w:t>Import Reference Materiel into Model</w:t>
      </w:r>
      <w:bookmarkEnd w:id="54"/>
      <w:bookmarkEnd w:id="55"/>
    </w:p>
    <w:p w:rsidR="00B4529D" w:rsidRDefault="00B4529D" w:rsidP="00B4529D">
      <w:pPr>
        <w:jc w:val="center"/>
      </w:pPr>
      <w:r>
        <w:rPr>
          <w:noProof/>
        </w:rPr>
        <w:drawing>
          <wp:inline distT="0" distB="0" distL="0" distR="0" wp14:anchorId="3A713D65" wp14:editId="254D2575">
            <wp:extent cx="6721976" cy="3587261"/>
            <wp:effectExtent l="0" t="0" r="3175" b="0"/>
            <wp:docPr id="169"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GUID 930d645d-66cc-4b0c-807f-82e1c4e43798.emf" descr="C:\Users\John\Documents\SystemModeling\RhapsodyAdd-ins\DocGen/figures/GUID 930d645d-66cc-4b0c-807f-82e1c4e43798.emf"/>
                    <pic:cNvPicPr>
                      <a:picLocks noChangeAspect="1" noChangeArrowheads="1"/>
                    </pic:cNvPicPr>
                  </pic:nvPicPr>
                  <pic:blipFill>
                    <a:blip r:embed="rId16" cstate="print"/>
                    <a:srcRect/>
                    <a:stretch>
                      <a:fillRect/>
                    </a:stretch>
                  </pic:blipFill>
                  <pic:spPr bwMode="auto">
                    <a:xfrm>
                      <a:off x="0" y="0"/>
                      <a:ext cx="6726861" cy="3589868"/>
                    </a:xfrm>
                    <a:prstGeom prst="rect">
                      <a:avLst/>
                    </a:prstGeom>
                    <a:noFill/>
                    <a:ln w="9525">
                      <a:noFill/>
                      <a:miter lim="800000"/>
                      <a:headEnd/>
                      <a:tailEnd/>
                    </a:ln>
                  </pic:spPr>
                </pic:pic>
              </a:graphicData>
            </a:graphic>
          </wp:inline>
        </w:drawing>
      </w:r>
    </w:p>
    <w:p w:rsidR="00B4529D" w:rsidRDefault="00B4529D" w:rsidP="00B4529D">
      <w:pPr>
        <w:pStyle w:val="Caption"/>
      </w:pPr>
      <w:bookmarkStart w:id="56" w:name="_Toc517"/>
      <w:bookmarkStart w:id="57" w:name="_Toc417026168"/>
      <w:r>
        <w:t xml:space="preserve">Figure </w:t>
      </w:r>
      <w:r>
        <w:fldChar w:fldCharType="begin"/>
      </w:r>
      <w:r>
        <w:instrText>SEQ Figure \* ARABIC</w:instrText>
      </w:r>
      <w:r>
        <w:fldChar w:fldCharType="separate"/>
      </w:r>
      <w:r w:rsidR="00281FDA">
        <w:rPr>
          <w:noProof/>
        </w:rPr>
        <w:t>9</w:t>
      </w:r>
      <w:r>
        <w:fldChar w:fldCharType="end"/>
      </w:r>
      <w:r>
        <w:t>: Import Reference Materiel into Model</w:t>
      </w:r>
      <w:bookmarkEnd w:id="56"/>
      <w:bookmarkEnd w:id="57"/>
    </w:p>
    <w:p w:rsidR="00B4529D" w:rsidRDefault="00B4529D" w:rsidP="00B4529D">
      <w:pPr>
        <w:pStyle w:val="Caption"/>
        <w:jc w:val="left"/>
      </w:pPr>
    </w:p>
    <w:p w:rsidR="00B4529D" w:rsidRDefault="00B4529D" w:rsidP="00B4529D">
      <w:pPr>
        <w:pStyle w:val="Heading2"/>
        <w:numPr>
          <w:ilvl w:val="1"/>
          <w:numId w:val="9"/>
        </w:numPr>
      </w:pPr>
      <w:bookmarkStart w:id="58" w:name="_Toc530"/>
      <w:bookmarkStart w:id="59" w:name="_Toc417026157"/>
      <w:r>
        <w:t>Table of Definitions</w:t>
      </w:r>
      <w:bookmarkEnd w:id="58"/>
      <w:bookmarkEnd w:id="59"/>
    </w:p>
    <w:p w:rsidR="00B4529D" w:rsidRDefault="00B4529D" w:rsidP="00B4529D">
      <w:pPr>
        <w:pStyle w:val="Caption"/>
      </w:pPr>
      <w:bookmarkStart w:id="60" w:name="_Toc531"/>
      <w:bookmarkStart w:id="61" w:name="_Toc417026169"/>
      <w:r>
        <w:t xml:space="preserve">Table </w:t>
      </w:r>
      <w:r>
        <w:fldChar w:fldCharType="begin"/>
      </w:r>
      <w:r>
        <w:instrText>SEQ Table \* ARABIC</w:instrText>
      </w:r>
      <w:r>
        <w:fldChar w:fldCharType="separate"/>
      </w:r>
      <w:r w:rsidR="00281FDA">
        <w:rPr>
          <w:noProof/>
        </w:rPr>
        <w:t>1</w:t>
      </w:r>
      <w:r>
        <w:fldChar w:fldCharType="end"/>
      </w:r>
      <w:r>
        <w:t>: Definition of Terms</w:t>
      </w:r>
      <w:bookmarkEnd w:id="60"/>
      <w:bookmarkEnd w:id="61"/>
    </w:p>
    <w:tbl>
      <w:tblPr>
        <w:tblStyle w:val="TableGrid"/>
        <w:tblW w:w="5000" w:type="pct"/>
        <w:jc w:val="center"/>
        <w:tblLook w:val="04A0" w:firstRow="1" w:lastRow="0" w:firstColumn="1" w:lastColumn="0" w:noHBand="0" w:noVBand="1"/>
      </w:tblPr>
      <w:tblGrid>
        <w:gridCol w:w="1860"/>
        <w:gridCol w:w="7490"/>
      </w:tblGrid>
      <w:tr w:rsidR="00B4529D" w:rsidTr="006245E8">
        <w:trPr>
          <w:trHeight w:val="269"/>
          <w:tblHeader/>
          <w:jc w:val="center"/>
        </w:trPr>
        <w:tc>
          <w:tcPr>
            <w:tcW w:w="0" w:type="auto"/>
            <w:vMerge w:val="restart"/>
          </w:tcPr>
          <w:p w:rsidR="00B4529D" w:rsidRDefault="00B4529D" w:rsidP="006245E8">
            <w:pPr>
              <w:rPr>
                <w:b/>
              </w:rPr>
            </w:pPr>
            <w:r>
              <w:rPr>
                <w:b/>
                <w:bCs/>
              </w:rPr>
              <w:t>Name</w:t>
            </w:r>
          </w:p>
        </w:tc>
        <w:tc>
          <w:tcPr>
            <w:tcW w:w="0" w:type="auto"/>
            <w:vMerge w:val="restart"/>
          </w:tcPr>
          <w:p w:rsidR="00B4529D" w:rsidRDefault="00B4529D" w:rsidP="006245E8">
            <w:pPr>
              <w:rPr>
                <w:b/>
              </w:rPr>
            </w:pPr>
            <w:r>
              <w:rPr>
                <w:b/>
                <w:bCs/>
              </w:rPr>
              <w:t>Description</w:t>
            </w:r>
          </w:p>
        </w:tc>
      </w:tr>
      <w:tr w:rsidR="00B4529D" w:rsidTr="006245E8">
        <w:trPr>
          <w:trHeight w:val="269"/>
          <w:jc w:val="center"/>
        </w:trPr>
        <w:tc>
          <w:tcPr>
            <w:tcW w:w="0" w:type="auto"/>
            <w:vMerge w:val="restart"/>
          </w:tcPr>
          <w:p w:rsidR="00B4529D" w:rsidRDefault="00B4529D" w:rsidP="006245E8">
            <w:pPr>
              <w:jc w:val="left"/>
            </w:pPr>
            <w:r>
              <w:t>Stakeholder Requirements Traceability</w:t>
            </w:r>
          </w:p>
        </w:tc>
        <w:tc>
          <w:tcPr>
            <w:tcW w:w="0" w:type="auto"/>
            <w:vMerge w:val="restart"/>
          </w:tcPr>
          <w:p w:rsidR="00B4529D" w:rsidRDefault="00B4529D" w:rsidP="006245E8">
            <w:pPr>
              <w:jc w:val="left"/>
            </w:pPr>
            <w:r>
              <w:t>All stakeholder requirements should have bi-directional traceability, including to their source, such as the source document or the stakeholder need.</w:t>
            </w:r>
          </w:p>
        </w:tc>
      </w:tr>
      <w:tr w:rsidR="00B4529D" w:rsidTr="006245E8">
        <w:trPr>
          <w:trHeight w:val="269"/>
          <w:jc w:val="center"/>
        </w:trPr>
        <w:tc>
          <w:tcPr>
            <w:tcW w:w="0" w:type="auto"/>
            <w:vMerge w:val="restart"/>
          </w:tcPr>
          <w:p w:rsidR="00B4529D" w:rsidRDefault="00B4529D" w:rsidP="006245E8">
            <w:pPr>
              <w:jc w:val="left"/>
            </w:pPr>
            <w:r>
              <w:t>Concept of Deployment</w:t>
            </w:r>
          </w:p>
        </w:tc>
        <w:tc>
          <w:tcPr>
            <w:tcW w:w="0" w:type="auto"/>
            <w:vMerge w:val="restart"/>
          </w:tcPr>
          <w:p w:rsidR="00B4529D" w:rsidRDefault="00B4529D" w:rsidP="006245E8">
            <w:pPr>
              <w:jc w:val="left"/>
            </w:pPr>
          </w:p>
        </w:tc>
      </w:tr>
      <w:tr w:rsidR="00B4529D" w:rsidTr="006245E8">
        <w:trPr>
          <w:trHeight w:val="269"/>
          <w:jc w:val="center"/>
        </w:trPr>
        <w:tc>
          <w:tcPr>
            <w:tcW w:w="0" w:type="auto"/>
            <w:vMerge w:val="restart"/>
          </w:tcPr>
          <w:p w:rsidR="00B4529D" w:rsidRDefault="00B4529D" w:rsidP="006245E8">
            <w:pPr>
              <w:jc w:val="left"/>
            </w:pPr>
            <w:r>
              <w:t>Concept of Operations</w:t>
            </w:r>
          </w:p>
        </w:tc>
        <w:tc>
          <w:tcPr>
            <w:tcW w:w="0" w:type="auto"/>
            <w:vMerge w:val="restart"/>
          </w:tcPr>
          <w:p w:rsidR="00B4529D" w:rsidRDefault="00B4529D" w:rsidP="006245E8">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w:t>
            </w:r>
          </w:p>
        </w:tc>
      </w:tr>
      <w:tr w:rsidR="00B4529D" w:rsidTr="006245E8">
        <w:trPr>
          <w:trHeight w:val="269"/>
          <w:jc w:val="center"/>
        </w:trPr>
        <w:tc>
          <w:tcPr>
            <w:tcW w:w="0" w:type="auto"/>
            <w:vMerge w:val="restart"/>
          </w:tcPr>
          <w:p w:rsidR="00B4529D" w:rsidRDefault="00B4529D" w:rsidP="006245E8">
            <w:pPr>
              <w:jc w:val="left"/>
            </w:pPr>
            <w:r>
              <w:t>Concept of Support</w:t>
            </w:r>
          </w:p>
        </w:tc>
        <w:tc>
          <w:tcPr>
            <w:tcW w:w="0" w:type="auto"/>
            <w:vMerge w:val="restart"/>
          </w:tcPr>
          <w:p w:rsidR="00B4529D" w:rsidRDefault="00B4529D" w:rsidP="006245E8">
            <w:pPr>
              <w:jc w:val="left"/>
            </w:pPr>
            <w:r>
              <w:t>Describes the desired support infrastructure and manpower considerations for maintaining the system after it is deployed. This includes specifying equipment, procedures, facilities, and operator training requirements.</w:t>
            </w:r>
          </w:p>
        </w:tc>
      </w:tr>
      <w:tr w:rsidR="00B4529D" w:rsidTr="006245E8">
        <w:trPr>
          <w:trHeight w:val="269"/>
          <w:jc w:val="center"/>
        </w:trPr>
        <w:tc>
          <w:tcPr>
            <w:tcW w:w="0" w:type="auto"/>
            <w:vMerge w:val="restart"/>
          </w:tcPr>
          <w:p w:rsidR="00B4529D" w:rsidRDefault="00B4529D" w:rsidP="006245E8">
            <w:pPr>
              <w:jc w:val="left"/>
            </w:pPr>
            <w:r>
              <w:t>Concept of Production</w:t>
            </w:r>
          </w:p>
        </w:tc>
        <w:tc>
          <w:tcPr>
            <w:tcW w:w="0" w:type="auto"/>
            <w:vMerge w:val="restart"/>
          </w:tcPr>
          <w:p w:rsidR="00B4529D" w:rsidRDefault="00B4529D" w:rsidP="006245E8">
            <w:pPr>
              <w:jc w:val="left"/>
            </w:pPr>
            <w:r>
              <w:t>Describes the way the system will be manufactured, including any hazardous materials used in the process.</w:t>
            </w:r>
          </w:p>
        </w:tc>
      </w:tr>
      <w:tr w:rsidR="00B4529D" w:rsidTr="006245E8">
        <w:trPr>
          <w:trHeight w:val="269"/>
          <w:jc w:val="center"/>
        </w:trPr>
        <w:tc>
          <w:tcPr>
            <w:tcW w:w="0" w:type="auto"/>
            <w:vMerge w:val="restart"/>
          </w:tcPr>
          <w:p w:rsidR="00B4529D" w:rsidRDefault="00B4529D" w:rsidP="006245E8">
            <w:pPr>
              <w:jc w:val="left"/>
            </w:pPr>
            <w:r>
              <w:t>Measures of Effectiveness Needs</w:t>
            </w:r>
          </w:p>
        </w:tc>
        <w:tc>
          <w:tcPr>
            <w:tcW w:w="0" w:type="auto"/>
            <w:vMerge w:val="restart"/>
          </w:tcPr>
          <w:p w:rsidR="00B4529D" w:rsidRDefault="00B4529D" w:rsidP="006245E8">
            <w:pPr>
              <w:jc w:val="left"/>
            </w:pPr>
            <w:r>
              <w:t xml:space="preserve">Measures of Effectiveness (MOEs) are the "operational" measures of success that are closely related to the achievement of the mission or operational objective being evaluated, in the intended operational environment under a </w:t>
            </w:r>
            <w:r>
              <w:lastRenderedPageBreak/>
              <w:t>specified set of conditions (i.e., how well the solution achieves the intended purpose).</w:t>
            </w:r>
          </w:p>
        </w:tc>
      </w:tr>
      <w:tr w:rsidR="00B4529D" w:rsidTr="006245E8">
        <w:trPr>
          <w:trHeight w:val="269"/>
          <w:jc w:val="center"/>
        </w:trPr>
        <w:tc>
          <w:tcPr>
            <w:tcW w:w="0" w:type="auto"/>
            <w:vMerge w:val="restart"/>
          </w:tcPr>
          <w:p w:rsidR="00B4529D" w:rsidRDefault="00B4529D" w:rsidP="006245E8">
            <w:pPr>
              <w:jc w:val="left"/>
            </w:pPr>
            <w:r>
              <w:lastRenderedPageBreak/>
              <w:t>Stakeholder Requirements</w:t>
            </w:r>
          </w:p>
        </w:tc>
        <w:tc>
          <w:tcPr>
            <w:tcW w:w="0" w:type="auto"/>
            <w:vMerge w:val="restart"/>
          </w:tcPr>
          <w:p w:rsidR="00B4529D" w:rsidRDefault="00B4529D" w:rsidP="006245E8">
            <w:pPr>
              <w:jc w:val="left"/>
            </w:pPr>
            <w:r>
              <w:t>Formally documented and approved stakeholder requirements that will govern the project, including: required system capabilities, functions, and/or services; quality standards; and cost and schedule constraints.</w:t>
            </w:r>
          </w:p>
        </w:tc>
      </w:tr>
      <w:tr w:rsidR="00B4529D" w:rsidTr="006245E8">
        <w:trPr>
          <w:trHeight w:val="269"/>
          <w:jc w:val="center"/>
        </w:trPr>
        <w:tc>
          <w:tcPr>
            <w:tcW w:w="0" w:type="auto"/>
            <w:vMerge w:val="restart"/>
          </w:tcPr>
          <w:p w:rsidR="00B4529D" w:rsidRDefault="00B4529D" w:rsidP="006245E8">
            <w:pPr>
              <w:jc w:val="left"/>
            </w:pPr>
            <w:r>
              <w:t>Validation Criteria</w:t>
            </w:r>
          </w:p>
        </w:tc>
        <w:tc>
          <w:tcPr>
            <w:tcW w:w="0" w:type="auto"/>
            <w:vMerge w:val="restart"/>
          </w:tcPr>
          <w:p w:rsidR="00B4529D" w:rsidRDefault="00B4529D" w:rsidP="006245E8">
            <w:pPr>
              <w:jc w:val="left"/>
            </w:pPr>
            <w:r>
              <w:t>May specify who will perform validation activities, and the environments of the system-of-interest.</w:t>
            </w:r>
          </w:p>
        </w:tc>
      </w:tr>
      <w:tr w:rsidR="00B4529D" w:rsidTr="006245E8">
        <w:trPr>
          <w:trHeight w:val="269"/>
          <w:jc w:val="center"/>
        </w:trPr>
        <w:tc>
          <w:tcPr>
            <w:tcW w:w="0" w:type="auto"/>
            <w:vMerge w:val="restart"/>
          </w:tcPr>
          <w:p w:rsidR="00B4529D" w:rsidRDefault="00B4529D" w:rsidP="006245E8">
            <w:pPr>
              <w:jc w:val="left"/>
            </w:pPr>
            <w:r>
              <w:t>MOE Data</w:t>
            </w:r>
          </w:p>
        </w:tc>
        <w:tc>
          <w:tcPr>
            <w:tcW w:w="0" w:type="auto"/>
            <w:vMerge w:val="restart"/>
          </w:tcPr>
          <w:p w:rsidR="00B4529D" w:rsidRDefault="00B4529D" w:rsidP="006245E8">
            <w:pPr>
              <w:jc w:val="left"/>
            </w:pPr>
            <w:r>
              <w:t>Data provided to measure the MOEs.</w:t>
            </w:r>
          </w:p>
        </w:tc>
      </w:tr>
      <w:tr w:rsidR="00B4529D" w:rsidTr="006245E8">
        <w:trPr>
          <w:trHeight w:val="269"/>
          <w:jc w:val="center"/>
        </w:trPr>
        <w:tc>
          <w:tcPr>
            <w:tcW w:w="0" w:type="auto"/>
            <w:vMerge w:val="restart"/>
          </w:tcPr>
          <w:p w:rsidR="00B4529D" w:rsidRDefault="00B4529D" w:rsidP="006245E8">
            <w:pPr>
              <w:jc w:val="left"/>
            </w:pPr>
            <w:r>
              <w:t>Initial RVTM</w:t>
            </w:r>
          </w:p>
        </w:tc>
        <w:tc>
          <w:tcPr>
            <w:tcW w:w="0" w:type="auto"/>
            <w:vMerge w:val="restart"/>
          </w:tcPr>
          <w:p w:rsidR="00B4529D" w:rsidRDefault="00B4529D" w:rsidP="006245E8">
            <w:pPr>
              <w:jc w:val="left"/>
            </w:pPr>
            <w:r>
              <w:t>Initial Requirements Verification and Traceability Matrix - A list of requirements, their verification attributes, and traceability.</w:t>
            </w:r>
          </w:p>
        </w:tc>
      </w:tr>
      <w:tr w:rsidR="00B4529D" w:rsidTr="006245E8">
        <w:trPr>
          <w:trHeight w:val="269"/>
          <w:jc w:val="center"/>
        </w:trPr>
        <w:tc>
          <w:tcPr>
            <w:tcW w:w="0" w:type="auto"/>
            <w:vMerge w:val="restart"/>
          </w:tcPr>
          <w:p w:rsidR="00B4529D" w:rsidRDefault="00B4529D" w:rsidP="006245E8">
            <w:pPr>
              <w:jc w:val="left"/>
            </w:pPr>
            <w:r>
              <w:t>Analyze Needs Outputs</w:t>
            </w:r>
          </w:p>
        </w:tc>
        <w:tc>
          <w:tcPr>
            <w:tcW w:w="0" w:type="auto"/>
            <w:vMerge w:val="restart"/>
          </w:tcPr>
          <w:p w:rsidR="00B4529D" w:rsidRDefault="00B4529D" w:rsidP="006245E8">
            <w:pPr>
              <w:jc w:val="left"/>
            </w:pPr>
            <w:r>
              <w:t>A collection of output artifacts for the Stakeholder Requirements Definition Process establish the initial set of stakeholder requirements for project scope and associated agreements.</w:t>
            </w:r>
          </w:p>
        </w:tc>
      </w:tr>
      <w:tr w:rsidR="00B4529D" w:rsidTr="006245E8">
        <w:trPr>
          <w:trHeight w:val="269"/>
          <w:jc w:val="center"/>
        </w:trPr>
        <w:tc>
          <w:tcPr>
            <w:tcW w:w="0" w:type="auto"/>
            <w:vMerge w:val="restart"/>
          </w:tcPr>
          <w:p w:rsidR="00B4529D" w:rsidRDefault="00B4529D" w:rsidP="006245E8">
            <w:pPr>
              <w:jc w:val="left"/>
            </w:pPr>
            <w:r>
              <w:t>Analyze Needs Inputs</w:t>
            </w:r>
          </w:p>
        </w:tc>
        <w:tc>
          <w:tcPr>
            <w:tcW w:w="0" w:type="auto"/>
            <w:vMerge w:val="restart"/>
          </w:tcPr>
          <w:p w:rsidR="00B4529D" w:rsidRDefault="00B4529D" w:rsidP="006245E8">
            <w:pPr>
              <w:jc w:val="left"/>
            </w:pPr>
            <w:r>
              <w:t>A collection input artifacts required for the Stakeholder Requirements Definition Process.</w:t>
            </w:r>
          </w:p>
        </w:tc>
      </w:tr>
      <w:tr w:rsidR="00B4529D" w:rsidTr="006245E8">
        <w:trPr>
          <w:trHeight w:val="269"/>
          <w:jc w:val="center"/>
        </w:trPr>
        <w:tc>
          <w:tcPr>
            <w:tcW w:w="0" w:type="auto"/>
            <w:vMerge w:val="restart"/>
          </w:tcPr>
          <w:p w:rsidR="00B4529D" w:rsidRDefault="00B4529D" w:rsidP="006245E8">
            <w:pPr>
              <w:jc w:val="left"/>
            </w:pPr>
            <w:r>
              <w:t>Source Documents</w:t>
            </w:r>
          </w:p>
        </w:tc>
        <w:tc>
          <w:tcPr>
            <w:tcW w:w="0" w:type="auto"/>
            <w:vMerge w:val="restart"/>
          </w:tcPr>
          <w:p w:rsidR="00B4529D" w:rsidRDefault="00B4529D" w:rsidP="006245E8">
            <w:pPr>
              <w:jc w:val="left"/>
            </w:pPr>
            <w:r>
              <w:t>Extract, clarify, and prioritize all of the written directives embodied in the source documents relevant to the particular stage of procurement activity.</w:t>
            </w:r>
          </w:p>
        </w:tc>
      </w:tr>
      <w:tr w:rsidR="00B4529D" w:rsidTr="006245E8">
        <w:trPr>
          <w:trHeight w:val="269"/>
          <w:jc w:val="center"/>
        </w:trPr>
        <w:tc>
          <w:tcPr>
            <w:tcW w:w="0" w:type="auto"/>
            <w:vMerge w:val="restart"/>
          </w:tcPr>
          <w:p w:rsidR="00B4529D" w:rsidRDefault="00B4529D" w:rsidP="006245E8">
            <w:pPr>
              <w:jc w:val="left"/>
            </w:pPr>
            <w:r>
              <w:t>Project Constraints</w:t>
            </w:r>
          </w:p>
        </w:tc>
        <w:tc>
          <w:tcPr>
            <w:tcW w:w="0" w:type="auto"/>
            <w:vMerge w:val="restart"/>
          </w:tcPr>
          <w:p w:rsidR="00B4529D" w:rsidRDefault="00B4529D" w:rsidP="006245E8">
            <w:pPr>
              <w:jc w:val="left"/>
            </w:pPr>
            <w:r>
              <w:t>Includes all other constraints from the stakeholder including cost, schedule, and solution constraints.</w:t>
            </w:r>
          </w:p>
        </w:tc>
      </w:tr>
      <w:tr w:rsidR="00B4529D" w:rsidTr="006245E8">
        <w:trPr>
          <w:trHeight w:val="269"/>
          <w:jc w:val="center"/>
        </w:trPr>
        <w:tc>
          <w:tcPr>
            <w:tcW w:w="0" w:type="auto"/>
            <w:vMerge w:val="restart"/>
          </w:tcPr>
          <w:p w:rsidR="00B4529D" w:rsidRDefault="00B4529D" w:rsidP="006245E8">
            <w:pPr>
              <w:jc w:val="left"/>
            </w:pPr>
            <w:r>
              <w:t>Analyze Needs Controls and Enablers</w:t>
            </w:r>
          </w:p>
        </w:tc>
        <w:tc>
          <w:tcPr>
            <w:tcW w:w="0" w:type="auto"/>
            <w:vMerge w:val="restart"/>
          </w:tcPr>
          <w:p w:rsidR="00B4529D" w:rsidRDefault="00B4529D" w:rsidP="006245E8">
            <w:pPr>
              <w:jc w:val="left"/>
            </w:pPr>
            <w:r>
              <w:t>A collection control and enabler artifacts required for the Stakeholder Requirements Definition Process.</w:t>
            </w:r>
          </w:p>
          <w:p w:rsidR="00B4529D" w:rsidRDefault="00B4529D" w:rsidP="006245E8">
            <w:pPr>
              <w:jc w:val="left"/>
            </w:pPr>
          </w:p>
          <w:p w:rsidR="00B4529D" w:rsidRDefault="00B4529D" w:rsidP="006245E8">
            <w:pPr>
              <w:jc w:val="left"/>
            </w:pPr>
            <w:r>
              <w:t>This includes:</w:t>
            </w:r>
          </w:p>
          <w:p w:rsidR="00B4529D" w:rsidRDefault="00B4529D" w:rsidP="006245E8">
            <w:pPr>
              <w:jc w:val="left"/>
            </w:pPr>
            <w:r>
              <w:t>Applicable Laws and Regulations</w:t>
            </w:r>
          </w:p>
          <w:p w:rsidR="00B4529D" w:rsidRDefault="00B4529D" w:rsidP="006245E8">
            <w:pPr>
              <w:jc w:val="left"/>
            </w:pPr>
            <w:r>
              <w:t>Industry Standards - relevant industry specifications and standards</w:t>
            </w:r>
          </w:p>
          <w:p w:rsidR="00B4529D" w:rsidRDefault="00B4529D" w:rsidP="006245E8">
            <w:pPr>
              <w:jc w:val="left"/>
            </w:pPr>
            <w:r>
              <w:t>Agreements - terms and conditions of the agreements</w:t>
            </w:r>
          </w:p>
          <w:p w:rsidR="00B4529D" w:rsidRDefault="00B4529D" w:rsidP="006245E8">
            <w:pPr>
              <w:jc w:val="left"/>
            </w:pPr>
            <w:r>
              <w:t>Project Procedures and Standards - including project plans</w:t>
            </w:r>
          </w:p>
          <w:p w:rsidR="00B4529D" w:rsidRDefault="00B4529D" w:rsidP="006245E8">
            <w:pPr>
              <w:jc w:val="left"/>
            </w:pPr>
            <w:r>
              <w:t>Project Directives</w:t>
            </w:r>
          </w:p>
          <w:p w:rsidR="00B4529D" w:rsidRDefault="00B4529D" w:rsidP="006245E8">
            <w:pPr>
              <w:jc w:val="left"/>
            </w:pPr>
            <w:r>
              <w:t>Organization/Enterprise Policies, Procedures, and Standards - including guidelines and reporting mechanisms</w:t>
            </w:r>
          </w:p>
          <w:p w:rsidR="00B4529D" w:rsidRDefault="00B4529D" w:rsidP="006245E8">
            <w:pPr>
              <w:jc w:val="left"/>
            </w:pPr>
            <w:r>
              <w:t>Organization/Enterprise Infrastructure</w:t>
            </w:r>
          </w:p>
          <w:p w:rsidR="00B4529D" w:rsidRDefault="00B4529D" w:rsidP="006245E8">
            <w:pPr>
              <w:jc w:val="left"/>
            </w:pPr>
            <w:r>
              <w:t>Project Infrastructure</w:t>
            </w:r>
          </w:p>
        </w:tc>
      </w:tr>
      <w:tr w:rsidR="00B4529D" w:rsidTr="006245E8">
        <w:trPr>
          <w:trHeight w:val="269"/>
          <w:jc w:val="center"/>
        </w:trPr>
        <w:tc>
          <w:tcPr>
            <w:tcW w:w="0" w:type="auto"/>
            <w:vMerge w:val="restart"/>
          </w:tcPr>
          <w:p w:rsidR="00B4529D" w:rsidRDefault="00B4529D" w:rsidP="006245E8">
            <w:pPr>
              <w:jc w:val="left"/>
            </w:pPr>
            <w:r>
              <w:t>Stakeholder Needs</w:t>
            </w:r>
          </w:p>
        </w:tc>
        <w:tc>
          <w:tcPr>
            <w:tcW w:w="0" w:type="auto"/>
            <w:vMerge w:val="restart"/>
          </w:tcPr>
          <w:p w:rsidR="00B4529D" w:rsidRDefault="00B4529D" w:rsidP="006245E8">
            <w:pPr>
              <w:jc w:val="left"/>
            </w:pPr>
            <w:r>
              <w:t>Description of users' and other stakeholders' needs or services that the system of interest will provide.</w:t>
            </w:r>
          </w:p>
        </w:tc>
      </w:tr>
      <w:tr w:rsidR="00B4529D" w:rsidTr="006245E8">
        <w:trPr>
          <w:trHeight w:val="269"/>
          <w:jc w:val="center"/>
        </w:trPr>
        <w:tc>
          <w:tcPr>
            <w:tcW w:w="0" w:type="auto"/>
            <w:vMerge w:val="restart"/>
          </w:tcPr>
          <w:p w:rsidR="00B4529D" w:rsidRDefault="00B4529D" w:rsidP="006245E8">
            <w:pPr>
              <w:jc w:val="left"/>
            </w:pPr>
            <w:r>
              <w:t>Conceptual System Architecture</w:t>
            </w:r>
          </w:p>
        </w:tc>
        <w:tc>
          <w:tcPr>
            <w:tcW w:w="0" w:type="auto"/>
            <w:vMerge w:val="restart"/>
          </w:tcPr>
          <w:p w:rsidR="00B4529D" w:rsidRDefault="00B4529D" w:rsidP="006245E8">
            <w:pPr>
              <w:jc w:val="left"/>
            </w:pPr>
            <w:r>
              <w:t xml:space="preserve">The Conceptual System Architecture (CSA) is an early view of the finalized system architecture and is typically captures in the proposal stage. </w:t>
            </w:r>
          </w:p>
          <w:p w:rsidR="00B4529D" w:rsidRDefault="00B4529D" w:rsidP="006245E8">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r>
      <w:tr w:rsidR="00B4529D" w:rsidTr="006245E8">
        <w:trPr>
          <w:trHeight w:val="269"/>
          <w:jc w:val="center"/>
        </w:trPr>
        <w:tc>
          <w:tcPr>
            <w:tcW w:w="0" w:type="auto"/>
            <w:vMerge w:val="restart"/>
          </w:tcPr>
          <w:p w:rsidR="00B4529D" w:rsidRDefault="00B4529D" w:rsidP="006245E8">
            <w:pPr>
              <w:jc w:val="left"/>
            </w:pPr>
            <w:r>
              <w:t>Review Package</w:t>
            </w:r>
          </w:p>
        </w:tc>
        <w:tc>
          <w:tcPr>
            <w:tcW w:w="0" w:type="auto"/>
            <w:vMerge w:val="restart"/>
          </w:tcPr>
          <w:p w:rsidR="00B4529D" w:rsidRDefault="00B4529D" w:rsidP="006245E8">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B4529D" w:rsidRDefault="00B4529D" w:rsidP="006245E8">
            <w:pPr>
              <w:jc w:val="left"/>
            </w:pPr>
            <w:r>
              <w:lastRenderedPageBreak/>
              <w:t xml:space="preserve">The review package should highlight what items have been added, deleted or updated, e.g. document change bars, red lines, text color changes, annotation, etc. </w:t>
            </w:r>
          </w:p>
          <w:p w:rsidR="00B4529D" w:rsidRDefault="00B4529D" w:rsidP="006245E8">
            <w:pPr>
              <w:jc w:val="left"/>
            </w:pPr>
            <w:r>
              <w:t>The review package can consist of any type of artifact, including SysML models, documents, code, parts of the system, prototypes, etc.</w:t>
            </w:r>
          </w:p>
        </w:tc>
      </w:tr>
      <w:tr w:rsidR="00B4529D" w:rsidTr="006245E8">
        <w:trPr>
          <w:trHeight w:val="269"/>
          <w:jc w:val="center"/>
        </w:trPr>
        <w:tc>
          <w:tcPr>
            <w:tcW w:w="0" w:type="auto"/>
            <w:vMerge w:val="restart"/>
          </w:tcPr>
          <w:p w:rsidR="00B4529D" w:rsidRDefault="00B4529D" w:rsidP="006245E8">
            <w:pPr>
              <w:jc w:val="left"/>
            </w:pPr>
            <w:r>
              <w:lastRenderedPageBreak/>
              <w:t>Review Comments</w:t>
            </w:r>
          </w:p>
        </w:tc>
        <w:tc>
          <w:tcPr>
            <w:tcW w:w="0" w:type="auto"/>
            <w:vMerge w:val="restart"/>
          </w:tcPr>
          <w:p w:rsidR="00B4529D" w:rsidRDefault="00B4529D" w:rsidP="006245E8">
            <w:pPr>
              <w:jc w:val="left"/>
            </w:pPr>
            <w:r>
              <w:t xml:space="preserve">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  </w:t>
            </w:r>
          </w:p>
          <w:p w:rsidR="00B4529D" w:rsidRDefault="00B4529D" w:rsidP="006245E8">
            <w:pPr>
              <w:jc w:val="left"/>
            </w:pPr>
          </w:p>
          <w:p w:rsidR="00B4529D" w:rsidRDefault="00B4529D" w:rsidP="006245E8">
            <w:pPr>
              <w:jc w:val="left"/>
            </w:pPr>
            <w:r>
              <w:t>The set of comments in the Review Comments artifact can be of multiple forms, e.g.  an annotated version of the review package, a separate report, etc.</w:t>
            </w:r>
          </w:p>
        </w:tc>
      </w:tr>
      <w:tr w:rsidR="00B4529D" w:rsidTr="006245E8">
        <w:trPr>
          <w:trHeight w:val="269"/>
          <w:jc w:val="center"/>
        </w:trPr>
        <w:tc>
          <w:tcPr>
            <w:tcW w:w="0" w:type="auto"/>
            <w:vMerge w:val="restart"/>
          </w:tcPr>
          <w:p w:rsidR="00B4529D" w:rsidRDefault="00B4529D" w:rsidP="006245E8">
            <w:pPr>
              <w:jc w:val="left"/>
            </w:pPr>
            <w:r>
              <w:t>Regulatory Documents</w:t>
            </w:r>
          </w:p>
        </w:tc>
        <w:tc>
          <w:tcPr>
            <w:tcW w:w="0" w:type="auto"/>
            <w:vMerge w:val="restart"/>
          </w:tcPr>
          <w:p w:rsidR="00B4529D" w:rsidRDefault="00B4529D" w:rsidP="006245E8">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r>
      <w:tr w:rsidR="00B4529D" w:rsidTr="006245E8">
        <w:trPr>
          <w:trHeight w:val="269"/>
          <w:jc w:val="center"/>
        </w:trPr>
        <w:tc>
          <w:tcPr>
            <w:tcW w:w="0" w:type="auto"/>
            <w:vMerge w:val="restart"/>
          </w:tcPr>
          <w:p w:rsidR="00B4529D" w:rsidRDefault="00B4529D" w:rsidP="006245E8">
            <w:pPr>
              <w:jc w:val="left"/>
            </w:pPr>
            <w:r>
              <w:t>Model-based Systems Engineering</w:t>
            </w:r>
          </w:p>
        </w:tc>
        <w:tc>
          <w:tcPr>
            <w:tcW w:w="0" w:type="auto"/>
            <w:vMerge w:val="restart"/>
          </w:tcPr>
          <w:p w:rsidR="00B4529D" w:rsidRDefault="00B4529D" w:rsidP="006245E8">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B4529D" w:rsidRDefault="00B4529D" w:rsidP="006245E8">
            <w:pPr>
              <w:jc w:val="left"/>
            </w:pPr>
            <w:r>
              <w:t xml:space="preserve">Ref - International Council on Systems Engineering (INCOSE), Systems Engineering Vision 2020, Version 2.03, TP-2004-004-02, September 2007. </w:t>
            </w:r>
          </w:p>
        </w:tc>
      </w:tr>
      <w:tr w:rsidR="00B4529D" w:rsidTr="006245E8">
        <w:trPr>
          <w:trHeight w:val="269"/>
          <w:jc w:val="center"/>
        </w:trPr>
        <w:tc>
          <w:tcPr>
            <w:tcW w:w="0" w:type="auto"/>
            <w:vMerge w:val="restart"/>
          </w:tcPr>
          <w:p w:rsidR="00B4529D" w:rsidRDefault="00B4529D" w:rsidP="006245E8">
            <w:pPr>
              <w:jc w:val="left"/>
            </w:pPr>
            <w:r>
              <w:t>Model-based Systems Development</w:t>
            </w:r>
          </w:p>
        </w:tc>
        <w:tc>
          <w:tcPr>
            <w:tcW w:w="0" w:type="auto"/>
            <w:vMerge w:val="restart"/>
          </w:tcPr>
          <w:p w:rsidR="00B4529D" w:rsidRDefault="00B4529D" w:rsidP="006245E8">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r>
      <w:tr w:rsidR="00B4529D" w:rsidTr="006245E8">
        <w:trPr>
          <w:trHeight w:val="269"/>
          <w:jc w:val="center"/>
        </w:trPr>
        <w:tc>
          <w:tcPr>
            <w:tcW w:w="0" w:type="auto"/>
            <w:vMerge w:val="restart"/>
          </w:tcPr>
          <w:p w:rsidR="00B4529D" w:rsidRDefault="00B4529D" w:rsidP="006245E8">
            <w:pPr>
              <w:jc w:val="left"/>
            </w:pPr>
            <w:r>
              <w:t>Product Development System</w:t>
            </w:r>
          </w:p>
        </w:tc>
        <w:tc>
          <w:tcPr>
            <w:tcW w:w="0" w:type="auto"/>
            <w:vMerge w:val="restart"/>
          </w:tcPr>
          <w:p w:rsidR="00B4529D" w:rsidRDefault="00B4529D" w:rsidP="006245E8">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r>
      <w:tr w:rsidR="00B4529D" w:rsidTr="006245E8">
        <w:trPr>
          <w:trHeight w:val="269"/>
          <w:jc w:val="center"/>
        </w:trPr>
        <w:tc>
          <w:tcPr>
            <w:tcW w:w="0" w:type="auto"/>
            <w:vMerge w:val="restart"/>
          </w:tcPr>
          <w:p w:rsidR="00B4529D" w:rsidRDefault="00B4529D" w:rsidP="006245E8">
            <w:pPr>
              <w:jc w:val="left"/>
            </w:pPr>
            <w:r>
              <w:t>System Of Interest</w:t>
            </w:r>
          </w:p>
        </w:tc>
        <w:tc>
          <w:tcPr>
            <w:tcW w:w="0" w:type="auto"/>
            <w:vMerge w:val="restart"/>
          </w:tcPr>
          <w:p w:rsidR="00B4529D" w:rsidRDefault="00B4529D" w:rsidP="006245E8">
            <w:pPr>
              <w:jc w:val="left"/>
            </w:pPr>
            <w:r>
              <w:t xml:space="preserve">The system whose life cycle is under consideration (INCOSE SE Handbook). </w:t>
            </w:r>
          </w:p>
        </w:tc>
      </w:tr>
      <w:tr w:rsidR="00B4529D" w:rsidTr="006245E8">
        <w:trPr>
          <w:trHeight w:val="269"/>
          <w:jc w:val="center"/>
        </w:trPr>
        <w:tc>
          <w:tcPr>
            <w:tcW w:w="0" w:type="auto"/>
            <w:vMerge w:val="restart"/>
          </w:tcPr>
          <w:p w:rsidR="00B4529D" w:rsidRDefault="00B4529D" w:rsidP="006245E8">
            <w:pPr>
              <w:jc w:val="left"/>
            </w:pPr>
            <w:r>
              <w:t>Hazard</w:t>
            </w:r>
          </w:p>
        </w:tc>
        <w:tc>
          <w:tcPr>
            <w:tcW w:w="0" w:type="auto"/>
            <w:vMerge w:val="restart"/>
          </w:tcPr>
          <w:p w:rsidR="00B4529D" w:rsidRDefault="00B4529D" w:rsidP="006245E8">
            <w:pPr>
              <w:jc w:val="left"/>
            </w:pPr>
            <w:r>
              <w:t>A hazard is system state that when combined with other environmental conditions inevitably leads to an accident [7].</w:t>
            </w:r>
          </w:p>
        </w:tc>
      </w:tr>
      <w:tr w:rsidR="00B4529D" w:rsidTr="006245E8">
        <w:trPr>
          <w:trHeight w:val="269"/>
          <w:jc w:val="center"/>
        </w:trPr>
        <w:tc>
          <w:tcPr>
            <w:tcW w:w="0" w:type="auto"/>
            <w:vMerge w:val="restart"/>
          </w:tcPr>
          <w:p w:rsidR="00B4529D" w:rsidRDefault="00B4529D" w:rsidP="006245E8">
            <w:pPr>
              <w:jc w:val="left"/>
            </w:pPr>
            <w:r>
              <w:t>Fault</w:t>
            </w:r>
          </w:p>
        </w:tc>
        <w:tc>
          <w:tcPr>
            <w:tcW w:w="0" w:type="auto"/>
            <w:vMerge w:val="restart"/>
          </w:tcPr>
          <w:p w:rsidR="00B4529D" w:rsidRDefault="00B4529D" w:rsidP="006245E8">
            <w:pPr>
              <w:jc w:val="left"/>
            </w:pPr>
            <w:r>
              <w:t>A safety fault is a non-conformance of a system that leads to a hazard [7].</w:t>
            </w:r>
          </w:p>
        </w:tc>
      </w:tr>
      <w:tr w:rsidR="00B4529D" w:rsidTr="006245E8">
        <w:trPr>
          <w:trHeight w:val="269"/>
          <w:jc w:val="center"/>
        </w:trPr>
        <w:tc>
          <w:tcPr>
            <w:tcW w:w="0" w:type="auto"/>
            <w:vMerge w:val="restart"/>
          </w:tcPr>
          <w:p w:rsidR="00B4529D" w:rsidRDefault="00B4529D" w:rsidP="006245E8">
            <w:pPr>
              <w:jc w:val="left"/>
            </w:pPr>
            <w:r>
              <w:t>Safety Measure</w:t>
            </w:r>
          </w:p>
        </w:tc>
        <w:tc>
          <w:tcPr>
            <w:tcW w:w="0" w:type="auto"/>
            <w:vMerge w:val="restart"/>
          </w:tcPr>
          <w:p w:rsidR="00B4529D" w:rsidRDefault="00B4529D" w:rsidP="006245E8">
            <w:pPr>
              <w:jc w:val="left"/>
            </w:pPr>
            <w:r>
              <w:t xml:space="preserve">Safety measures are activities and precautions taken to improve safety, i.e. reduce risk related to human health. [6]. </w:t>
            </w:r>
          </w:p>
          <w:p w:rsidR="00B4529D" w:rsidRDefault="00B4529D" w:rsidP="006245E8">
            <w:pPr>
              <w:jc w:val="left"/>
            </w:pPr>
            <w:r>
              <w:t>A safety measure could be used to detect or mitigate a fault [7].</w:t>
            </w:r>
          </w:p>
        </w:tc>
      </w:tr>
      <w:tr w:rsidR="00B4529D" w:rsidTr="006245E8">
        <w:trPr>
          <w:trHeight w:val="269"/>
          <w:jc w:val="center"/>
        </w:trPr>
        <w:tc>
          <w:tcPr>
            <w:tcW w:w="0" w:type="auto"/>
          </w:tcPr>
          <w:p w:rsidR="00B4529D" w:rsidRDefault="00B4529D" w:rsidP="006245E8">
            <w:pPr>
              <w:jc w:val="left"/>
            </w:pPr>
            <w:r>
              <w:t>Safety Report</w:t>
            </w:r>
          </w:p>
        </w:tc>
        <w:tc>
          <w:tcPr>
            <w:tcW w:w="0" w:type="auto"/>
          </w:tcPr>
          <w:p w:rsidR="00B4529D" w:rsidRDefault="00B4529D" w:rsidP="006245E8">
            <w:pPr>
              <w:jc w:val="left"/>
            </w:pPr>
            <w:r>
              <w:t>The result of a safety analysis and evaluation.</w:t>
            </w:r>
          </w:p>
        </w:tc>
      </w:tr>
    </w:tbl>
    <w:p w:rsidR="00B4529D" w:rsidRDefault="00B4529D" w:rsidP="00B4529D">
      <w:pPr>
        <w:pStyle w:val="Heading2"/>
        <w:pageBreakBefore/>
        <w:numPr>
          <w:ilvl w:val="1"/>
          <w:numId w:val="9"/>
        </w:numPr>
      </w:pPr>
      <w:bookmarkStart w:id="62" w:name="_Toc532"/>
      <w:bookmarkStart w:id="63" w:name="_Toc417026158"/>
      <w:r>
        <w:lastRenderedPageBreak/>
        <w:t>Table of Use Case List</w:t>
      </w:r>
      <w:bookmarkEnd w:id="62"/>
      <w:bookmarkEnd w:id="63"/>
    </w:p>
    <w:p w:rsidR="00B4529D" w:rsidRDefault="00B4529D" w:rsidP="00B4529D">
      <w:pPr>
        <w:pStyle w:val="Caption"/>
      </w:pPr>
      <w:bookmarkStart w:id="64" w:name="_Toc533"/>
      <w:bookmarkStart w:id="65" w:name="_Toc417026170"/>
      <w:r>
        <w:t xml:space="preserve">Table </w:t>
      </w:r>
      <w:r>
        <w:fldChar w:fldCharType="begin"/>
      </w:r>
      <w:r>
        <w:instrText>SEQ Table \* ARABIC</w:instrText>
      </w:r>
      <w:r>
        <w:fldChar w:fldCharType="separate"/>
      </w:r>
      <w:r w:rsidR="00281FDA">
        <w:rPr>
          <w:noProof/>
        </w:rPr>
        <w:t>2</w:t>
      </w:r>
      <w:r>
        <w:fldChar w:fldCharType="end"/>
      </w:r>
      <w:r>
        <w:t>: List of Use Cases</w:t>
      </w:r>
      <w:bookmarkEnd w:id="64"/>
      <w:bookmarkEnd w:id="65"/>
    </w:p>
    <w:tbl>
      <w:tblPr>
        <w:tblStyle w:val="TableGrid"/>
        <w:tblW w:w="5000" w:type="pct"/>
        <w:jc w:val="center"/>
        <w:tblLook w:val="04A0" w:firstRow="1" w:lastRow="0" w:firstColumn="1" w:lastColumn="0" w:noHBand="0" w:noVBand="1"/>
      </w:tblPr>
      <w:tblGrid>
        <w:gridCol w:w="4662"/>
        <w:gridCol w:w="4688"/>
      </w:tblGrid>
      <w:tr w:rsidR="00B4529D" w:rsidTr="006245E8">
        <w:trPr>
          <w:trHeight w:val="269"/>
          <w:tblHeader/>
          <w:jc w:val="center"/>
        </w:trPr>
        <w:tc>
          <w:tcPr>
            <w:tcW w:w="0" w:type="auto"/>
            <w:vMerge w:val="restart"/>
          </w:tcPr>
          <w:p w:rsidR="00B4529D" w:rsidRDefault="00B4529D" w:rsidP="006245E8">
            <w:pPr>
              <w:rPr>
                <w:b/>
              </w:rPr>
            </w:pPr>
            <w:r>
              <w:rPr>
                <w:b/>
                <w:bCs/>
              </w:rPr>
              <w:t>Owner</w:t>
            </w:r>
          </w:p>
        </w:tc>
        <w:tc>
          <w:tcPr>
            <w:tcW w:w="0" w:type="auto"/>
            <w:vMerge w:val="restart"/>
          </w:tcPr>
          <w:p w:rsidR="00B4529D" w:rsidRDefault="00B4529D" w:rsidP="006245E8">
            <w:pPr>
              <w:rPr>
                <w:b/>
              </w:rPr>
            </w:pPr>
            <w:r>
              <w:rPr>
                <w:b/>
                <w:bCs/>
              </w:rPr>
              <w:t>Name</w:t>
            </w:r>
          </w:p>
        </w:tc>
      </w:tr>
      <w:tr w:rsidR="00B4529D" w:rsidTr="006245E8">
        <w:trPr>
          <w:trHeight w:val="269"/>
          <w:jc w:val="center"/>
        </w:trPr>
        <w:tc>
          <w:tcPr>
            <w:tcW w:w="0" w:type="auto"/>
            <w:vMerge w:val="restart"/>
          </w:tcPr>
          <w:p w:rsidR="00B4529D" w:rsidRDefault="00B4529D" w:rsidP="006245E8">
            <w:pPr>
              <w:jc w:val="left"/>
            </w:pPr>
            <w:r>
              <w:t>Exploratory and Concept Stage</w:t>
            </w:r>
          </w:p>
        </w:tc>
        <w:tc>
          <w:tcPr>
            <w:tcW w:w="0" w:type="auto"/>
            <w:vMerge w:val="restart"/>
          </w:tcPr>
          <w:p w:rsidR="00B4529D" w:rsidRDefault="00B4529D" w:rsidP="006245E8">
            <w:pPr>
              <w:jc w:val="left"/>
            </w:pPr>
            <w:r>
              <w:t>Response to a Customer Request</w:t>
            </w:r>
          </w:p>
        </w:tc>
      </w:tr>
      <w:tr w:rsidR="00B4529D" w:rsidTr="006245E8">
        <w:trPr>
          <w:trHeight w:val="269"/>
          <w:jc w:val="center"/>
        </w:trPr>
        <w:tc>
          <w:tcPr>
            <w:tcW w:w="0" w:type="auto"/>
            <w:vMerge w:val="restart"/>
          </w:tcPr>
          <w:p w:rsidR="00B4529D" w:rsidRDefault="00B4529D" w:rsidP="006245E8">
            <w:pPr>
              <w:jc w:val="left"/>
            </w:pPr>
            <w:r>
              <w:t>Exploratory and Concept Stage</w:t>
            </w:r>
          </w:p>
        </w:tc>
        <w:tc>
          <w:tcPr>
            <w:tcW w:w="0" w:type="auto"/>
            <w:vMerge w:val="restart"/>
          </w:tcPr>
          <w:p w:rsidR="00B4529D" w:rsidRDefault="00B4529D" w:rsidP="006245E8">
            <w:pPr>
              <w:jc w:val="left"/>
            </w:pPr>
            <w:r>
              <w:t>Analyze Stakeholders Needs</w:t>
            </w:r>
          </w:p>
        </w:tc>
      </w:tr>
      <w:tr w:rsidR="00B4529D" w:rsidTr="006245E8">
        <w:trPr>
          <w:trHeight w:val="269"/>
          <w:jc w:val="center"/>
        </w:trPr>
        <w:tc>
          <w:tcPr>
            <w:tcW w:w="0" w:type="auto"/>
            <w:vMerge w:val="restart"/>
          </w:tcPr>
          <w:p w:rsidR="00B4529D" w:rsidRDefault="00B4529D" w:rsidP="006245E8">
            <w:pPr>
              <w:jc w:val="left"/>
            </w:pPr>
            <w:r>
              <w:t>Exploratory and Concept Stage</w:t>
            </w:r>
          </w:p>
        </w:tc>
        <w:tc>
          <w:tcPr>
            <w:tcW w:w="0" w:type="auto"/>
            <w:vMerge w:val="restart"/>
          </w:tcPr>
          <w:p w:rsidR="00B4529D" w:rsidRDefault="00B4529D" w:rsidP="006245E8">
            <w:pPr>
              <w:jc w:val="left"/>
            </w:pPr>
            <w:r>
              <w:t>Derive System Requirements</w:t>
            </w:r>
          </w:p>
        </w:tc>
      </w:tr>
      <w:tr w:rsidR="00B4529D" w:rsidTr="006245E8">
        <w:trPr>
          <w:trHeight w:val="269"/>
          <w:jc w:val="center"/>
        </w:trPr>
        <w:tc>
          <w:tcPr>
            <w:tcW w:w="0" w:type="auto"/>
            <w:vMerge w:val="restart"/>
          </w:tcPr>
          <w:p w:rsidR="00B4529D" w:rsidRDefault="00B4529D" w:rsidP="006245E8">
            <w:pPr>
              <w:jc w:val="left"/>
            </w:pPr>
            <w:r>
              <w:t>Exploratory and Concept Stage</w:t>
            </w:r>
          </w:p>
        </w:tc>
        <w:tc>
          <w:tcPr>
            <w:tcW w:w="0" w:type="auto"/>
            <w:vMerge w:val="restart"/>
          </w:tcPr>
          <w:p w:rsidR="00B4529D" w:rsidRDefault="00B4529D" w:rsidP="006245E8">
            <w:pPr>
              <w:jc w:val="left"/>
            </w:pPr>
            <w:r>
              <w:t>Analyze System Life-cycle Costs</w:t>
            </w:r>
          </w:p>
        </w:tc>
      </w:tr>
      <w:tr w:rsidR="00B4529D" w:rsidTr="006245E8">
        <w:trPr>
          <w:trHeight w:val="269"/>
          <w:jc w:val="center"/>
        </w:trPr>
        <w:tc>
          <w:tcPr>
            <w:tcW w:w="0" w:type="auto"/>
            <w:vMerge w:val="restart"/>
          </w:tcPr>
          <w:p w:rsidR="00B4529D" w:rsidRDefault="00B4529D" w:rsidP="006245E8">
            <w:pPr>
              <w:jc w:val="left"/>
            </w:pPr>
            <w:r>
              <w:t>Management Workflow Use Cases</w:t>
            </w:r>
          </w:p>
        </w:tc>
        <w:tc>
          <w:tcPr>
            <w:tcW w:w="0" w:type="auto"/>
            <w:vMerge w:val="restart"/>
          </w:tcPr>
          <w:p w:rsidR="00B4529D" w:rsidRDefault="00B4529D" w:rsidP="006245E8">
            <w:pPr>
              <w:jc w:val="left"/>
            </w:pPr>
            <w:r>
              <w:t>Plan a Development Cycle</w:t>
            </w:r>
          </w:p>
        </w:tc>
      </w:tr>
      <w:tr w:rsidR="00B4529D" w:rsidTr="006245E8">
        <w:trPr>
          <w:trHeight w:val="269"/>
          <w:jc w:val="center"/>
        </w:trPr>
        <w:tc>
          <w:tcPr>
            <w:tcW w:w="0" w:type="auto"/>
            <w:vMerge w:val="restart"/>
          </w:tcPr>
          <w:p w:rsidR="00B4529D" w:rsidRDefault="00B4529D" w:rsidP="006245E8">
            <w:pPr>
              <w:jc w:val="left"/>
            </w:pPr>
            <w:r>
              <w:t>Management Workflow Use Cases</w:t>
            </w:r>
          </w:p>
        </w:tc>
        <w:tc>
          <w:tcPr>
            <w:tcW w:w="0" w:type="auto"/>
            <w:vMerge w:val="restart"/>
          </w:tcPr>
          <w:p w:rsidR="00B4529D" w:rsidRDefault="00B4529D" w:rsidP="006245E8">
            <w:pPr>
              <w:jc w:val="left"/>
            </w:pPr>
            <w:r>
              <w:t>Manage SE Development Progress</w:t>
            </w:r>
          </w:p>
        </w:tc>
      </w:tr>
      <w:tr w:rsidR="00B4529D" w:rsidTr="006245E8">
        <w:trPr>
          <w:trHeight w:val="269"/>
          <w:jc w:val="center"/>
        </w:trPr>
        <w:tc>
          <w:tcPr>
            <w:tcW w:w="0" w:type="auto"/>
            <w:vMerge w:val="restart"/>
          </w:tcPr>
          <w:p w:rsidR="00B4529D" w:rsidRDefault="00B4529D" w:rsidP="006245E8">
            <w:pPr>
              <w:jc w:val="left"/>
            </w:pPr>
            <w:r>
              <w:t>Management Workflow Use Cases</w:t>
            </w:r>
          </w:p>
        </w:tc>
        <w:tc>
          <w:tcPr>
            <w:tcW w:w="0" w:type="auto"/>
            <w:vMerge w:val="restart"/>
          </w:tcPr>
          <w:p w:rsidR="00B4529D" w:rsidRDefault="00B4529D" w:rsidP="006245E8">
            <w:pPr>
              <w:jc w:val="left"/>
            </w:pPr>
            <w:r>
              <w:t>Manage SE Development Environment</w:t>
            </w:r>
          </w:p>
        </w:tc>
      </w:tr>
      <w:tr w:rsidR="00B4529D" w:rsidTr="006245E8">
        <w:trPr>
          <w:trHeight w:val="269"/>
          <w:jc w:val="center"/>
        </w:trPr>
        <w:tc>
          <w:tcPr>
            <w:tcW w:w="0" w:type="auto"/>
            <w:vMerge w:val="restart"/>
          </w:tcPr>
          <w:p w:rsidR="00B4529D" w:rsidRDefault="00B4529D" w:rsidP="006245E8">
            <w:pPr>
              <w:jc w:val="left"/>
            </w:pPr>
            <w:r>
              <w:t>Management Workflow Use Cases</w:t>
            </w:r>
          </w:p>
        </w:tc>
        <w:tc>
          <w:tcPr>
            <w:tcW w:w="0" w:type="auto"/>
            <w:vMerge w:val="restart"/>
          </w:tcPr>
          <w:p w:rsidR="00B4529D" w:rsidRDefault="00B4529D" w:rsidP="006245E8">
            <w:pPr>
              <w:jc w:val="left"/>
            </w:pPr>
            <w:r>
              <w:t>Create a Baseline</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Derive Product Architecture</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Evaluate System Safety</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Perform System RMA Engineering</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Apply System Security Engineering</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Analyze System Performance</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 xml:space="preserve">Allocate and Manage </w:t>
            </w:r>
            <w:proofErr w:type="spellStart"/>
            <w:r>
              <w:t>SWaP</w:t>
            </w:r>
            <w:proofErr w:type="spellEnd"/>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Perform a Trade Study</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Analyze Behavior Correctness</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Manage Product Lines</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Integrate Human Domain Constraints</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Perform Environmental Engineering</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Collaborate with Implementation Domain Team</w:t>
            </w:r>
          </w:p>
        </w:tc>
      </w:tr>
      <w:tr w:rsidR="00B4529D" w:rsidTr="006245E8">
        <w:trPr>
          <w:trHeight w:val="269"/>
          <w:jc w:val="center"/>
        </w:trPr>
        <w:tc>
          <w:tcPr>
            <w:tcW w:w="0" w:type="auto"/>
            <w:vMerge w:val="restart"/>
          </w:tcPr>
          <w:p w:rsidR="00B4529D" w:rsidRDefault="00B4529D" w:rsidP="006245E8">
            <w:pPr>
              <w:jc w:val="left"/>
            </w:pPr>
            <w:r>
              <w:t>SE Domain Workflow Use Cases</w:t>
            </w:r>
          </w:p>
        </w:tc>
        <w:tc>
          <w:tcPr>
            <w:tcW w:w="0" w:type="auto"/>
            <w:vMerge w:val="restart"/>
          </w:tcPr>
          <w:p w:rsidR="00B4529D" w:rsidRDefault="00B4529D" w:rsidP="006245E8">
            <w:pPr>
              <w:jc w:val="left"/>
            </w:pPr>
            <w:r>
              <w:t>Perform EMI Engineering</w:t>
            </w:r>
          </w:p>
        </w:tc>
      </w:tr>
      <w:tr w:rsidR="00B4529D" w:rsidTr="006245E8">
        <w:trPr>
          <w:trHeight w:val="269"/>
          <w:jc w:val="center"/>
        </w:trPr>
        <w:tc>
          <w:tcPr>
            <w:tcW w:w="0" w:type="auto"/>
            <w:vMerge w:val="restart"/>
          </w:tcPr>
          <w:p w:rsidR="00B4529D" w:rsidRDefault="00B4529D" w:rsidP="006245E8">
            <w:pPr>
              <w:jc w:val="left"/>
            </w:pPr>
            <w:r>
              <w:t>Validation and Verification Workflow Use Cases</w:t>
            </w:r>
          </w:p>
        </w:tc>
        <w:tc>
          <w:tcPr>
            <w:tcW w:w="0" w:type="auto"/>
            <w:vMerge w:val="restart"/>
          </w:tcPr>
          <w:p w:rsidR="00B4529D" w:rsidRDefault="00B4529D" w:rsidP="006245E8">
            <w:pPr>
              <w:jc w:val="left"/>
            </w:pPr>
            <w:r>
              <w:t>Develop Verification Plan and Procedures</w:t>
            </w:r>
          </w:p>
        </w:tc>
      </w:tr>
      <w:tr w:rsidR="00B4529D" w:rsidTr="006245E8">
        <w:trPr>
          <w:trHeight w:val="269"/>
          <w:jc w:val="center"/>
        </w:trPr>
        <w:tc>
          <w:tcPr>
            <w:tcW w:w="0" w:type="auto"/>
            <w:vMerge w:val="restart"/>
          </w:tcPr>
          <w:p w:rsidR="00B4529D" w:rsidRDefault="00B4529D" w:rsidP="006245E8">
            <w:pPr>
              <w:jc w:val="left"/>
            </w:pPr>
            <w:r>
              <w:t>Validation and Verification Workflow Use Cases</w:t>
            </w:r>
          </w:p>
        </w:tc>
        <w:tc>
          <w:tcPr>
            <w:tcW w:w="0" w:type="auto"/>
            <w:vMerge w:val="restart"/>
          </w:tcPr>
          <w:p w:rsidR="00B4529D" w:rsidRDefault="00B4529D" w:rsidP="006245E8">
            <w:pPr>
              <w:jc w:val="left"/>
            </w:pPr>
            <w:r>
              <w:t>Develop a System Integration Plan</w:t>
            </w:r>
          </w:p>
        </w:tc>
      </w:tr>
      <w:tr w:rsidR="00B4529D" w:rsidTr="006245E8">
        <w:trPr>
          <w:trHeight w:val="269"/>
          <w:jc w:val="center"/>
        </w:trPr>
        <w:tc>
          <w:tcPr>
            <w:tcW w:w="0" w:type="auto"/>
            <w:vMerge w:val="restart"/>
          </w:tcPr>
          <w:p w:rsidR="00B4529D" w:rsidRDefault="00B4529D" w:rsidP="006245E8">
            <w:pPr>
              <w:jc w:val="left"/>
            </w:pPr>
            <w:r>
              <w:t>Validation and Verification Workflow Use Cases</w:t>
            </w:r>
          </w:p>
        </w:tc>
        <w:tc>
          <w:tcPr>
            <w:tcW w:w="0" w:type="auto"/>
            <w:vMerge w:val="restart"/>
          </w:tcPr>
          <w:p w:rsidR="00B4529D" w:rsidRDefault="00B4529D" w:rsidP="006245E8">
            <w:pPr>
              <w:jc w:val="left"/>
            </w:pPr>
            <w:r>
              <w:t>Execute a Verification Test Procedure</w:t>
            </w:r>
          </w:p>
        </w:tc>
      </w:tr>
      <w:tr w:rsidR="00B4529D" w:rsidTr="006245E8">
        <w:trPr>
          <w:trHeight w:val="269"/>
          <w:jc w:val="center"/>
        </w:trPr>
        <w:tc>
          <w:tcPr>
            <w:tcW w:w="0" w:type="auto"/>
            <w:vMerge w:val="restart"/>
          </w:tcPr>
          <w:p w:rsidR="00B4529D" w:rsidRDefault="00B4529D" w:rsidP="006245E8">
            <w:pPr>
              <w:jc w:val="left"/>
            </w:pPr>
            <w:r>
              <w:t>Validation and Verification Workflow Use Cases</w:t>
            </w:r>
          </w:p>
        </w:tc>
        <w:tc>
          <w:tcPr>
            <w:tcW w:w="0" w:type="auto"/>
            <w:vMerge w:val="restart"/>
          </w:tcPr>
          <w:p w:rsidR="00B4529D" w:rsidRDefault="00B4529D" w:rsidP="006245E8">
            <w:pPr>
              <w:jc w:val="left"/>
            </w:pPr>
            <w:r>
              <w:t>Provide V&amp;V Status</w:t>
            </w:r>
          </w:p>
        </w:tc>
      </w:tr>
      <w:tr w:rsidR="00B4529D" w:rsidTr="006245E8">
        <w:trPr>
          <w:trHeight w:val="269"/>
          <w:jc w:val="center"/>
        </w:trPr>
        <w:tc>
          <w:tcPr>
            <w:tcW w:w="0" w:type="auto"/>
            <w:vMerge w:val="restart"/>
          </w:tcPr>
          <w:p w:rsidR="00B4529D" w:rsidRDefault="00B4529D" w:rsidP="006245E8">
            <w:pPr>
              <w:jc w:val="left"/>
            </w:pPr>
            <w:r>
              <w:t>Production Stage</w:t>
            </w:r>
          </w:p>
        </w:tc>
        <w:tc>
          <w:tcPr>
            <w:tcW w:w="0" w:type="auto"/>
            <w:vMerge w:val="restart"/>
          </w:tcPr>
          <w:p w:rsidR="00B4529D" w:rsidRDefault="00B4529D" w:rsidP="006245E8">
            <w:pPr>
              <w:jc w:val="left"/>
            </w:pPr>
            <w:r>
              <w:t xml:space="preserve">Support </w:t>
            </w:r>
            <w:proofErr w:type="spellStart"/>
            <w:r>
              <w:t>Produceability</w:t>
            </w:r>
            <w:proofErr w:type="spellEnd"/>
            <w:r>
              <w:t xml:space="preserve"> Engineering</w:t>
            </w:r>
          </w:p>
        </w:tc>
      </w:tr>
      <w:tr w:rsidR="00B4529D" w:rsidTr="006245E8">
        <w:trPr>
          <w:trHeight w:val="269"/>
          <w:jc w:val="center"/>
        </w:trPr>
        <w:tc>
          <w:tcPr>
            <w:tcW w:w="0" w:type="auto"/>
            <w:vMerge w:val="restart"/>
          </w:tcPr>
          <w:p w:rsidR="00B4529D" w:rsidRDefault="00B4529D" w:rsidP="006245E8">
            <w:pPr>
              <w:jc w:val="left"/>
            </w:pPr>
            <w:r>
              <w:t>Product and Service Life Management Stage</w:t>
            </w:r>
          </w:p>
        </w:tc>
        <w:tc>
          <w:tcPr>
            <w:tcW w:w="0" w:type="auto"/>
            <w:vMerge w:val="restart"/>
          </w:tcPr>
          <w:p w:rsidR="00B4529D" w:rsidRDefault="00B4529D" w:rsidP="006245E8">
            <w:pPr>
              <w:jc w:val="left"/>
            </w:pPr>
            <w:r>
              <w:t>Support Initial Installation</w:t>
            </w:r>
          </w:p>
        </w:tc>
      </w:tr>
      <w:tr w:rsidR="00B4529D" w:rsidTr="006245E8">
        <w:trPr>
          <w:trHeight w:val="269"/>
          <w:jc w:val="center"/>
        </w:trPr>
        <w:tc>
          <w:tcPr>
            <w:tcW w:w="0" w:type="auto"/>
            <w:vMerge w:val="restart"/>
          </w:tcPr>
          <w:p w:rsidR="00B4529D" w:rsidRDefault="00B4529D" w:rsidP="006245E8">
            <w:pPr>
              <w:jc w:val="left"/>
            </w:pPr>
            <w:r>
              <w:t>Product and Service Life Management Stage</w:t>
            </w:r>
          </w:p>
        </w:tc>
        <w:tc>
          <w:tcPr>
            <w:tcW w:w="0" w:type="auto"/>
            <w:vMerge w:val="restart"/>
          </w:tcPr>
          <w:p w:rsidR="00B4529D" w:rsidRDefault="00B4529D" w:rsidP="006245E8">
            <w:pPr>
              <w:jc w:val="left"/>
            </w:pPr>
            <w:r>
              <w:t>Architect Sustainability System</w:t>
            </w:r>
          </w:p>
        </w:tc>
      </w:tr>
      <w:tr w:rsidR="00B4529D" w:rsidTr="006245E8">
        <w:trPr>
          <w:trHeight w:val="269"/>
          <w:jc w:val="center"/>
        </w:trPr>
        <w:tc>
          <w:tcPr>
            <w:tcW w:w="0" w:type="auto"/>
            <w:vMerge w:val="restart"/>
          </w:tcPr>
          <w:p w:rsidR="00B4529D" w:rsidRDefault="00B4529D" w:rsidP="006245E8">
            <w:pPr>
              <w:jc w:val="left"/>
            </w:pPr>
            <w:r>
              <w:t>Product and Service Life Management Stage</w:t>
            </w:r>
          </w:p>
        </w:tc>
        <w:tc>
          <w:tcPr>
            <w:tcW w:w="0" w:type="auto"/>
            <w:vMerge w:val="restart"/>
          </w:tcPr>
          <w:p w:rsidR="00B4529D" w:rsidRDefault="00B4529D" w:rsidP="006245E8">
            <w:pPr>
              <w:jc w:val="left"/>
            </w:pPr>
            <w:r>
              <w:t>Evaluate Change Request</w:t>
            </w:r>
          </w:p>
        </w:tc>
      </w:tr>
      <w:tr w:rsidR="00B4529D" w:rsidTr="006245E8">
        <w:trPr>
          <w:trHeight w:val="269"/>
          <w:jc w:val="center"/>
        </w:trPr>
        <w:tc>
          <w:tcPr>
            <w:tcW w:w="0" w:type="auto"/>
            <w:vMerge w:val="restart"/>
          </w:tcPr>
          <w:p w:rsidR="00B4529D" w:rsidRDefault="00B4529D" w:rsidP="006245E8">
            <w:pPr>
              <w:jc w:val="left"/>
            </w:pPr>
            <w:r>
              <w:t>Product and Service Life Management Stage</w:t>
            </w:r>
          </w:p>
        </w:tc>
        <w:tc>
          <w:tcPr>
            <w:tcW w:w="0" w:type="auto"/>
            <w:vMerge w:val="restart"/>
          </w:tcPr>
          <w:p w:rsidR="00B4529D" w:rsidRDefault="00B4529D" w:rsidP="006245E8">
            <w:pPr>
              <w:jc w:val="left"/>
            </w:pPr>
            <w:r>
              <w:t>Support System Modernization Plan</w:t>
            </w:r>
          </w:p>
        </w:tc>
      </w:tr>
      <w:tr w:rsidR="00B4529D" w:rsidTr="006245E8">
        <w:trPr>
          <w:trHeight w:val="269"/>
          <w:jc w:val="center"/>
        </w:trPr>
        <w:tc>
          <w:tcPr>
            <w:tcW w:w="0" w:type="auto"/>
            <w:vMerge w:val="restart"/>
          </w:tcPr>
          <w:p w:rsidR="00B4529D" w:rsidRDefault="00B4529D" w:rsidP="006245E8">
            <w:pPr>
              <w:jc w:val="left"/>
            </w:pPr>
            <w:r>
              <w:t>Product and Service Life Management Stage</w:t>
            </w:r>
          </w:p>
        </w:tc>
        <w:tc>
          <w:tcPr>
            <w:tcW w:w="0" w:type="auto"/>
            <w:vMerge w:val="restart"/>
          </w:tcPr>
          <w:p w:rsidR="00B4529D" w:rsidRDefault="00B4529D" w:rsidP="006245E8">
            <w:pPr>
              <w:jc w:val="left"/>
            </w:pPr>
            <w:r>
              <w:t>Support System Disposal and Retirement</w:t>
            </w:r>
          </w:p>
        </w:tc>
      </w:tr>
    </w:tbl>
    <w:p w:rsidR="00B4529D" w:rsidRDefault="00B4529D" w:rsidP="00B4529D"/>
    <w:p w:rsidR="00B4529D" w:rsidRDefault="00B4529D" w:rsidP="00B4529D">
      <w:pPr>
        <w:pStyle w:val="Heading2"/>
        <w:pageBreakBefore/>
        <w:numPr>
          <w:ilvl w:val="1"/>
          <w:numId w:val="9"/>
        </w:numPr>
      </w:pPr>
      <w:bookmarkStart w:id="66" w:name="_Toc534"/>
      <w:bookmarkStart w:id="67" w:name="_Toc417026159"/>
      <w:r>
        <w:lastRenderedPageBreak/>
        <w:t>Table of Actors</w:t>
      </w:r>
      <w:bookmarkEnd w:id="66"/>
      <w:bookmarkEnd w:id="67"/>
    </w:p>
    <w:p w:rsidR="00B4529D" w:rsidRDefault="00B4529D" w:rsidP="00B4529D">
      <w:pPr>
        <w:pStyle w:val="Caption"/>
      </w:pPr>
      <w:bookmarkStart w:id="68" w:name="_Toc535"/>
      <w:bookmarkStart w:id="69" w:name="_Toc417026171"/>
      <w:r>
        <w:t xml:space="preserve">Table </w:t>
      </w:r>
      <w:r>
        <w:fldChar w:fldCharType="begin"/>
      </w:r>
      <w:r>
        <w:instrText>SEQ Table \* ARABIC</w:instrText>
      </w:r>
      <w:r>
        <w:fldChar w:fldCharType="separate"/>
      </w:r>
      <w:r w:rsidR="00281FDA">
        <w:rPr>
          <w:noProof/>
        </w:rPr>
        <w:t>3</w:t>
      </w:r>
      <w:r>
        <w:fldChar w:fldCharType="end"/>
      </w:r>
      <w:r>
        <w:t>: List of Actors</w:t>
      </w:r>
      <w:bookmarkEnd w:id="68"/>
      <w:bookmarkEnd w:id="69"/>
    </w:p>
    <w:tbl>
      <w:tblPr>
        <w:tblStyle w:val="TableGrid"/>
        <w:tblW w:w="5000" w:type="pct"/>
        <w:jc w:val="center"/>
        <w:tblLook w:val="04A0" w:firstRow="1" w:lastRow="0" w:firstColumn="1" w:lastColumn="0" w:noHBand="0" w:noVBand="1"/>
      </w:tblPr>
      <w:tblGrid>
        <w:gridCol w:w="1704"/>
        <w:gridCol w:w="7646"/>
      </w:tblGrid>
      <w:tr w:rsidR="00B4529D" w:rsidTr="006245E8">
        <w:trPr>
          <w:trHeight w:val="269"/>
          <w:tblHeader/>
          <w:jc w:val="center"/>
        </w:trPr>
        <w:tc>
          <w:tcPr>
            <w:tcW w:w="0" w:type="auto"/>
            <w:vMerge w:val="restart"/>
          </w:tcPr>
          <w:p w:rsidR="00B4529D" w:rsidRDefault="00B4529D" w:rsidP="006245E8">
            <w:pPr>
              <w:rPr>
                <w:b/>
              </w:rPr>
            </w:pPr>
            <w:r>
              <w:rPr>
                <w:b/>
                <w:bCs/>
              </w:rPr>
              <w:t>Name</w:t>
            </w:r>
          </w:p>
        </w:tc>
        <w:tc>
          <w:tcPr>
            <w:tcW w:w="0" w:type="auto"/>
            <w:vMerge w:val="restart"/>
          </w:tcPr>
          <w:p w:rsidR="00B4529D" w:rsidRDefault="00B4529D" w:rsidP="006245E8">
            <w:pPr>
              <w:rPr>
                <w:b/>
              </w:rPr>
            </w:pPr>
            <w:r>
              <w:rPr>
                <w:b/>
                <w:bCs/>
              </w:rPr>
              <w:t>Description</w:t>
            </w:r>
          </w:p>
        </w:tc>
      </w:tr>
      <w:tr w:rsidR="00B4529D" w:rsidTr="006245E8">
        <w:trPr>
          <w:trHeight w:val="269"/>
          <w:jc w:val="center"/>
        </w:trPr>
        <w:tc>
          <w:tcPr>
            <w:tcW w:w="0" w:type="auto"/>
            <w:vMerge w:val="restart"/>
          </w:tcPr>
          <w:p w:rsidR="00B4529D" w:rsidRDefault="00B4529D" w:rsidP="006245E8">
            <w:pPr>
              <w:jc w:val="left"/>
            </w:pPr>
            <w:r>
              <w:t>Manufacturing Engineer</w:t>
            </w:r>
          </w:p>
        </w:tc>
        <w:tc>
          <w:tcPr>
            <w:tcW w:w="0" w:type="auto"/>
            <w:vMerge w:val="restart"/>
          </w:tcPr>
          <w:p w:rsidR="00B4529D" w:rsidRDefault="00B4529D" w:rsidP="006245E8">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B4529D" w:rsidTr="006245E8">
        <w:trPr>
          <w:trHeight w:val="269"/>
          <w:jc w:val="center"/>
        </w:trPr>
        <w:tc>
          <w:tcPr>
            <w:tcW w:w="0" w:type="auto"/>
            <w:vMerge w:val="restart"/>
          </w:tcPr>
          <w:p w:rsidR="00B4529D" w:rsidRDefault="00B4529D" w:rsidP="006245E8">
            <w:pPr>
              <w:jc w:val="left"/>
            </w:pPr>
            <w:r>
              <w:t>Program Manager</w:t>
            </w:r>
          </w:p>
        </w:tc>
        <w:tc>
          <w:tcPr>
            <w:tcW w:w="0" w:type="auto"/>
            <w:vMerge w:val="restart"/>
          </w:tcPr>
          <w:p w:rsidR="00B4529D" w:rsidRDefault="00B4529D" w:rsidP="006245E8">
            <w:pPr>
              <w:jc w:val="left"/>
            </w:pPr>
            <w:r>
              <w:t>** consider product manager</w:t>
            </w:r>
          </w:p>
        </w:tc>
      </w:tr>
      <w:tr w:rsidR="00B4529D" w:rsidTr="006245E8">
        <w:trPr>
          <w:trHeight w:val="269"/>
          <w:jc w:val="center"/>
        </w:trPr>
        <w:tc>
          <w:tcPr>
            <w:tcW w:w="0" w:type="auto"/>
            <w:vMerge w:val="restart"/>
          </w:tcPr>
          <w:p w:rsidR="00B4529D" w:rsidRDefault="00B4529D" w:rsidP="006245E8">
            <w:pPr>
              <w:jc w:val="left"/>
            </w:pPr>
            <w:r>
              <w:t>Engineering Mgr.</w:t>
            </w:r>
          </w:p>
        </w:tc>
        <w:tc>
          <w:tcPr>
            <w:tcW w:w="0" w:type="auto"/>
            <w:vMerge w:val="restart"/>
          </w:tcPr>
          <w:p w:rsidR="00B4529D" w:rsidRDefault="00B4529D" w:rsidP="006245E8">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B4529D" w:rsidTr="006245E8">
        <w:trPr>
          <w:trHeight w:val="269"/>
          <w:jc w:val="center"/>
        </w:trPr>
        <w:tc>
          <w:tcPr>
            <w:tcW w:w="0" w:type="auto"/>
            <w:vMerge w:val="restart"/>
          </w:tcPr>
          <w:p w:rsidR="00B4529D" w:rsidRDefault="00B4529D" w:rsidP="006245E8">
            <w:pPr>
              <w:jc w:val="left"/>
            </w:pPr>
            <w:r>
              <w:t>Customer</w:t>
            </w:r>
          </w:p>
        </w:tc>
        <w:tc>
          <w:tcPr>
            <w:tcW w:w="0" w:type="auto"/>
            <w:vMerge w:val="restart"/>
          </w:tcPr>
          <w:p w:rsidR="00B4529D" w:rsidRDefault="00B4529D" w:rsidP="006245E8">
            <w:pPr>
              <w:jc w:val="left"/>
            </w:pPr>
            <w:r>
              <w:t>A customer (sometimes known as a client, buyer, or purchaser) is the recipient of a good, service, product, or idea, obtained from a seller, vendor, or supplier for a monetary or other valuable consideration. [8]</w:t>
            </w:r>
          </w:p>
        </w:tc>
      </w:tr>
      <w:tr w:rsidR="00B4529D" w:rsidTr="006245E8">
        <w:trPr>
          <w:trHeight w:val="269"/>
          <w:jc w:val="center"/>
        </w:trPr>
        <w:tc>
          <w:tcPr>
            <w:tcW w:w="0" w:type="auto"/>
            <w:vMerge w:val="restart"/>
          </w:tcPr>
          <w:p w:rsidR="00B4529D" w:rsidRDefault="00B4529D" w:rsidP="006245E8">
            <w:pPr>
              <w:jc w:val="left"/>
            </w:pPr>
            <w:r>
              <w:t>Software Engineer</w:t>
            </w:r>
          </w:p>
        </w:tc>
        <w:tc>
          <w:tcPr>
            <w:tcW w:w="0" w:type="auto"/>
            <w:vMerge w:val="restart"/>
          </w:tcPr>
          <w:p w:rsidR="00B4529D" w:rsidRDefault="00B4529D" w:rsidP="006245E8">
            <w:pPr>
              <w:jc w:val="left"/>
            </w:pPr>
            <w:r>
              <w:t>Software engineers apply the principles of software engineering to the design, development, maintenance, testing, and evaluation of the software and systems that make computers or anything containing software work.[8]</w:t>
            </w:r>
          </w:p>
        </w:tc>
      </w:tr>
      <w:tr w:rsidR="00B4529D" w:rsidTr="006245E8">
        <w:trPr>
          <w:trHeight w:val="269"/>
          <w:jc w:val="center"/>
        </w:trPr>
        <w:tc>
          <w:tcPr>
            <w:tcW w:w="0" w:type="auto"/>
            <w:vMerge w:val="restart"/>
          </w:tcPr>
          <w:p w:rsidR="00B4529D" w:rsidRDefault="00B4529D" w:rsidP="006245E8">
            <w:pPr>
              <w:jc w:val="left"/>
            </w:pPr>
            <w:r>
              <w:t>Mechanical Engineer</w:t>
            </w:r>
          </w:p>
        </w:tc>
        <w:tc>
          <w:tcPr>
            <w:tcW w:w="0" w:type="auto"/>
            <w:vMerge w:val="restart"/>
          </w:tcPr>
          <w:p w:rsidR="00B4529D" w:rsidRDefault="00B4529D" w:rsidP="006245E8">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B4529D" w:rsidTr="006245E8">
        <w:trPr>
          <w:trHeight w:val="269"/>
          <w:jc w:val="center"/>
        </w:trPr>
        <w:tc>
          <w:tcPr>
            <w:tcW w:w="0" w:type="auto"/>
            <w:vMerge w:val="restart"/>
          </w:tcPr>
          <w:p w:rsidR="00B4529D" w:rsidRDefault="00B4529D" w:rsidP="006245E8">
            <w:pPr>
              <w:jc w:val="left"/>
            </w:pPr>
            <w:r>
              <w:t>Electrical Engineer</w:t>
            </w:r>
          </w:p>
        </w:tc>
        <w:tc>
          <w:tcPr>
            <w:tcW w:w="0" w:type="auto"/>
            <w:vMerge w:val="restart"/>
          </w:tcPr>
          <w:p w:rsidR="00B4529D" w:rsidRDefault="00B4529D" w:rsidP="006245E8">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B4529D" w:rsidTr="006245E8">
        <w:trPr>
          <w:trHeight w:val="269"/>
          <w:jc w:val="center"/>
        </w:trPr>
        <w:tc>
          <w:tcPr>
            <w:tcW w:w="0" w:type="auto"/>
            <w:vMerge w:val="restart"/>
          </w:tcPr>
          <w:p w:rsidR="00B4529D" w:rsidRDefault="00B4529D" w:rsidP="006245E8">
            <w:pPr>
              <w:jc w:val="left"/>
            </w:pPr>
            <w:r>
              <w:t>Stakeholder</w:t>
            </w:r>
          </w:p>
        </w:tc>
        <w:tc>
          <w:tcPr>
            <w:tcW w:w="0" w:type="auto"/>
            <w:vMerge w:val="restart"/>
          </w:tcPr>
          <w:p w:rsidR="00B4529D" w:rsidRDefault="00B4529D" w:rsidP="006245E8">
            <w:pPr>
              <w:jc w:val="left"/>
            </w:pPr>
            <w:r>
              <w:t>A person, group or organization with an interest in a project. [8]</w:t>
            </w:r>
          </w:p>
        </w:tc>
      </w:tr>
      <w:tr w:rsidR="00B4529D" w:rsidTr="006245E8">
        <w:trPr>
          <w:trHeight w:val="269"/>
          <w:jc w:val="center"/>
        </w:trPr>
        <w:tc>
          <w:tcPr>
            <w:tcW w:w="0" w:type="auto"/>
            <w:vMerge w:val="restart"/>
          </w:tcPr>
          <w:p w:rsidR="00B4529D" w:rsidRDefault="00B4529D" w:rsidP="006245E8">
            <w:pPr>
              <w:jc w:val="left"/>
            </w:pPr>
            <w:r>
              <w:t>System Architect</w:t>
            </w:r>
          </w:p>
        </w:tc>
        <w:tc>
          <w:tcPr>
            <w:tcW w:w="0" w:type="auto"/>
            <w:vMerge w:val="restart"/>
          </w:tcPr>
          <w:p w:rsidR="00B4529D" w:rsidRDefault="00B4529D" w:rsidP="006245E8">
            <w:pPr>
              <w:jc w:val="left"/>
            </w:pPr>
            <w:r>
              <w:t xml:space="preserve">Looks across all aspects of the system to ensure the overall system meets the stakeholders' needs. </w:t>
            </w:r>
          </w:p>
        </w:tc>
      </w:tr>
      <w:tr w:rsidR="00B4529D" w:rsidTr="006245E8">
        <w:trPr>
          <w:trHeight w:val="269"/>
          <w:jc w:val="center"/>
        </w:trPr>
        <w:tc>
          <w:tcPr>
            <w:tcW w:w="0" w:type="auto"/>
            <w:vMerge w:val="restart"/>
          </w:tcPr>
          <w:p w:rsidR="00B4529D" w:rsidRDefault="00B4529D" w:rsidP="006245E8">
            <w:pPr>
              <w:jc w:val="left"/>
            </w:pPr>
            <w:r>
              <w:t>Systems Engineer</w:t>
            </w:r>
          </w:p>
        </w:tc>
        <w:tc>
          <w:tcPr>
            <w:tcW w:w="0" w:type="auto"/>
            <w:vMerge w:val="restart"/>
          </w:tcPr>
          <w:p w:rsidR="00B4529D" w:rsidRDefault="00B4529D" w:rsidP="006245E8">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rsidR="00B4529D" w:rsidRDefault="00B4529D" w:rsidP="006245E8">
            <w:pPr>
              <w:jc w:val="left"/>
            </w:pPr>
            <w:r>
              <w:lastRenderedPageBreak/>
              <w:t>A systems engineer helps ensure the elements of the system fit together to accomplish the objectives of the whole, and ultimately satisfy the needs of the customers and other stakeholders who will acquire and use the system.</w:t>
            </w:r>
          </w:p>
        </w:tc>
      </w:tr>
      <w:tr w:rsidR="00B4529D" w:rsidTr="006245E8">
        <w:trPr>
          <w:trHeight w:val="269"/>
          <w:jc w:val="center"/>
        </w:trPr>
        <w:tc>
          <w:tcPr>
            <w:tcW w:w="0" w:type="auto"/>
            <w:vMerge w:val="restart"/>
          </w:tcPr>
          <w:p w:rsidR="00B4529D" w:rsidRDefault="00B4529D" w:rsidP="006245E8">
            <w:pPr>
              <w:jc w:val="left"/>
            </w:pPr>
            <w:proofErr w:type="spellStart"/>
            <w:r>
              <w:lastRenderedPageBreak/>
              <w:t>SWaP</w:t>
            </w:r>
            <w:proofErr w:type="spellEnd"/>
            <w:r>
              <w:t xml:space="preserve"> SysEng</w:t>
            </w:r>
          </w:p>
        </w:tc>
        <w:tc>
          <w:tcPr>
            <w:tcW w:w="0" w:type="auto"/>
            <w:vMerge w:val="restart"/>
          </w:tcPr>
          <w:p w:rsidR="00B4529D" w:rsidRDefault="00B4529D" w:rsidP="006245E8">
            <w:pPr>
              <w:jc w:val="left"/>
            </w:pPr>
            <w:r>
              <w:t xml:space="preserve">This actor's role of System Engineering is responsible to ensure all requirements associated with size weight and power meets the overall stakeholder's needs. </w:t>
            </w:r>
          </w:p>
        </w:tc>
      </w:tr>
      <w:tr w:rsidR="00B4529D" w:rsidTr="006245E8">
        <w:trPr>
          <w:trHeight w:val="269"/>
          <w:jc w:val="center"/>
        </w:trPr>
        <w:tc>
          <w:tcPr>
            <w:tcW w:w="0" w:type="auto"/>
            <w:vMerge w:val="restart"/>
          </w:tcPr>
          <w:p w:rsidR="00B4529D" w:rsidRDefault="00B4529D" w:rsidP="006245E8">
            <w:pPr>
              <w:jc w:val="left"/>
            </w:pPr>
            <w:r>
              <w:t>Security SysEng</w:t>
            </w:r>
          </w:p>
        </w:tc>
        <w:tc>
          <w:tcPr>
            <w:tcW w:w="0" w:type="auto"/>
            <w:vMerge w:val="restart"/>
          </w:tcPr>
          <w:p w:rsidR="00B4529D" w:rsidRDefault="00B4529D" w:rsidP="006245E8">
            <w:pPr>
              <w:jc w:val="left"/>
            </w:pPr>
            <w:r>
              <w:t>This actor's role of System Engineering is responsible to ensure all requirements associated with data security and system security meets the overall stakeholder's needs.</w:t>
            </w:r>
          </w:p>
        </w:tc>
      </w:tr>
      <w:tr w:rsidR="00B4529D" w:rsidTr="006245E8">
        <w:trPr>
          <w:trHeight w:val="269"/>
          <w:jc w:val="center"/>
        </w:trPr>
        <w:tc>
          <w:tcPr>
            <w:tcW w:w="0" w:type="auto"/>
            <w:vMerge w:val="restart"/>
          </w:tcPr>
          <w:p w:rsidR="00B4529D" w:rsidRDefault="00B4529D" w:rsidP="006245E8">
            <w:pPr>
              <w:jc w:val="left"/>
            </w:pPr>
            <w:r>
              <w:t>Safety SysEng</w:t>
            </w:r>
          </w:p>
        </w:tc>
        <w:tc>
          <w:tcPr>
            <w:tcW w:w="0" w:type="auto"/>
            <w:vMerge w:val="restart"/>
          </w:tcPr>
          <w:p w:rsidR="00B4529D" w:rsidRDefault="00B4529D" w:rsidP="006245E8">
            <w:pPr>
              <w:jc w:val="left"/>
            </w:pPr>
            <w:r>
              <w:t>This actor's role of System Engineering is responsible to ensure all requirements associated with the operational safety of the system meet the overall stakeholder's needs.</w:t>
            </w:r>
          </w:p>
        </w:tc>
      </w:tr>
      <w:tr w:rsidR="00B4529D" w:rsidTr="006245E8">
        <w:trPr>
          <w:trHeight w:val="269"/>
          <w:jc w:val="center"/>
        </w:trPr>
        <w:tc>
          <w:tcPr>
            <w:tcW w:w="0" w:type="auto"/>
            <w:vMerge w:val="restart"/>
          </w:tcPr>
          <w:p w:rsidR="00B4529D" w:rsidRDefault="00B4529D" w:rsidP="006245E8">
            <w:pPr>
              <w:jc w:val="left"/>
            </w:pPr>
            <w:r>
              <w:t>Analyst</w:t>
            </w:r>
          </w:p>
        </w:tc>
        <w:tc>
          <w:tcPr>
            <w:tcW w:w="0" w:type="auto"/>
            <w:vMerge w:val="restart"/>
          </w:tcPr>
          <w:p w:rsidR="00B4529D" w:rsidRDefault="00B4529D" w:rsidP="006245E8">
            <w:pPr>
              <w:jc w:val="left"/>
            </w:pPr>
            <w:r>
              <w:t xml:space="preserve">This actor's role of System Engineering is responsible for executing a defined analytical study focused on mitigating risk. </w:t>
            </w:r>
          </w:p>
        </w:tc>
      </w:tr>
      <w:tr w:rsidR="00B4529D" w:rsidTr="006245E8">
        <w:trPr>
          <w:trHeight w:val="269"/>
          <w:jc w:val="center"/>
        </w:trPr>
        <w:tc>
          <w:tcPr>
            <w:tcW w:w="0" w:type="auto"/>
            <w:vMerge w:val="restart"/>
          </w:tcPr>
          <w:p w:rsidR="00B4529D" w:rsidRDefault="00B4529D" w:rsidP="006245E8">
            <w:pPr>
              <w:jc w:val="left"/>
            </w:pPr>
            <w:r>
              <w:t>Environmental SysEng</w:t>
            </w:r>
          </w:p>
        </w:tc>
        <w:tc>
          <w:tcPr>
            <w:tcW w:w="0" w:type="auto"/>
            <w:vMerge w:val="restart"/>
          </w:tcPr>
          <w:p w:rsidR="00B4529D" w:rsidRDefault="00B4529D" w:rsidP="006245E8">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B4529D" w:rsidTr="006245E8">
        <w:trPr>
          <w:trHeight w:val="269"/>
          <w:jc w:val="center"/>
        </w:trPr>
        <w:tc>
          <w:tcPr>
            <w:tcW w:w="0" w:type="auto"/>
            <w:vMerge w:val="restart"/>
          </w:tcPr>
          <w:p w:rsidR="00B4529D" w:rsidRDefault="00B4529D" w:rsidP="006245E8">
            <w:pPr>
              <w:jc w:val="left"/>
            </w:pPr>
            <w:r>
              <w:t>Infrastructure SysEng</w:t>
            </w:r>
          </w:p>
        </w:tc>
        <w:tc>
          <w:tcPr>
            <w:tcW w:w="0" w:type="auto"/>
            <w:vMerge w:val="restart"/>
          </w:tcPr>
          <w:p w:rsidR="00B4529D" w:rsidRDefault="00B4529D" w:rsidP="006245E8">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B4529D" w:rsidTr="006245E8">
        <w:trPr>
          <w:trHeight w:val="269"/>
          <w:jc w:val="center"/>
        </w:trPr>
        <w:tc>
          <w:tcPr>
            <w:tcW w:w="0" w:type="auto"/>
            <w:vMerge w:val="restart"/>
          </w:tcPr>
          <w:p w:rsidR="00B4529D" w:rsidRDefault="00B4529D" w:rsidP="006245E8">
            <w:pPr>
              <w:jc w:val="left"/>
            </w:pPr>
            <w:r>
              <w:t>V &amp; V SysEng</w:t>
            </w:r>
          </w:p>
        </w:tc>
        <w:tc>
          <w:tcPr>
            <w:tcW w:w="0" w:type="auto"/>
            <w:vMerge w:val="restart"/>
          </w:tcPr>
          <w:p w:rsidR="00B4529D" w:rsidRDefault="00B4529D" w:rsidP="006245E8">
            <w:pPr>
              <w:jc w:val="left"/>
            </w:pPr>
            <w:r>
              <w:t xml:space="preserve">This actor's role of System Engineering is responsible to ensure all requirements of the system are verified and the overall system is validated to meet the overall stakeholder's needs. </w:t>
            </w:r>
          </w:p>
        </w:tc>
      </w:tr>
      <w:tr w:rsidR="00B4529D" w:rsidTr="006245E8">
        <w:trPr>
          <w:trHeight w:val="269"/>
          <w:jc w:val="center"/>
        </w:trPr>
        <w:tc>
          <w:tcPr>
            <w:tcW w:w="0" w:type="auto"/>
            <w:vMerge w:val="restart"/>
          </w:tcPr>
          <w:p w:rsidR="00B4529D" w:rsidRDefault="00B4529D" w:rsidP="006245E8">
            <w:pPr>
              <w:jc w:val="left"/>
            </w:pPr>
            <w:r>
              <w:t>Human Factors SysEng</w:t>
            </w:r>
          </w:p>
        </w:tc>
        <w:tc>
          <w:tcPr>
            <w:tcW w:w="0" w:type="auto"/>
            <w:vMerge w:val="restart"/>
          </w:tcPr>
          <w:p w:rsidR="00B4529D" w:rsidRDefault="00B4529D" w:rsidP="006245E8">
            <w:pPr>
              <w:jc w:val="left"/>
            </w:pPr>
            <w:r>
              <w:t xml:space="preserve">This actor's role of System Engineering is responsible to ensure all requirements associated with the interaction of the systems and humans. </w:t>
            </w:r>
          </w:p>
        </w:tc>
      </w:tr>
      <w:tr w:rsidR="00B4529D" w:rsidTr="006245E8">
        <w:trPr>
          <w:trHeight w:val="269"/>
          <w:jc w:val="center"/>
        </w:trPr>
        <w:tc>
          <w:tcPr>
            <w:tcW w:w="0" w:type="auto"/>
            <w:vMerge w:val="restart"/>
          </w:tcPr>
          <w:p w:rsidR="00B4529D" w:rsidRDefault="00B4529D" w:rsidP="006245E8">
            <w:pPr>
              <w:jc w:val="left"/>
            </w:pPr>
            <w:r>
              <w:t>EMI SysEng</w:t>
            </w:r>
          </w:p>
        </w:tc>
        <w:tc>
          <w:tcPr>
            <w:tcW w:w="0" w:type="auto"/>
            <w:vMerge w:val="restart"/>
          </w:tcPr>
          <w:p w:rsidR="00B4529D" w:rsidRDefault="00B4529D" w:rsidP="006245E8">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B4529D" w:rsidTr="006245E8">
        <w:trPr>
          <w:trHeight w:val="269"/>
          <w:jc w:val="center"/>
        </w:trPr>
        <w:tc>
          <w:tcPr>
            <w:tcW w:w="0" w:type="auto"/>
            <w:vMerge w:val="restart"/>
          </w:tcPr>
          <w:p w:rsidR="00B4529D" w:rsidRDefault="00B4529D" w:rsidP="006245E8">
            <w:pPr>
              <w:jc w:val="left"/>
            </w:pPr>
            <w:r>
              <w:t>RMA SysEng</w:t>
            </w:r>
          </w:p>
        </w:tc>
        <w:tc>
          <w:tcPr>
            <w:tcW w:w="0" w:type="auto"/>
            <w:vMerge w:val="restart"/>
          </w:tcPr>
          <w:p w:rsidR="00B4529D" w:rsidRDefault="00B4529D" w:rsidP="006245E8">
            <w:pPr>
              <w:jc w:val="left"/>
            </w:pPr>
            <w:r>
              <w:t xml:space="preserve">This actor's role of System Engineering is responsible to ensure all requirements associated with reliability, maintainability and availability meet the overall stakeholder's needs. </w:t>
            </w:r>
          </w:p>
        </w:tc>
      </w:tr>
    </w:tbl>
    <w:p w:rsidR="00B4529D" w:rsidRDefault="00B4529D" w:rsidP="00B4529D"/>
    <w:p w:rsidR="00301DFD" w:rsidRPr="006D06BA" w:rsidRDefault="00301DFD">
      <w:pPr>
        <w:rPr>
          <w:b/>
          <w:bCs/>
          <w:noProof/>
        </w:rPr>
      </w:pPr>
    </w:p>
    <w:p w:rsidR="006D06BA" w:rsidRDefault="006D06BA" w:rsidP="006D06BA"/>
    <w:p w:rsidR="00301DFD" w:rsidRDefault="00301DFD" w:rsidP="006D06BA"/>
    <w:sectPr w:rsidR="00301DFD" w:rsidSect="00660563">
      <w:headerReference w:type="default" r:id="rId17"/>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1F1" w:rsidRDefault="00CD61F1" w:rsidP="00660563">
      <w:pPr>
        <w:spacing w:after="0" w:line="240" w:lineRule="auto"/>
      </w:pPr>
      <w:r>
        <w:separator/>
      </w:r>
    </w:p>
  </w:endnote>
  <w:endnote w:type="continuationSeparator" w:id="0">
    <w:p w:rsidR="00CD61F1" w:rsidRDefault="00CD61F1"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8" w:rsidRDefault="006245E8">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FA4162">
      <w:rPr>
        <w:b/>
        <w:bCs/>
        <w:noProof/>
      </w:rPr>
      <w:t>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FA4162">
      <w:rPr>
        <w:b/>
        <w:bCs/>
        <w:noProof/>
      </w:rPr>
      <w:t>19</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1F1" w:rsidRDefault="00CD61F1" w:rsidP="00660563">
      <w:pPr>
        <w:spacing w:after="0" w:line="240" w:lineRule="auto"/>
      </w:pPr>
      <w:r>
        <w:separator/>
      </w:r>
    </w:p>
  </w:footnote>
  <w:footnote w:type="continuationSeparator" w:id="0">
    <w:p w:rsidR="00CD61F1" w:rsidRDefault="00CD61F1"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E8" w:rsidRDefault="006245E8">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Evaluate System Safety</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26703F7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29031DC7"/>
    <w:multiLevelType w:val="hybridMultilevel"/>
    <w:tmpl w:val="C0E2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D6142"/>
    <w:multiLevelType w:val="hybridMultilevel"/>
    <w:tmpl w:val="B95A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06394"/>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nsid w:val="5192066A"/>
    <w:multiLevelType w:val="hybridMultilevel"/>
    <w:tmpl w:val="6ED2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A676CB"/>
    <w:multiLevelType w:val="hybridMultilevel"/>
    <w:tmpl w:val="C0E253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7B6EA6"/>
    <w:multiLevelType w:val="hybridMultilevel"/>
    <w:tmpl w:val="6FF8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753F516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num w:numId="1">
    <w:abstractNumId w:val="0"/>
  </w:num>
  <w:num w:numId="2">
    <w:abstractNumId w:val="8"/>
  </w:num>
  <w:num w:numId="3">
    <w:abstractNumId w:val="4"/>
  </w:num>
  <w:num w:numId="4">
    <w:abstractNumId w:val="2"/>
  </w:num>
  <w:num w:numId="5">
    <w:abstractNumId w:val="6"/>
  </w:num>
  <w:num w:numId="6">
    <w:abstractNumId w:val="3"/>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0EB4"/>
    <w:rsid w:val="001E5439"/>
    <w:rsid w:val="00281FDA"/>
    <w:rsid w:val="00301DFD"/>
    <w:rsid w:val="003039CA"/>
    <w:rsid w:val="00336D99"/>
    <w:rsid w:val="0046149B"/>
    <w:rsid w:val="00592863"/>
    <w:rsid w:val="005A4215"/>
    <w:rsid w:val="006245E8"/>
    <w:rsid w:val="00660563"/>
    <w:rsid w:val="00691AD9"/>
    <w:rsid w:val="00695209"/>
    <w:rsid w:val="006D06BA"/>
    <w:rsid w:val="0071414A"/>
    <w:rsid w:val="0071414C"/>
    <w:rsid w:val="00787E74"/>
    <w:rsid w:val="00815C6F"/>
    <w:rsid w:val="008734E4"/>
    <w:rsid w:val="00887FDB"/>
    <w:rsid w:val="008D3F87"/>
    <w:rsid w:val="009727DF"/>
    <w:rsid w:val="009812B1"/>
    <w:rsid w:val="009B6E9E"/>
    <w:rsid w:val="009C3057"/>
    <w:rsid w:val="00A150EF"/>
    <w:rsid w:val="00AC70A7"/>
    <w:rsid w:val="00B4529D"/>
    <w:rsid w:val="00BC49EC"/>
    <w:rsid w:val="00CC614C"/>
    <w:rsid w:val="00CD61F1"/>
    <w:rsid w:val="00D602AB"/>
    <w:rsid w:val="00D93EBA"/>
    <w:rsid w:val="00DB5A59"/>
    <w:rsid w:val="00DD09B3"/>
    <w:rsid w:val="00E40F44"/>
    <w:rsid w:val="00E622AB"/>
    <w:rsid w:val="00E83FBB"/>
    <w:rsid w:val="00F353A6"/>
    <w:rsid w:val="00FA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2D3A3B"/>
    <w:rsid w:val="002F01B9"/>
    <w:rsid w:val="0039437C"/>
    <w:rsid w:val="00A660B9"/>
    <w:rsid w:val="00B40EE3"/>
    <w:rsid w:val="00CC4222"/>
    <w:rsid w:val="00DB2685"/>
    <w:rsid w:val="00DB2DF5"/>
    <w:rsid w:val="00DD0924"/>
    <w:rsid w:val="00F9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871D1-4631-4300-B634-8FC9E2D8F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19</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Evaluate System Safety</dc:subject>
  <dc:creator>John Watson</dc:creator>
  <cp:lastModifiedBy>John Watson</cp:lastModifiedBy>
  <cp:revision>12</cp:revision>
  <dcterms:created xsi:type="dcterms:W3CDTF">2015-04-12T18:26:00Z</dcterms:created>
  <dcterms:modified xsi:type="dcterms:W3CDTF">2015-04-27T17:07:00Z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