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624DA0"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Pr="00624DA0">
            <w:rPr>
              <w:rFonts w:ascii="Calibri Light" w:eastAsia="Times New Roman" w:hAnsi="Calibri Light" w:cs="Times New Roman"/>
              <w:color w:val="323E4F"/>
              <w:spacing w:val="5"/>
              <w:kern w:val="28"/>
              <w:sz w:val="52"/>
              <w:szCs w:val="52"/>
            </w:rPr>
            <w:t>Analyze Stakeholders Needs</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695209">
        <w:rPr>
          <w:rFonts w:ascii="Calibri" w:eastAsia="Calibri" w:hAnsi="Calibri" w:cs="Times New Roman"/>
        </w:rPr>
        <w:fldChar w:fldCharType="begin"/>
      </w:r>
      <w:r w:rsidR="00695209">
        <w:rPr>
          <w:rFonts w:ascii="Calibri" w:eastAsia="Calibri" w:hAnsi="Calibri" w:cs="Times New Roman"/>
        </w:rPr>
        <w:instrText xml:space="preserve"> DATE  \@ "MMMM d, yyyy"  \* MERGEFORMAT </w:instrText>
      </w:r>
      <w:r w:rsidR="00695209">
        <w:rPr>
          <w:rFonts w:ascii="Calibri" w:eastAsia="Calibri" w:hAnsi="Calibri" w:cs="Times New Roman"/>
        </w:rPr>
        <w:fldChar w:fldCharType="separate"/>
      </w:r>
      <w:r w:rsidR="00413F9D">
        <w:rPr>
          <w:rFonts w:ascii="Calibri" w:eastAsia="Calibri" w:hAnsi="Calibri" w:cs="Times New Roman"/>
          <w:noProof/>
        </w:rPr>
        <w:t>May 3, 2015</w:t>
      </w:r>
      <w:r w:rsidR="00695209">
        <w:rPr>
          <w:rFonts w:ascii="Calibri" w:eastAsia="Calibri" w:hAnsi="Calibri" w:cs="Times New Roman"/>
        </w:rPr>
        <w:fldChar w:fldCharType="end"/>
      </w:r>
      <w:r w:rsidR="00695209">
        <w:rPr>
          <w:rFonts w:ascii="Calibri" w:eastAsia="Calibri" w:hAnsi="Calibri" w:cs="Times New Roman"/>
        </w:rPr>
        <w:t xml:space="preserve">, </w:t>
      </w:r>
      <w:r w:rsidR="00695209">
        <w:rPr>
          <w:rFonts w:ascii="Calibri" w:eastAsia="Calibri" w:hAnsi="Calibri" w:cs="Times New Roman"/>
        </w:rPr>
        <w:fldChar w:fldCharType="begin"/>
      </w:r>
      <w:r w:rsidR="00695209">
        <w:rPr>
          <w:rFonts w:ascii="Calibri" w:eastAsia="Calibri" w:hAnsi="Calibri" w:cs="Times New Roman"/>
        </w:rPr>
        <w:instrText xml:space="preserve"> CREATEDATE  \@ "h:mm am/pm"  \* MERGEFORMAT </w:instrText>
      </w:r>
      <w:r w:rsidR="00695209">
        <w:rPr>
          <w:rFonts w:ascii="Calibri" w:eastAsia="Calibri" w:hAnsi="Calibri" w:cs="Times New Roman"/>
        </w:rPr>
        <w:fldChar w:fldCharType="separate"/>
      </w:r>
      <w:r w:rsidR="00413F9D">
        <w:rPr>
          <w:rFonts w:ascii="Calibri" w:eastAsia="Calibri" w:hAnsi="Calibri" w:cs="Times New Roman"/>
          <w:noProof/>
        </w:rPr>
        <w:t>11:03 AM</w:t>
      </w:r>
      <w:r w:rsidR="00695209">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413F9D" w:rsidRDefault="00281AA7">
          <w:pPr>
            <w:pStyle w:val="TOC1"/>
            <w:tabs>
              <w:tab w:val="left" w:pos="387"/>
            </w:tabs>
            <w:rPr>
              <w:rFonts w:eastAsiaTheme="minorEastAsia"/>
              <w:noProof/>
            </w:rPr>
          </w:pPr>
          <w:r>
            <w:fldChar w:fldCharType="begin"/>
          </w:r>
          <w:r>
            <w:instrText xml:space="preserve"> TOC \o "1-3" \h \z \u </w:instrText>
          </w:r>
          <w:r>
            <w:fldChar w:fldCharType="separate"/>
          </w:r>
          <w:hyperlink w:anchor="_Toc418426817" w:history="1">
            <w:r w:rsidR="00413F9D" w:rsidRPr="00D31226">
              <w:rPr>
                <w:rStyle w:val="Hyperlink"/>
                <w:noProof/>
              </w:rPr>
              <w:t>1.</w:t>
            </w:r>
            <w:r w:rsidR="00413F9D">
              <w:rPr>
                <w:rFonts w:eastAsiaTheme="minorEastAsia"/>
                <w:noProof/>
              </w:rPr>
              <w:tab/>
            </w:r>
            <w:r w:rsidR="00413F9D" w:rsidRPr="00D31226">
              <w:rPr>
                <w:rStyle w:val="Hyperlink"/>
                <w:noProof/>
              </w:rPr>
              <w:t>Introduction</w:t>
            </w:r>
            <w:r w:rsidR="00413F9D">
              <w:rPr>
                <w:noProof/>
                <w:webHidden/>
              </w:rPr>
              <w:tab/>
            </w:r>
            <w:r w:rsidR="00413F9D">
              <w:rPr>
                <w:noProof/>
                <w:webHidden/>
              </w:rPr>
              <w:fldChar w:fldCharType="begin"/>
            </w:r>
            <w:r w:rsidR="00413F9D">
              <w:rPr>
                <w:noProof/>
                <w:webHidden/>
              </w:rPr>
              <w:instrText xml:space="preserve"> PAGEREF _Toc418426817 \h </w:instrText>
            </w:r>
            <w:r w:rsidR="00413F9D">
              <w:rPr>
                <w:noProof/>
                <w:webHidden/>
              </w:rPr>
            </w:r>
            <w:r w:rsidR="00413F9D">
              <w:rPr>
                <w:noProof/>
                <w:webHidden/>
              </w:rPr>
              <w:fldChar w:fldCharType="separate"/>
            </w:r>
            <w:r w:rsidR="00413F9D">
              <w:rPr>
                <w:noProof/>
                <w:webHidden/>
              </w:rPr>
              <w:t>5</w:t>
            </w:r>
            <w:r w:rsidR="00413F9D">
              <w:rPr>
                <w:noProof/>
                <w:webHidden/>
              </w:rPr>
              <w:fldChar w:fldCharType="end"/>
            </w:r>
          </w:hyperlink>
        </w:p>
        <w:p w:rsidR="00413F9D" w:rsidRDefault="00413F9D">
          <w:pPr>
            <w:pStyle w:val="TOC2"/>
            <w:tabs>
              <w:tab w:val="left" w:pos="554"/>
              <w:tab w:val="right" w:leader="dot" w:pos="9350"/>
            </w:tabs>
            <w:rPr>
              <w:rFonts w:eastAsiaTheme="minorEastAsia"/>
              <w:noProof/>
            </w:rPr>
          </w:pPr>
          <w:hyperlink w:anchor="_Toc418426818" w:history="1">
            <w:r w:rsidRPr="00D31226">
              <w:rPr>
                <w:rStyle w:val="Hyperlink"/>
                <w:noProof/>
              </w:rPr>
              <w:t>1.1.</w:t>
            </w:r>
            <w:r>
              <w:rPr>
                <w:rFonts w:eastAsiaTheme="minorEastAsia"/>
                <w:noProof/>
              </w:rPr>
              <w:tab/>
            </w:r>
            <w:r w:rsidRPr="00D31226">
              <w:rPr>
                <w:rStyle w:val="Hyperlink"/>
                <w:noProof/>
              </w:rPr>
              <w:t>Intent</w:t>
            </w:r>
            <w:r>
              <w:rPr>
                <w:noProof/>
                <w:webHidden/>
              </w:rPr>
              <w:tab/>
            </w:r>
            <w:r>
              <w:rPr>
                <w:noProof/>
                <w:webHidden/>
              </w:rPr>
              <w:fldChar w:fldCharType="begin"/>
            </w:r>
            <w:r>
              <w:rPr>
                <w:noProof/>
                <w:webHidden/>
              </w:rPr>
              <w:instrText xml:space="preserve"> PAGEREF _Toc418426818 \h </w:instrText>
            </w:r>
            <w:r>
              <w:rPr>
                <w:noProof/>
                <w:webHidden/>
              </w:rPr>
            </w:r>
            <w:r>
              <w:rPr>
                <w:noProof/>
                <w:webHidden/>
              </w:rPr>
              <w:fldChar w:fldCharType="separate"/>
            </w:r>
            <w:r>
              <w:rPr>
                <w:noProof/>
                <w:webHidden/>
              </w:rPr>
              <w:t>5</w:t>
            </w:r>
            <w:r>
              <w:rPr>
                <w:noProof/>
                <w:webHidden/>
              </w:rPr>
              <w:fldChar w:fldCharType="end"/>
            </w:r>
          </w:hyperlink>
        </w:p>
        <w:p w:rsidR="00413F9D" w:rsidRDefault="00413F9D">
          <w:pPr>
            <w:pStyle w:val="TOC2"/>
            <w:tabs>
              <w:tab w:val="left" w:pos="554"/>
              <w:tab w:val="right" w:leader="dot" w:pos="9350"/>
            </w:tabs>
            <w:rPr>
              <w:rFonts w:eastAsiaTheme="minorEastAsia"/>
              <w:noProof/>
            </w:rPr>
          </w:pPr>
          <w:hyperlink w:anchor="_Toc418426819" w:history="1">
            <w:r w:rsidRPr="00D31226">
              <w:rPr>
                <w:rStyle w:val="Hyperlink"/>
                <w:noProof/>
              </w:rPr>
              <w:t>1.2.</w:t>
            </w:r>
            <w:r>
              <w:rPr>
                <w:rFonts w:eastAsiaTheme="minorEastAsia"/>
                <w:noProof/>
              </w:rPr>
              <w:tab/>
            </w:r>
            <w:r w:rsidRPr="00D31226">
              <w:rPr>
                <w:rStyle w:val="Hyperlink"/>
                <w:noProof/>
              </w:rPr>
              <w:t>Assumptions</w:t>
            </w:r>
            <w:r>
              <w:rPr>
                <w:noProof/>
                <w:webHidden/>
              </w:rPr>
              <w:tab/>
            </w:r>
            <w:r>
              <w:rPr>
                <w:noProof/>
                <w:webHidden/>
              </w:rPr>
              <w:fldChar w:fldCharType="begin"/>
            </w:r>
            <w:r>
              <w:rPr>
                <w:noProof/>
                <w:webHidden/>
              </w:rPr>
              <w:instrText xml:space="preserve"> PAGEREF _Toc418426819 \h </w:instrText>
            </w:r>
            <w:r>
              <w:rPr>
                <w:noProof/>
                <w:webHidden/>
              </w:rPr>
            </w:r>
            <w:r>
              <w:rPr>
                <w:noProof/>
                <w:webHidden/>
              </w:rPr>
              <w:fldChar w:fldCharType="separate"/>
            </w:r>
            <w:r>
              <w:rPr>
                <w:noProof/>
                <w:webHidden/>
              </w:rPr>
              <w:t>5</w:t>
            </w:r>
            <w:r>
              <w:rPr>
                <w:noProof/>
                <w:webHidden/>
              </w:rPr>
              <w:fldChar w:fldCharType="end"/>
            </w:r>
          </w:hyperlink>
        </w:p>
        <w:p w:rsidR="00413F9D" w:rsidRDefault="00413F9D">
          <w:pPr>
            <w:pStyle w:val="TOC1"/>
            <w:tabs>
              <w:tab w:val="left" w:pos="387"/>
            </w:tabs>
            <w:rPr>
              <w:rFonts w:eastAsiaTheme="minorEastAsia"/>
              <w:noProof/>
            </w:rPr>
          </w:pPr>
          <w:hyperlink w:anchor="_Toc418426820" w:history="1">
            <w:r w:rsidRPr="00D31226">
              <w:rPr>
                <w:rStyle w:val="Hyperlink"/>
                <w:noProof/>
              </w:rPr>
              <w:t>2.</w:t>
            </w:r>
            <w:r>
              <w:rPr>
                <w:rFonts w:eastAsiaTheme="minorEastAsia"/>
                <w:noProof/>
              </w:rPr>
              <w:tab/>
            </w:r>
            <w:r w:rsidRPr="00D31226">
              <w:rPr>
                <w:rStyle w:val="Hyperlink"/>
                <w:noProof/>
              </w:rPr>
              <w:t>Context</w:t>
            </w:r>
            <w:r>
              <w:rPr>
                <w:noProof/>
                <w:webHidden/>
              </w:rPr>
              <w:tab/>
            </w:r>
            <w:r>
              <w:rPr>
                <w:noProof/>
                <w:webHidden/>
              </w:rPr>
              <w:fldChar w:fldCharType="begin"/>
            </w:r>
            <w:r>
              <w:rPr>
                <w:noProof/>
                <w:webHidden/>
              </w:rPr>
              <w:instrText xml:space="preserve"> PAGEREF _Toc418426820 \h </w:instrText>
            </w:r>
            <w:r>
              <w:rPr>
                <w:noProof/>
                <w:webHidden/>
              </w:rPr>
            </w:r>
            <w:r>
              <w:rPr>
                <w:noProof/>
                <w:webHidden/>
              </w:rPr>
              <w:fldChar w:fldCharType="separate"/>
            </w:r>
            <w:r>
              <w:rPr>
                <w:noProof/>
                <w:webHidden/>
              </w:rPr>
              <w:t>5</w:t>
            </w:r>
            <w:r>
              <w:rPr>
                <w:noProof/>
                <w:webHidden/>
              </w:rPr>
              <w:fldChar w:fldCharType="end"/>
            </w:r>
          </w:hyperlink>
        </w:p>
        <w:p w:rsidR="00413F9D" w:rsidRDefault="00413F9D">
          <w:pPr>
            <w:pStyle w:val="TOC1"/>
            <w:tabs>
              <w:tab w:val="left" w:pos="387"/>
            </w:tabs>
            <w:rPr>
              <w:rFonts w:eastAsiaTheme="minorEastAsia"/>
              <w:noProof/>
            </w:rPr>
          </w:pPr>
          <w:hyperlink w:anchor="_Toc418426821" w:history="1">
            <w:r w:rsidRPr="00D31226">
              <w:rPr>
                <w:rStyle w:val="Hyperlink"/>
                <w:noProof/>
              </w:rPr>
              <w:t>3.</w:t>
            </w:r>
            <w:r>
              <w:rPr>
                <w:rFonts w:eastAsiaTheme="minorEastAsia"/>
                <w:noProof/>
              </w:rPr>
              <w:tab/>
            </w:r>
            <w:r w:rsidRPr="00D31226">
              <w:rPr>
                <w:rStyle w:val="Hyperlink"/>
                <w:noProof/>
              </w:rPr>
              <w:t>Items to Review</w:t>
            </w:r>
            <w:r>
              <w:rPr>
                <w:noProof/>
                <w:webHidden/>
              </w:rPr>
              <w:tab/>
            </w:r>
            <w:r>
              <w:rPr>
                <w:noProof/>
                <w:webHidden/>
              </w:rPr>
              <w:fldChar w:fldCharType="begin"/>
            </w:r>
            <w:r>
              <w:rPr>
                <w:noProof/>
                <w:webHidden/>
              </w:rPr>
              <w:instrText xml:space="preserve"> PAGEREF _Toc418426821 \h </w:instrText>
            </w:r>
            <w:r>
              <w:rPr>
                <w:noProof/>
                <w:webHidden/>
              </w:rPr>
            </w:r>
            <w:r>
              <w:rPr>
                <w:noProof/>
                <w:webHidden/>
              </w:rPr>
              <w:fldChar w:fldCharType="separate"/>
            </w:r>
            <w:r>
              <w:rPr>
                <w:noProof/>
                <w:webHidden/>
              </w:rPr>
              <w:t>6</w:t>
            </w:r>
            <w:r>
              <w:rPr>
                <w:noProof/>
                <w:webHidden/>
              </w:rPr>
              <w:fldChar w:fldCharType="end"/>
            </w:r>
          </w:hyperlink>
        </w:p>
        <w:p w:rsidR="00413F9D" w:rsidRDefault="00413F9D">
          <w:pPr>
            <w:pStyle w:val="TOC2"/>
            <w:tabs>
              <w:tab w:val="left" w:pos="554"/>
              <w:tab w:val="right" w:leader="dot" w:pos="9350"/>
            </w:tabs>
            <w:rPr>
              <w:rFonts w:eastAsiaTheme="minorEastAsia"/>
              <w:noProof/>
            </w:rPr>
          </w:pPr>
          <w:hyperlink w:anchor="_Toc418426822" w:history="1">
            <w:r w:rsidRPr="00D31226">
              <w:rPr>
                <w:rStyle w:val="Hyperlink"/>
                <w:noProof/>
              </w:rPr>
              <w:t>3.1.</w:t>
            </w:r>
            <w:r>
              <w:rPr>
                <w:rFonts w:eastAsiaTheme="minorEastAsia"/>
                <w:noProof/>
              </w:rPr>
              <w:tab/>
            </w:r>
            <w:r w:rsidRPr="00D31226">
              <w:rPr>
                <w:rStyle w:val="Hyperlink"/>
                <w:noProof/>
              </w:rPr>
              <w:t>"Analyze Stakeholders Needs" Use Case</w:t>
            </w:r>
            <w:r>
              <w:rPr>
                <w:noProof/>
                <w:webHidden/>
              </w:rPr>
              <w:tab/>
            </w:r>
            <w:r>
              <w:rPr>
                <w:noProof/>
                <w:webHidden/>
              </w:rPr>
              <w:fldChar w:fldCharType="begin"/>
            </w:r>
            <w:r>
              <w:rPr>
                <w:noProof/>
                <w:webHidden/>
              </w:rPr>
              <w:instrText xml:space="preserve"> PAGEREF _Toc418426822 \h </w:instrText>
            </w:r>
            <w:r>
              <w:rPr>
                <w:noProof/>
                <w:webHidden/>
              </w:rPr>
            </w:r>
            <w:r>
              <w:rPr>
                <w:noProof/>
                <w:webHidden/>
              </w:rPr>
              <w:fldChar w:fldCharType="separate"/>
            </w:r>
            <w:r>
              <w:rPr>
                <w:noProof/>
                <w:webHidden/>
              </w:rPr>
              <w:t>6</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23" w:history="1">
            <w:r w:rsidRPr="00D31226">
              <w:rPr>
                <w:rStyle w:val="Hyperlink"/>
                <w:noProof/>
              </w:rPr>
              <w:t>3.1.1.</w:t>
            </w:r>
            <w:r>
              <w:rPr>
                <w:rFonts w:eastAsiaTheme="minorEastAsia"/>
                <w:noProof/>
              </w:rPr>
              <w:tab/>
            </w:r>
            <w:r w:rsidRPr="00D31226">
              <w:rPr>
                <w:rStyle w:val="Hyperlink"/>
                <w:noProof/>
              </w:rPr>
              <w:t>Use Case Attributes</w:t>
            </w:r>
            <w:r>
              <w:rPr>
                <w:noProof/>
                <w:webHidden/>
              </w:rPr>
              <w:tab/>
            </w:r>
            <w:r>
              <w:rPr>
                <w:noProof/>
                <w:webHidden/>
              </w:rPr>
              <w:fldChar w:fldCharType="begin"/>
            </w:r>
            <w:r>
              <w:rPr>
                <w:noProof/>
                <w:webHidden/>
              </w:rPr>
              <w:instrText xml:space="preserve"> PAGEREF _Toc418426823 \h </w:instrText>
            </w:r>
            <w:r>
              <w:rPr>
                <w:noProof/>
                <w:webHidden/>
              </w:rPr>
            </w:r>
            <w:r>
              <w:rPr>
                <w:noProof/>
                <w:webHidden/>
              </w:rPr>
              <w:fldChar w:fldCharType="separate"/>
            </w:r>
            <w:r>
              <w:rPr>
                <w:noProof/>
                <w:webHidden/>
              </w:rPr>
              <w:t>6</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24" w:history="1">
            <w:r w:rsidRPr="00D31226">
              <w:rPr>
                <w:rStyle w:val="Hyperlink"/>
                <w:noProof/>
              </w:rPr>
              <w:t>3.1.2.</w:t>
            </w:r>
            <w:r>
              <w:rPr>
                <w:rFonts w:eastAsiaTheme="minorEastAsia"/>
                <w:noProof/>
              </w:rPr>
              <w:tab/>
            </w:r>
            <w:r w:rsidRPr="00D31226">
              <w:rPr>
                <w:rStyle w:val="Hyperlink"/>
                <w:noProof/>
              </w:rPr>
              <w:t>Use Case Description</w:t>
            </w:r>
            <w:r>
              <w:rPr>
                <w:noProof/>
                <w:webHidden/>
              </w:rPr>
              <w:tab/>
            </w:r>
            <w:r>
              <w:rPr>
                <w:noProof/>
                <w:webHidden/>
              </w:rPr>
              <w:fldChar w:fldCharType="begin"/>
            </w:r>
            <w:r>
              <w:rPr>
                <w:noProof/>
                <w:webHidden/>
              </w:rPr>
              <w:instrText xml:space="preserve"> PAGEREF _Toc418426824 \h </w:instrText>
            </w:r>
            <w:r>
              <w:rPr>
                <w:noProof/>
                <w:webHidden/>
              </w:rPr>
            </w:r>
            <w:r>
              <w:rPr>
                <w:noProof/>
                <w:webHidden/>
              </w:rPr>
              <w:fldChar w:fldCharType="separate"/>
            </w:r>
            <w:r>
              <w:rPr>
                <w:noProof/>
                <w:webHidden/>
              </w:rPr>
              <w:t>6</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25" w:history="1">
            <w:r w:rsidRPr="00D31226">
              <w:rPr>
                <w:rStyle w:val="Hyperlink"/>
                <w:noProof/>
              </w:rPr>
              <w:t>3.1.3.</w:t>
            </w:r>
            <w:r>
              <w:rPr>
                <w:rFonts w:eastAsiaTheme="minorEastAsia"/>
                <w:noProof/>
              </w:rPr>
              <w:tab/>
            </w:r>
            <w:r w:rsidRPr="00D31226">
              <w:rPr>
                <w:rStyle w:val="Hyperlink"/>
                <w:noProof/>
              </w:rPr>
              <w:t>Use Case Related Diagrams</w:t>
            </w:r>
            <w:r>
              <w:rPr>
                <w:noProof/>
                <w:webHidden/>
              </w:rPr>
              <w:tab/>
            </w:r>
            <w:r>
              <w:rPr>
                <w:noProof/>
                <w:webHidden/>
              </w:rPr>
              <w:fldChar w:fldCharType="begin"/>
            </w:r>
            <w:r>
              <w:rPr>
                <w:noProof/>
                <w:webHidden/>
              </w:rPr>
              <w:instrText xml:space="preserve"> PAGEREF _Toc418426825 \h </w:instrText>
            </w:r>
            <w:r>
              <w:rPr>
                <w:noProof/>
                <w:webHidden/>
              </w:rPr>
            </w:r>
            <w:r>
              <w:rPr>
                <w:noProof/>
                <w:webHidden/>
              </w:rPr>
              <w:fldChar w:fldCharType="separate"/>
            </w:r>
            <w:r>
              <w:rPr>
                <w:noProof/>
                <w:webHidden/>
              </w:rPr>
              <w:t>8</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26" w:history="1">
            <w:r w:rsidRPr="00D31226">
              <w:rPr>
                <w:rStyle w:val="Hyperlink"/>
                <w:noProof/>
              </w:rPr>
              <w:t>3.1.4.</w:t>
            </w:r>
            <w:r>
              <w:rPr>
                <w:rFonts w:eastAsiaTheme="minorEastAsia"/>
                <w:noProof/>
              </w:rPr>
              <w:tab/>
            </w:r>
            <w:r w:rsidRPr="00D31226">
              <w:rPr>
                <w:rStyle w:val="Hyperlink"/>
                <w:noProof/>
              </w:rPr>
              <w:t>Other Called Activities</w:t>
            </w:r>
            <w:r>
              <w:rPr>
                <w:noProof/>
                <w:webHidden/>
              </w:rPr>
              <w:tab/>
            </w:r>
            <w:r>
              <w:rPr>
                <w:noProof/>
                <w:webHidden/>
              </w:rPr>
              <w:fldChar w:fldCharType="begin"/>
            </w:r>
            <w:r>
              <w:rPr>
                <w:noProof/>
                <w:webHidden/>
              </w:rPr>
              <w:instrText xml:space="preserve"> PAGEREF _Toc418426826 \h </w:instrText>
            </w:r>
            <w:r>
              <w:rPr>
                <w:noProof/>
                <w:webHidden/>
              </w:rPr>
            </w:r>
            <w:r>
              <w:rPr>
                <w:noProof/>
                <w:webHidden/>
              </w:rPr>
              <w:fldChar w:fldCharType="separate"/>
            </w:r>
            <w:r>
              <w:rPr>
                <w:noProof/>
                <w:webHidden/>
              </w:rPr>
              <w:t>10</w:t>
            </w:r>
            <w:r>
              <w:rPr>
                <w:noProof/>
                <w:webHidden/>
              </w:rPr>
              <w:fldChar w:fldCharType="end"/>
            </w:r>
          </w:hyperlink>
        </w:p>
        <w:p w:rsidR="00413F9D" w:rsidRDefault="00413F9D">
          <w:pPr>
            <w:pStyle w:val="TOC1"/>
            <w:tabs>
              <w:tab w:val="left" w:pos="387"/>
            </w:tabs>
            <w:rPr>
              <w:rFonts w:eastAsiaTheme="minorEastAsia"/>
              <w:noProof/>
            </w:rPr>
          </w:pPr>
          <w:hyperlink w:anchor="_Toc418426827" w:history="1">
            <w:r w:rsidRPr="00D31226">
              <w:rPr>
                <w:rStyle w:val="Hyperlink"/>
                <w:noProof/>
              </w:rPr>
              <w:t>4.</w:t>
            </w:r>
            <w:r>
              <w:rPr>
                <w:rFonts w:eastAsiaTheme="minorEastAsia"/>
                <w:noProof/>
              </w:rPr>
              <w:tab/>
            </w:r>
            <w:r w:rsidRPr="00D31226">
              <w:rPr>
                <w:rStyle w:val="Hyperlink"/>
                <w:noProof/>
              </w:rPr>
              <w:t>Supporting Information</w:t>
            </w:r>
            <w:r>
              <w:rPr>
                <w:noProof/>
                <w:webHidden/>
              </w:rPr>
              <w:tab/>
            </w:r>
            <w:r>
              <w:rPr>
                <w:noProof/>
                <w:webHidden/>
              </w:rPr>
              <w:fldChar w:fldCharType="begin"/>
            </w:r>
            <w:r>
              <w:rPr>
                <w:noProof/>
                <w:webHidden/>
              </w:rPr>
              <w:instrText xml:space="preserve"> PAGEREF _Toc418426827 \h </w:instrText>
            </w:r>
            <w:r>
              <w:rPr>
                <w:noProof/>
                <w:webHidden/>
              </w:rPr>
            </w:r>
            <w:r>
              <w:rPr>
                <w:noProof/>
                <w:webHidden/>
              </w:rPr>
              <w:fldChar w:fldCharType="separate"/>
            </w:r>
            <w:r>
              <w:rPr>
                <w:noProof/>
                <w:webHidden/>
              </w:rPr>
              <w:t>11</w:t>
            </w:r>
            <w:r>
              <w:rPr>
                <w:noProof/>
                <w:webHidden/>
              </w:rPr>
              <w:fldChar w:fldCharType="end"/>
            </w:r>
          </w:hyperlink>
        </w:p>
        <w:p w:rsidR="00413F9D" w:rsidRDefault="00413F9D">
          <w:pPr>
            <w:pStyle w:val="TOC2"/>
            <w:tabs>
              <w:tab w:val="left" w:pos="554"/>
              <w:tab w:val="right" w:leader="dot" w:pos="9350"/>
            </w:tabs>
            <w:rPr>
              <w:rFonts w:eastAsiaTheme="minorEastAsia"/>
              <w:noProof/>
            </w:rPr>
          </w:pPr>
          <w:hyperlink w:anchor="_Toc418426828" w:history="1">
            <w:r w:rsidRPr="00D31226">
              <w:rPr>
                <w:rStyle w:val="Hyperlink"/>
                <w:noProof/>
              </w:rPr>
              <w:t>4.1.</w:t>
            </w:r>
            <w:r>
              <w:rPr>
                <w:rFonts w:eastAsiaTheme="minorEastAsia"/>
                <w:noProof/>
              </w:rPr>
              <w:tab/>
            </w:r>
            <w:r w:rsidRPr="00D31226">
              <w:rPr>
                <w:rStyle w:val="Hyperlink"/>
                <w:noProof/>
              </w:rPr>
              <w:t>Called Activities</w:t>
            </w:r>
            <w:r>
              <w:rPr>
                <w:noProof/>
                <w:webHidden/>
              </w:rPr>
              <w:tab/>
            </w:r>
            <w:r>
              <w:rPr>
                <w:noProof/>
                <w:webHidden/>
              </w:rPr>
              <w:fldChar w:fldCharType="begin"/>
            </w:r>
            <w:r>
              <w:rPr>
                <w:noProof/>
                <w:webHidden/>
              </w:rPr>
              <w:instrText xml:space="preserve"> PAGEREF _Toc418426828 \h </w:instrText>
            </w:r>
            <w:r>
              <w:rPr>
                <w:noProof/>
                <w:webHidden/>
              </w:rPr>
            </w:r>
            <w:r>
              <w:rPr>
                <w:noProof/>
                <w:webHidden/>
              </w:rPr>
              <w:fldChar w:fldCharType="separate"/>
            </w:r>
            <w:r>
              <w:rPr>
                <w:noProof/>
                <w:webHidden/>
              </w:rPr>
              <w:t>11</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29" w:history="1">
            <w:r w:rsidRPr="00D31226">
              <w:rPr>
                <w:rStyle w:val="Hyperlink"/>
                <w:noProof/>
              </w:rPr>
              <w:t>4.1.1.</w:t>
            </w:r>
            <w:r>
              <w:rPr>
                <w:rFonts w:eastAsiaTheme="minorEastAsia"/>
                <w:noProof/>
              </w:rPr>
              <w:tab/>
            </w:r>
            <w:r w:rsidRPr="00D31226">
              <w:rPr>
                <w:rStyle w:val="Hyperlink"/>
                <w:noProof/>
              </w:rPr>
              <w:t>Measure a Change Impact</w:t>
            </w:r>
            <w:r>
              <w:rPr>
                <w:noProof/>
                <w:webHidden/>
              </w:rPr>
              <w:tab/>
            </w:r>
            <w:r>
              <w:rPr>
                <w:noProof/>
                <w:webHidden/>
              </w:rPr>
              <w:fldChar w:fldCharType="begin"/>
            </w:r>
            <w:r>
              <w:rPr>
                <w:noProof/>
                <w:webHidden/>
              </w:rPr>
              <w:instrText xml:space="preserve"> PAGEREF _Toc418426829 \h </w:instrText>
            </w:r>
            <w:r>
              <w:rPr>
                <w:noProof/>
                <w:webHidden/>
              </w:rPr>
            </w:r>
            <w:r>
              <w:rPr>
                <w:noProof/>
                <w:webHidden/>
              </w:rPr>
              <w:fldChar w:fldCharType="separate"/>
            </w:r>
            <w:r>
              <w:rPr>
                <w:noProof/>
                <w:webHidden/>
              </w:rPr>
              <w:t>11</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30" w:history="1">
            <w:r w:rsidRPr="00D31226">
              <w:rPr>
                <w:rStyle w:val="Hyperlink"/>
                <w:noProof/>
              </w:rPr>
              <w:t>4.1.2.</w:t>
            </w:r>
            <w:r>
              <w:rPr>
                <w:rFonts w:eastAsiaTheme="minorEastAsia"/>
                <w:noProof/>
              </w:rPr>
              <w:tab/>
            </w:r>
            <w:r w:rsidRPr="00D31226">
              <w:rPr>
                <w:rStyle w:val="Hyperlink"/>
                <w:noProof/>
              </w:rPr>
              <w:t>Conduct a Review</w:t>
            </w:r>
            <w:r>
              <w:rPr>
                <w:noProof/>
                <w:webHidden/>
              </w:rPr>
              <w:tab/>
            </w:r>
            <w:r>
              <w:rPr>
                <w:noProof/>
                <w:webHidden/>
              </w:rPr>
              <w:fldChar w:fldCharType="begin"/>
            </w:r>
            <w:r>
              <w:rPr>
                <w:noProof/>
                <w:webHidden/>
              </w:rPr>
              <w:instrText xml:space="preserve"> PAGEREF _Toc418426830 \h </w:instrText>
            </w:r>
            <w:r>
              <w:rPr>
                <w:noProof/>
                <w:webHidden/>
              </w:rPr>
            </w:r>
            <w:r>
              <w:rPr>
                <w:noProof/>
                <w:webHidden/>
              </w:rPr>
              <w:fldChar w:fldCharType="separate"/>
            </w:r>
            <w:r>
              <w:rPr>
                <w:noProof/>
                <w:webHidden/>
              </w:rPr>
              <w:t>12</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31" w:history="1">
            <w:r w:rsidRPr="00D31226">
              <w:rPr>
                <w:rStyle w:val="Hyperlink"/>
                <w:noProof/>
              </w:rPr>
              <w:t>4.1.3.</w:t>
            </w:r>
            <w:r>
              <w:rPr>
                <w:rFonts w:eastAsiaTheme="minorEastAsia"/>
                <w:noProof/>
              </w:rPr>
              <w:tab/>
            </w:r>
            <w:r w:rsidRPr="00D31226">
              <w:rPr>
                <w:rStyle w:val="Hyperlink"/>
                <w:noProof/>
              </w:rPr>
              <w:t>Import Reference Material</w:t>
            </w:r>
            <w:r>
              <w:rPr>
                <w:noProof/>
                <w:webHidden/>
              </w:rPr>
              <w:tab/>
            </w:r>
            <w:r>
              <w:rPr>
                <w:noProof/>
                <w:webHidden/>
              </w:rPr>
              <w:fldChar w:fldCharType="begin"/>
            </w:r>
            <w:r>
              <w:rPr>
                <w:noProof/>
                <w:webHidden/>
              </w:rPr>
              <w:instrText xml:space="preserve"> PAGEREF _Toc418426831 \h </w:instrText>
            </w:r>
            <w:r>
              <w:rPr>
                <w:noProof/>
                <w:webHidden/>
              </w:rPr>
            </w:r>
            <w:r>
              <w:rPr>
                <w:noProof/>
                <w:webHidden/>
              </w:rPr>
              <w:fldChar w:fldCharType="separate"/>
            </w:r>
            <w:r>
              <w:rPr>
                <w:noProof/>
                <w:webHidden/>
              </w:rPr>
              <w:t>13</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32" w:history="1">
            <w:r w:rsidRPr="00D31226">
              <w:rPr>
                <w:rStyle w:val="Hyperlink"/>
                <w:noProof/>
              </w:rPr>
              <w:t>4.1.4.</w:t>
            </w:r>
            <w:r>
              <w:rPr>
                <w:rFonts w:eastAsiaTheme="minorEastAsia"/>
                <w:noProof/>
              </w:rPr>
              <w:tab/>
            </w:r>
            <w:r w:rsidRPr="00D31226">
              <w:rPr>
                <w:rStyle w:val="Hyperlink"/>
                <w:noProof/>
              </w:rPr>
              <w:t>Analyze Requirements</w:t>
            </w:r>
            <w:r>
              <w:rPr>
                <w:noProof/>
                <w:webHidden/>
              </w:rPr>
              <w:tab/>
            </w:r>
            <w:r>
              <w:rPr>
                <w:noProof/>
                <w:webHidden/>
              </w:rPr>
              <w:fldChar w:fldCharType="begin"/>
            </w:r>
            <w:r>
              <w:rPr>
                <w:noProof/>
                <w:webHidden/>
              </w:rPr>
              <w:instrText xml:space="preserve"> PAGEREF _Toc418426832 \h </w:instrText>
            </w:r>
            <w:r>
              <w:rPr>
                <w:noProof/>
                <w:webHidden/>
              </w:rPr>
            </w:r>
            <w:r>
              <w:rPr>
                <w:noProof/>
                <w:webHidden/>
              </w:rPr>
              <w:fldChar w:fldCharType="separate"/>
            </w:r>
            <w:r>
              <w:rPr>
                <w:noProof/>
                <w:webHidden/>
              </w:rPr>
              <w:t>14</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33" w:history="1">
            <w:r w:rsidRPr="00D31226">
              <w:rPr>
                <w:rStyle w:val="Hyperlink"/>
                <w:noProof/>
              </w:rPr>
              <w:t>4.1.5.</w:t>
            </w:r>
            <w:r>
              <w:rPr>
                <w:rFonts w:eastAsiaTheme="minorEastAsia"/>
                <w:noProof/>
              </w:rPr>
              <w:tab/>
            </w:r>
            <w:r w:rsidRPr="00D31226">
              <w:rPr>
                <w:rStyle w:val="Hyperlink"/>
                <w:noProof/>
              </w:rPr>
              <w:t>Categorize Requirements</w:t>
            </w:r>
            <w:r>
              <w:rPr>
                <w:noProof/>
                <w:webHidden/>
              </w:rPr>
              <w:tab/>
            </w:r>
            <w:r>
              <w:rPr>
                <w:noProof/>
                <w:webHidden/>
              </w:rPr>
              <w:fldChar w:fldCharType="begin"/>
            </w:r>
            <w:r>
              <w:rPr>
                <w:noProof/>
                <w:webHidden/>
              </w:rPr>
              <w:instrText xml:space="preserve"> PAGEREF _Toc418426833 \h </w:instrText>
            </w:r>
            <w:r>
              <w:rPr>
                <w:noProof/>
                <w:webHidden/>
              </w:rPr>
            </w:r>
            <w:r>
              <w:rPr>
                <w:noProof/>
                <w:webHidden/>
              </w:rPr>
              <w:fldChar w:fldCharType="separate"/>
            </w:r>
            <w:r>
              <w:rPr>
                <w:noProof/>
                <w:webHidden/>
              </w:rPr>
              <w:t>15</w:t>
            </w:r>
            <w:r>
              <w:rPr>
                <w:noProof/>
                <w:webHidden/>
              </w:rPr>
              <w:fldChar w:fldCharType="end"/>
            </w:r>
          </w:hyperlink>
        </w:p>
        <w:p w:rsidR="00413F9D" w:rsidRDefault="00413F9D">
          <w:pPr>
            <w:pStyle w:val="TOC3"/>
            <w:tabs>
              <w:tab w:val="left" w:pos="721"/>
              <w:tab w:val="right" w:leader="dot" w:pos="9350"/>
            </w:tabs>
            <w:rPr>
              <w:rFonts w:eastAsiaTheme="minorEastAsia"/>
              <w:noProof/>
            </w:rPr>
          </w:pPr>
          <w:hyperlink w:anchor="_Toc418426834" w:history="1">
            <w:r w:rsidRPr="00D31226">
              <w:rPr>
                <w:rStyle w:val="Hyperlink"/>
                <w:noProof/>
              </w:rPr>
              <w:t>4.1.6.</w:t>
            </w:r>
            <w:r>
              <w:rPr>
                <w:rFonts w:eastAsiaTheme="minorEastAsia"/>
                <w:noProof/>
              </w:rPr>
              <w:tab/>
            </w:r>
            <w:r w:rsidRPr="00D31226">
              <w:rPr>
                <w:rStyle w:val="Hyperlink"/>
                <w:noProof/>
              </w:rPr>
              <w:t>Add Requirement</w:t>
            </w:r>
            <w:r>
              <w:rPr>
                <w:noProof/>
                <w:webHidden/>
              </w:rPr>
              <w:tab/>
            </w:r>
            <w:r>
              <w:rPr>
                <w:noProof/>
                <w:webHidden/>
              </w:rPr>
              <w:fldChar w:fldCharType="begin"/>
            </w:r>
            <w:r>
              <w:rPr>
                <w:noProof/>
                <w:webHidden/>
              </w:rPr>
              <w:instrText xml:space="preserve"> PAGEREF _Toc418426834 \h </w:instrText>
            </w:r>
            <w:r>
              <w:rPr>
                <w:noProof/>
                <w:webHidden/>
              </w:rPr>
            </w:r>
            <w:r>
              <w:rPr>
                <w:noProof/>
                <w:webHidden/>
              </w:rPr>
              <w:fldChar w:fldCharType="separate"/>
            </w:r>
            <w:r>
              <w:rPr>
                <w:noProof/>
                <w:webHidden/>
              </w:rPr>
              <w:t>16</w:t>
            </w:r>
            <w:r>
              <w:rPr>
                <w:noProof/>
                <w:webHidden/>
              </w:rPr>
              <w:fldChar w:fldCharType="end"/>
            </w:r>
          </w:hyperlink>
        </w:p>
        <w:p w:rsidR="00413F9D" w:rsidRDefault="00413F9D">
          <w:pPr>
            <w:pStyle w:val="TOC2"/>
            <w:tabs>
              <w:tab w:val="left" w:pos="554"/>
              <w:tab w:val="right" w:leader="dot" w:pos="9350"/>
            </w:tabs>
            <w:rPr>
              <w:rFonts w:eastAsiaTheme="minorEastAsia"/>
              <w:noProof/>
            </w:rPr>
          </w:pPr>
          <w:hyperlink w:anchor="_Toc418426835" w:history="1">
            <w:r w:rsidRPr="00D31226">
              <w:rPr>
                <w:rStyle w:val="Hyperlink"/>
                <w:noProof/>
              </w:rPr>
              <w:t>4.2.</w:t>
            </w:r>
            <w:r>
              <w:rPr>
                <w:rFonts w:eastAsiaTheme="minorEastAsia"/>
                <w:noProof/>
              </w:rPr>
              <w:tab/>
            </w:r>
            <w:r w:rsidRPr="00D31226">
              <w:rPr>
                <w:rStyle w:val="Hyperlink"/>
                <w:noProof/>
              </w:rPr>
              <w:t>Table of Definitions</w:t>
            </w:r>
            <w:r>
              <w:rPr>
                <w:noProof/>
                <w:webHidden/>
              </w:rPr>
              <w:tab/>
            </w:r>
            <w:r>
              <w:rPr>
                <w:noProof/>
                <w:webHidden/>
              </w:rPr>
              <w:fldChar w:fldCharType="begin"/>
            </w:r>
            <w:r>
              <w:rPr>
                <w:noProof/>
                <w:webHidden/>
              </w:rPr>
              <w:instrText xml:space="preserve"> PAGEREF _Toc418426835 \h </w:instrText>
            </w:r>
            <w:r>
              <w:rPr>
                <w:noProof/>
                <w:webHidden/>
              </w:rPr>
            </w:r>
            <w:r>
              <w:rPr>
                <w:noProof/>
                <w:webHidden/>
              </w:rPr>
              <w:fldChar w:fldCharType="separate"/>
            </w:r>
            <w:r>
              <w:rPr>
                <w:noProof/>
                <w:webHidden/>
              </w:rPr>
              <w:t>16</w:t>
            </w:r>
            <w:r>
              <w:rPr>
                <w:noProof/>
                <w:webHidden/>
              </w:rPr>
              <w:fldChar w:fldCharType="end"/>
            </w:r>
          </w:hyperlink>
        </w:p>
        <w:p w:rsidR="00413F9D" w:rsidRDefault="00413F9D">
          <w:pPr>
            <w:pStyle w:val="TOC2"/>
            <w:tabs>
              <w:tab w:val="left" w:pos="554"/>
              <w:tab w:val="right" w:leader="dot" w:pos="9350"/>
            </w:tabs>
            <w:rPr>
              <w:rFonts w:eastAsiaTheme="minorEastAsia"/>
              <w:noProof/>
            </w:rPr>
          </w:pPr>
          <w:hyperlink w:anchor="_Toc418426836" w:history="1">
            <w:r w:rsidRPr="00D31226">
              <w:rPr>
                <w:rStyle w:val="Hyperlink"/>
                <w:noProof/>
              </w:rPr>
              <w:t>4.3.</w:t>
            </w:r>
            <w:r>
              <w:rPr>
                <w:rFonts w:eastAsiaTheme="minorEastAsia"/>
                <w:noProof/>
              </w:rPr>
              <w:tab/>
            </w:r>
            <w:r w:rsidRPr="00D31226">
              <w:rPr>
                <w:rStyle w:val="Hyperlink"/>
                <w:noProof/>
              </w:rPr>
              <w:t>Table of Use Case List</w:t>
            </w:r>
            <w:r>
              <w:rPr>
                <w:noProof/>
                <w:webHidden/>
              </w:rPr>
              <w:tab/>
            </w:r>
            <w:r>
              <w:rPr>
                <w:noProof/>
                <w:webHidden/>
              </w:rPr>
              <w:fldChar w:fldCharType="begin"/>
            </w:r>
            <w:r>
              <w:rPr>
                <w:noProof/>
                <w:webHidden/>
              </w:rPr>
              <w:instrText xml:space="preserve"> PAGEREF _Toc418426836 \h </w:instrText>
            </w:r>
            <w:r>
              <w:rPr>
                <w:noProof/>
                <w:webHidden/>
              </w:rPr>
            </w:r>
            <w:r>
              <w:rPr>
                <w:noProof/>
                <w:webHidden/>
              </w:rPr>
              <w:fldChar w:fldCharType="separate"/>
            </w:r>
            <w:r>
              <w:rPr>
                <w:noProof/>
                <w:webHidden/>
              </w:rPr>
              <w:t>23</w:t>
            </w:r>
            <w:r>
              <w:rPr>
                <w:noProof/>
                <w:webHidden/>
              </w:rPr>
              <w:fldChar w:fldCharType="end"/>
            </w:r>
          </w:hyperlink>
        </w:p>
        <w:p w:rsidR="00413F9D" w:rsidRDefault="00413F9D">
          <w:pPr>
            <w:pStyle w:val="TOC2"/>
            <w:tabs>
              <w:tab w:val="left" w:pos="554"/>
              <w:tab w:val="right" w:leader="dot" w:pos="9350"/>
            </w:tabs>
            <w:rPr>
              <w:rFonts w:eastAsiaTheme="minorEastAsia"/>
              <w:noProof/>
            </w:rPr>
          </w:pPr>
          <w:hyperlink w:anchor="_Toc418426837" w:history="1">
            <w:r w:rsidRPr="00D31226">
              <w:rPr>
                <w:rStyle w:val="Hyperlink"/>
                <w:noProof/>
              </w:rPr>
              <w:t>4.4.</w:t>
            </w:r>
            <w:r>
              <w:rPr>
                <w:rFonts w:eastAsiaTheme="minorEastAsia"/>
                <w:noProof/>
              </w:rPr>
              <w:tab/>
            </w:r>
            <w:r w:rsidRPr="00D31226">
              <w:rPr>
                <w:rStyle w:val="Hyperlink"/>
                <w:noProof/>
              </w:rPr>
              <w:t>Table of Actors</w:t>
            </w:r>
            <w:r>
              <w:rPr>
                <w:noProof/>
                <w:webHidden/>
              </w:rPr>
              <w:tab/>
            </w:r>
            <w:r>
              <w:rPr>
                <w:noProof/>
                <w:webHidden/>
              </w:rPr>
              <w:fldChar w:fldCharType="begin"/>
            </w:r>
            <w:r>
              <w:rPr>
                <w:noProof/>
                <w:webHidden/>
              </w:rPr>
              <w:instrText xml:space="preserve"> PAGEREF _Toc418426837 \h </w:instrText>
            </w:r>
            <w:r>
              <w:rPr>
                <w:noProof/>
                <w:webHidden/>
              </w:rPr>
            </w:r>
            <w:r>
              <w:rPr>
                <w:noProof/>
                <w:webHidden/>
              </w:rPr>
              <w:fldChar w:fldCharType="separate"/>
            </w:r>
            <w:r>
              <w:rPr>
                <w:noProof/>
                <w:webHidden/>
              </w:rPr>
              <w:t>24</w:t>
            </w:r>
            <w:r>
              <w:rPr>
                <w:noProof/>
                <w:webHidden/>
              </w:rPr>
              <w:fldChar w:fldCharType="end"/>
            </w:r>
          </w:hyperlink>
        </w:p>
        <w:p w:rsidR="00660563" w:rsidRDefault="00281AA7"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413F9D" w:rsidRDefault="00281AA7">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8426838" w:history="1">
        <w:r w:rsidR="00413F9D" w:rsidRPr="00612E4D">
          <w:rPr>
            <w:rStyle w:val="Hyperlink"/>
            <w:noProof/>
          </w:rPr>
          <w:t>Figure 1: Systems Engineering Workflow Use Case Context</w:t>
        </w:r>
        <w:r w:rsidR="00413F9D">
          <w:rPr>
            <w:noProof/>
            <w:webHidden/>
          </w:rPr>
          <w:tab/>
        </w:r>
        <w:r w:rsidR="00413F9D">
          <w:rPr>
            <w:noProof/>
            <w:webHidden/>
          </w:rPr>
          <w:fldChar w:fldCharType="begin"/>
        </w:r>
        <w:r w:rsidR="00413F9D">
          <w:rPr>
            <w:noProof/>
            <w:webHidden/>
          </w:rPr>
          <w:instrText xml:space="preserve"> PAGEREF _Toc418426838 \h </w:instrText>
        </w:r>
        <w:r w:rsidR="00413F9D">
          <w:rPr>
            <w:noProof/>
            <w:webHidden/>
          </w:rPr>
        </w:r>
        <w:r w:rsidR="00413F9D">
          <w:rPr>
            <w:noProof/>
            <w:webHidden/>
          </w:rPr>
          <w:fldChar w:fldCharType="separate"/>
        </w:r>
        <w:r w:rsidR="00413F9D">
          <w:rPr>
            <w:noProof/>
            <w:webHidden/>
          </w:rPr>
          <w:t>6</w:t>
        </w:r>
        <w:r w:rsidR="00413F9D">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39" w:history="1">
        <w:r w:rsidRPr="00612E4D">
          <w:rPr>
            <w:rStyle w:val="Hyperlink"/>
            <w:noProof/>
          </w:rPr>
          <w:t>Figure 2: Exploratory and Concept Stage Workflow Use Cases</w:t>
        </w:r>
        <w:r>
          <w:rPr>
            <w:noProof/>
            <w:webHidden/>
          </w:rPr>
          <w:tab/>
        </w:r>
        <w:r>
          <w:rPr>
            <w:noProof/>
            <w:webHidden/>
          </w:rPr>
          <w:fldChar w:fldCharType="begin"/>
        </w:r>
        <w:r>
          <w:rPr>
            <w:noProof/>
            <w:webHidden/>
          </w:rPr>
          <w:instrText xml:space="preserve"> PAGEREF _Toc418426839 \h </w:instrText>
        </w:r>
        <w:r>
          <w:rPr>
            <w:noProof/>
            <w:webHidden/>
          </w:rPr>
        </w:r>
        <w:r>
          <w:rPr>
            <w:noProof/>
            <w:webHidden/>
          </w:rPr>
          <w:fldChar w:fldCharType="separate"/>
        </w:r>
        <w:r>
          <w:rPr>
            <w:noProof/>
            <w:webHidden/>
          </w:rPr>
          <w:t>8</w:t>
        </w:r>
        <w:r>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40" w:history="1">
        <w:r w:rsidRPr="00612E4D">
          <w:rPr>
            <w:rStyle w:val="Hyperlink"/>
            <w:noProof/>
          </w:rPr>
          <w:t>Figure 3: Analyze Stakeholders Needs Outputs</w:t>
        </w:r>
        <w:r>
          <w:rPr>
            <w:noProof/>
            <w:webHidden/>
          </w:rPr>
          <w:tab/>
        </w:r>
        <w:r>
          <w:rPr>
            <w:noProof/>
            <w:webHidden/>
          </w:rPr>
          <w:fldChar w:fldCharType="begin"/>
        </w:r>
        <w:r>
          <w:rPr>
            <w:noProof/>
            <w:webHidden/>
          </w:rPr>
          <w:instrText xml:space="preserve"> PAGEREF _Toc418426840 \h </w:instrText>
        </w:r>
        <w:r>
          <w:rPr>
            <w:noProof/>
            <w:webHidden/>
          </w:rPr>
        </w:r>
        <w:r>
          <w:rPr>
            <w:noProof/>
            <w:webHidden/>
          </w:rPr>
          <w:fldChar w:fldCharType="separate"/>
        </w:r>
        <w:r>
          <w:rPr>
            <w:noProof/>
            <w:webHidden/>
          </w:rPr>
          <w:t>10</w:t>
        </w:r>
        <w:r>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41" w:history="1">
        <w:r w:rsidRPr="00612E4D">
          <w:rPr>
            <w:rStyle w:val="Hyperlink"/>
            <w:noProof/>
          </w:rPr>
          <w:t>Figure 4: Artifacts Associated With Analyzing Stakeholder Needs</w:t>
        </w:r>
        <w:r>
          <w:rPr>
            <w:noProof/>
            <w:webHidden/>
          </w:rPr>
          <w:tab/>
        </w:r>
        <w:r>
          <w:rPr>
            <w:noProof/>
            <w:webHidden/>
          </w:rPr>
          <w:fldChar w:fldCharType="begin"/>
        </w:r>
        <w:r>
          <w:rPr>
            <w:noProof/>
            <w:webHidden/>
          </w:rPr>
          <w:instrText xml:space="preserve"> PAGEREF _Toc418426841 \h </w:instrText>
        </w:r>
        <w:r>
          <w:rPr>
            <w:noProof/>
            <w:webHidden/>
          </w:rPr>
        </w:r>
        <w:r>
          <w:rPr>
            <w:noProof/>
            <w:webHidden/>
          </w:rPr>
          <w:fldChar w:fldCharType="separate"/>
        </w:r>
        <w:r>
          <w:rPr>
            <w:noProof/>
            <w:webHidden/>
          </w:rPr>
          <w:t>10</w:t>
        </w:r>
        <w:r>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42" w:history="1">
        <w:r w:rsidRPr="00612E4D">
          <w:rPr>
            <w:rStyle w:val="Hyperlink"/>
            <w:noProof/>
          </w:rPr>
          <w:t>Figure 5: Measure a Change Impact</w:t>
        </w:r>
        <w:r>
          <w:rPr>
            <w:noProof/>
            <w:webHidden/>
          </w:rPr>
          <w:tab/>
        </w:r>
        <w:r>
          <w:rPr>
            <w:noProof/>
            <w:webHidden/>
          </w:rPr>
          <w:fldChar w:fldCharType="begin"/>
        </w:r>
        <w:r>
          <w:rPr>
            <w:noProof/>
            <w:webHidden/>
          </w:rPr>
          <w:instrText xml:space="preserve"> PAGEREF _Toc418426842 \h </w:instrText>
        </w:r>
        <w:r>
          <w:rPr>
            <w:noProof/>
            <w:webHidden/>
          </w:rPr>
        </w:r>
        <w:r>
          <w:rPr>
            <w:noProof/>
            <w:webHidden/>
          </w:rPr>
          <w:fldChar w:fldCharType="separate"/>
        </w:r>
        <w:r>
          <w:rPr>
            <w:noProof/>
            <w:webHidden/>
          </w:rPr>
          <w:t>11</w:t>
        </w:r>
        <w:r>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43" w:history="1">
        <w:r w:rsidRPr="00612E4D">
          <w:rPr>
            <w:rStyle w:val="Hyperlink"/>
            <w:noProof/>
          </w:rPr>
          <w:t>Figure 6: Conduct a Review</w:t>
        </w:r>
        <w:r>
          <w:rPr>
            <w:noProof/>
            <w:webHidden/>
          </w:rPr>
          <w:tab/>
        </w:r>
        <w:r>
          <w:rPr>
            <w:noProof/>
            <w:webHidden/>
          </w:rPr>
          <w:fldChar w:fldCharType="begin"/>
        </w:r>
        <w:r>
          <w:rPr>
            <w:noProof/>
            <w:webHidden/>
          </w:rPr>
          <w:instrText xml:space="preserve"> PAGEREF _Toc418426843 \h </w:instrText>
        </w:r>
        <w:r>
          <w:rPr>
            <w:noProof/>
            <w:webHidden/>
          </w:rPr>
        </w:r>
        <w:r>
          <w:rPr>
            <w:noProof/>
            <w:webHidden/>
          </w:rPr>
          <w:fldChar w:fldCharType="separate"/>
        </w:r>
        <w:r>
          <w:rPr>
            <w:noProof/>
            <w:webHidden/>
          </w:rPr>
          <w:t>12</w:t>
        </w:r>
        <w:r>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44" w:history="1">
        <w:r w:rsidRPr="00612E4D">
          <w:rPr>
            <w:rStyle w:val="Hyperlink"/>
            <w:noProof/>
          </w:rPr>
          <w:t>Figure 7: Import Reference Material</w:t>
        </w:r>
        <w:r>
          <w:rPr>
            <w:noProof/>
            <w:webHidden/>
          </w:rPr>
          <w:tab/>
        </w:r>
        <w:r>
          <w:rPr>
            <w:noProof/>
            <w:webHidden/>
          </w:rPr>
          <w:fldChar w:fldCharType="begin"/>
        </w:r>
        <w:r>
          <w:rPr>
            <w:noProof/>
            <w:webHidden/>
          </w:rPr>
          <w:instrText xml:space="preserve"> PAGEREF _Toc418426844 \h </w:instrText>
        </w:r>
        <w:r>
          <w:rPr>
            <w:noProof/>
            <w:webHidden/>
          </w:rPr>
        </w:r>
        <w:r>
          <w:rPr>
            <w:noProof/>
            <w:webHidden/>
          </w:rPr>
          <w:fldChar w:fldCharType="separate"/>
        </w:r>
        <w:r>
          <w:rPr>
            <w:noProof/>
            <w:webHidden/>
          </w:rPr>
          <w:t>13</w:t>
        </w:r>
        <w:r>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45" w:history="1">
        <w:r w:rsidRPr="00612E4D">
          <w:rPr>
            <w:rStyle w:val="Hyperlink"/>
            <w:noProof/>
          </w:rPr>
          <w:t>Figure 8: Analyze Requirements</w:t>
        </w:r>
        <w:r>
          <w:rPr>
            <w:noProof/>
            <w:webHidden/>
          </w:rPr>
          <w:tab/>
        </w:r>
        <w:r>
          <w:rPr>
            <w:noProof/>
            <w:webHidden/>
          </w:rPr>
          <w:fldChar w:fldCharType="begin"/>
        </w:r>
        <w:r>
          <w:rPr>
            <w:noProof/>
            <w:webHidden/>
          </w:rPr>
          <w:instrText xml:space="preserve"> PAGEREF _Toc418426845 \h </w:instrText>
        </w:r>
        <w:r>
          <w:rPr>
            <w:noProof/>
            <w:webHidden/>
          </w:rPr>
        </w:r>
        <w:r>
          <w:rPr>
            <w:noProof/>
            <w:webHidden/>
          </w:rPr>
          <w:fldChar w:fldCharType="separate"/>
        </w:r>
        <w:r>
          <w:rPr>
            <w:noProof/>
            <w:webHidden/>
          </w:rPr>
          <w:t>15</w:t>
        </w:r>
        <w:r>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46" w:history="1">
        <w:r w:rsidRPr="00612E4D">
          <w:rPr>
            <w:rStyle w:val="Hyperlink"/>
            <w:noProof/>
          </w:rPr>
          <w:t>Figure 9: Categorize Requirements</w:t>
        </w:r>
        <w:r>
          <w:rPr>
            <w:noProof/>
            <w:webHidden/>
          </w:rPr>
          <w:tab/>
        </w:r>
        <w:r>
          <w:rPr>
            <w:noProof/>
            <w:webHidden/>
          </w:rPr>
          <w:fldChar w:fldCharType="begin"/>
        </w:r>
        <w:r>
          <w:rPr>
            <w:noProof/>
            <w:webHidden/>
          </w:rPr>
          <w:instrText xml:space="preserve"> PAGEREF _Toc418426846 \h </w:instrText>
        </w:r>
        <w:r>
          <w:rPr>
            <w:noProof/>
            <w:webHidden/>
          </w:rPr>
        </w:r>
        <w:r>
          <w:rPr>
            <w:noProof/>
            <w:webHidden/>
          </w:rPr>
          <w:fldChar w:fldCharType="separate"/>
        </w:r>
        <w:r>
          <w:rPr>
            <w:noProof/>
            <w:webHidden/>
          </w:rPr>
          <w:t>15</w:t>
        </w:r>
        <w:r>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47" w:history="1">
        <w:r w:rsidRPr="00612E4D">
          <w:rPr>
            <w:rStyle w:val="Hyperlink"/>
            <w:noProof/>
          </w:rPr>
          <w:t>Figure 10: Add Requirement</w:t>
        </w:r>
        <w:r>
          <w:rPr>
            <w:noProof/>
            <w:webHidden/>
          </w:rPr>
          <w:tab/>
        </w:r>
        <w:r>
          <w:rPr>
            <w:noProof/>
            <w:webHidden/>
          </w:rPr>
          <w:fldChar w:fldCharType="begin"/>
        </w:r>
        <w:r>
          <w:rPr>
            <w:noProof/>
            <w:webHidden/>
          </w:rPr>
          <w:instrText xml:space="preserve"> PAGEREF _Toc418426847 \h </w:instrText>
        </w:r>
        <w:r>
          <w:rPr>
            <w:noProof/>
            <w:webHidden/>
          </w:rPr>
        </w:r>
        <w:r>
          <w:rPr>
            <w:noProof/>
            <w:webHidden/>
          </w:rPr>
          <w:fldChar w:fldCharType="separate"/>
        </w:r>
        <w:r>
          <w:rPr>
            <w:noProof/>
            <w:webHidden/>
          </w:rPr>
          <w:t>16</w:t>
        </w:r>
        <w:r>
          <w:rPr>
            <w:noProof/>
            <w:webHidden/>
          </w:rPr>
          <w:fldChar w:fldCharType="end"/>
        </w:r>
      </w:hyperlink>
    </w:p>
    <w:p w:rsidR="00660563" w:rsidRDefault="00281AA7"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413F9D" w:rsidRDefault="00281AA7">
      <w:pPr>
        <w:pStyle w:val="TableofFigures"/>
        <w:tabs>
          <w:tab w:val="right" w:leader="dot" w:pos="9350"/>
        </w:tabs>
        <w:rPr>
          <w:rFonts w:eastAsiaTheme="minorEastAsia"/>
          <w:noProof/>
        </w:rPr>
      </w:pPr>
      <w:r>
        <w:fldChar w:fldCharType="begin"/>
      </w:r>
      <w:r>
        <w:instrText xml:space="preserve"> TOC \h \z \c "Tab</w:instrText>
      </w:r>
      <w:r>
        <w:instrText xml:space="preserve">le" </w:instrText>
      </w:r>
      <w:r>
        <w:fldChar w:fldCharType="separate"/>
      </w:r>
      <w:hyperlink w:anchor="_Toc418426848" w:history="1">
        <w:r w:rsidR="00413F9D" w:rsidRPr="002068E7">
          <w:rPr>
            <w:rStyle w:val="Hyperlink"/>
            <w:noProof/>
          </w:rPr>
          <w:t>Table 1: Definition of Terms</w:t>
        </w:r>
        <w:r w:rsidR="00413F9D">
          <w:rPr>
            <w:noProof/>
            <w:webHidden/>
          </w:rPr>
          <w:tab/>
        </w:r>
        <w:r w:rsidR="00413F9D">
          <w:rPr>
            <w:noProof/>
            <w:webHidden/>
          </w:rPr>
          <w:fldChar w:fldCharType="begin"/>
        </w:r>
        <w:r w:rsidR="00413F9D">
          <w:rPr>
            <w:noProof/>
            <w:webHidden/>
          </w:rPr>
          <w:instrText xml:space="preserve"> PAGEREF _Toc418426848 \h </w:instrText>
        </w:r>
        <w:r w:rsidR="00413F9D">
          <w:rPr>
            <w:noProof/>
            <w:webHidden/>
          </w:rPr>
        </w:r>
        <w:r w:rsidR="00413F9D">
          <w:rPr>
            <w:noProof/>
            <w:webHidden/>
          </w:rPr>
          <w:fldChar w:fldCharType="separate"/>
        </w:r>
        <w:r w:rsidR="00413F9D">
          <w:rPr>
            <w:noProof/>
            <w:webHidden/>
          </w:rPr>
          <w:t>16</w:t>
        </w:r>
        <w:r w:rsidR="00413F9D">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49" w:history="1">
        <w:r w:rsidRPr="002068E7">
          <w:rPr>
            <w:rStyle w:val="Hyperlink"/>
            <w:noProof/>
          </w:rPr>
          <w:t>Table 2: List of Use Cases</w:t>
        </w:r>
        <w:r>
          <w:rPr>
            <w:noProof/>
            <w:webHidden/>
          </w:rPr>
          <w:tab/>
        </w:r>
        <w:r>
          <w:rPr>
            <w:noProof/>
            <w:webHidden/>
          </w:rPr>
          <w:fldChar w:fldCharType="begin"/>
        </w:r>
        <w:r>
          <w:rPr>
            <w:noProof/>
            <w:webHidden/>
          </w:rPr>
          <w:instrText xml:space="preserve"> PAGEREF _Toc418426849 \h </w:instrText>
        </w:r>
        <w:r>
          <w:rPr>
            <w:noProof/>
            <w:webHidden/>
          </w:rPr>
        </w:r>
        <w:r>
          <w:rPr>
            <w:noProof/>
            <w:webHidden/>
          </w:rPr>
          <w:fldChar w:fldCharType="separate"/>
        </w:r>
        <w:r>
          <w:rPr>
            <w:noProof/>
            <w:webHidden/>
          </w:rPr>
          <w:t>23</w:t>
        </w:r>
        <w:r>
          <w:rPr>
            <w:noProof/>
            <w:webHidden/>
          </w:rPr>
          <w:fldChar w:fldCharType="end"/>
        </w:r>
      </w:hyperlink>
    </w:p>
    <w:p w:rsidR="00413F9D" w:rsidRDefault="00413F9D">
      <w:pPr>
        <w:pStyle w:val="TableofFigures"/>
        <w:tabs>
          <w:tab w:val="right" w:leader="dot" w:pos="9350"/>
        </w:tabs>
        <w:rPr>
          <w:rFonts w:eastAsiaTheme="minorEastAsia"/>
          <w:noProof/>
        </w:rPr>
      </w:pPr>
      <w:hyperlink w:anchor="_Toc418426850" w:history="1">
        <w:r w:rsidRPr="002068E7">
          <w:rPr>
            <w:rStyle w:val="Hyperlink"/>
            <w:noProof/>
          </w:rPr>
          <w:t>Table 3: List of Actors</w:t>
        </w:r>
        <w:r>
          <w:rPr>
            <w:noProof/>
            <w:webHidden/>
          </w:rPr>
          <w:tab/>
        </w:r>
        <w:r>
          <w:rPr>
            <w:noProof/>
            <w:webHidden/>
          </w:rPr>
          <w:fldChar w:fldCharType="begin"/>
        </w:r>
        <w:r>
          <w:rPr>
            <w:noProof/>
            <w:webHidden/>
          </w:rPr>
          <w:instrText xml:space="preserve"> PAGEREF _Toc418426850 \h </w:instrText>
        </w:r>
        <w:r>
          <w:rPr>
            <w:noProof/>
            <w:webHidden/>
          </w:rPr>
        </w:r>
        <w:r>
          <w:rPr>
            <w:noProof/>
            <w:webHidden/>
          </w:rPr>
          <w:fldChar w:fldCharType="separate"/>
        </w:r>
        <w:r>
          <w:rPr>
            <w:noProof/>
            <w:webHidden/>
          </w:rPr>
          <w:t>24</w:t>
        </w:r>
        <w:r>
          <w:rPr>
            <w:noProof/>
            <w:webHidden/>
          </w:rPr>
          <w:fldChar w:fldCharType="end"/>
        </w:r>
      </w:hyperlink>
    </w:p>
    <w:p w:rsidR="00301DFD" w:rsidRPr="005B6FAE" w:rsidRDefault="00281AA7">
      <w:pPr>
        <w:rPr>
          <w:b/>
          <w:bCs/>
          <w:noProof/>
        </w:rPr>
      </w:pPr>
      <w:r>
        <w:rPr>
          <w:b/>
          <w:bCs/>
          <w:noProof/>
        </w:rPr>
        <w:fldChar w:fldCharType="end"/>
      </w:r>
      <w:r w:rsidR="00301DFD">
        <w:br w:type="page"/>
      </w:r>
    </w:p>
    <w:p w:rsidR="00413F9D" w:rsidRDefault="00413F9D" w:rsidP="00413F9D">
      <w:pPr>
        <w:pStyle w:val="Heading1"/>
        <w:pageBreakBefore/>
        <w:numPr>
          <w:ilvl w:val="0"/>
          <w:numId w:val="6"/>
        </w:numPr>
      </w:pPr>
      <w:bookmarkStart w:id="0" w:name="_Toc1"/>
      <w:bookmarkStart w:id="1" w:name="_Toc418426817"/>
      <w:r>
        <w:lastRenderedPageBreak/>
        <w:t>Introduction</w:t>
      </w:r>
      <w:bookmarkEnd w:id="0"/>
      <w:bookmarkEnd w:id="1"/>
    </w:p>
    <w:p w:rsidR="00413F9D" w:rsidRDefault="00413F9D" w:rsidP="00413F9D">
      <w:pPr>
        <w:pStyle w:val="Heading2"/>
        <w:numPr>
          <w:ilvl w:val="1"/>
          <w:numId w:val="6"/>
        </w:numPr>
      </w:pPr>
      <w:bookmarkStart w:id="2" w:name="_Toc2"/>
      <w:bookmarkStart w:id="3" w:name="_Toc418426818"/>
      <w:r>
        <w:t>Intent</w:t>
      </w:r>
      <w:bookmarkEnd w:id="2"/>
      <w:bookmarkEnd w:id="3"/>
    </w:p>
    <w:p w:rsidR="00413F9D" w:rsidRDefault="00413F9D" w:rsidP="00413F9D">
      <w:r>
        <w:t xml:space="preserve">The intent of this document is to provide the material required to support the review of the use case "Analyze Stakeholders Needs".  Use the Word "Track Changes" features to suggest changes and add comments as necessary to log questions and comments. </w:t>
      </w:r>
      <w:r>
        <w:cr/>
        <w:t xml:space="preserve">The section called "Items to Review" contains the artifacts that are to be evaluated for this review.  The additional material in this document is intended to provide the appropriate context and definitions to support the review. </w:t>
      </w:r>
    </w:p>
    <w:p w:rsidR="00413F9D" w:rsidRDefault="00413F9D" w:rsidP="00413F9D">
      <w:pPr>
        <w:pStyle w:val="Heading2"/>
        <w:numPr>
          <w:ilvl w:val="1"/>
          <w:numId w:val="6"/>
        </w:numPr>
      </w:pPr>
      <w:bookmarkStart w:id="4" w:name="_Toc3"/>
      <w:bookmarkStart w:id="5" w:name="_Toc418426819"/>
      <w:r>
        <w:t>Assumptions</w:t>
      </w:r>
      <w:bookmarkEnd w:id="4"/>
      <w:bookmarkEnd w:id="5"/>
    </w:p>
    <w:p w:rsidR="00413F9D" w:rsidRDefault="00413F9D" w:rsidP="00413F9D">
      <w:r>
        <w:t>1.</w:t>
      </w:r>
      <w:r>
        <w:tab/>
        <w:t xml:space="preserve">The workflow use cases defined are intended to be used on large complex systems supported by large geographically diverse development teams. With smaller and simpler systems some of the use cases or use case behavior may not be needed. </w:t>
      </w:r>
      <w:r>
        <w:cr/>
        <w:t>2.</w:t>
      </w:r>
      <w:r>
        <w:tab/>
        <w:t xml:space="preserve">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r>
        <w:cr/>
        <w:t>3.            Activity diagrams are used to capture the Systems Engineering workflow behaviors. The first pass of the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r>
        <w:cr/>
        <w:t>4.</w:t>
      </w:r>
      <w:r>
        <w:tab/>
        <w:t xml:space="preserve">Each Activity provides a default order of actions and decisions. However, in real life the order of these actions may vary. Many of these actions may continue as others start, and as progress is made in one action it may </w:t>
      </w:r>
      <w:r>
        <w:rPr>
          <w:rFonts w:ascii="Calibri" w:hAnsi="Calibri" w:cs="Calibri"/>
        </w:rPr>
        <w:t>cause a previous run action to re-start</w:t>
      </w:r>
      <w:r>
        <w:t xml:space="preserve">. </w:t>
      </w:r>
    </w:p>
    <w:p w:rsidR="00413F9D" w:rsidRDefault="00413F9D" w:rsidP="00413F9D">
      <w:pPr>
        <w:pStyle w:val="Heading1"/>
        <w:numPr>
          <w:ilvl w:val="0"/>
          <w:numId w:val="6"/>
        </w:numPr>
      </w:pPr>
      <w:bookmarkStart w:id="6" w:name="_Toc4"/>
      <w:bookmarkStart w:id="7" w:name="_Toc418426820"/>
      <w:r>
        <w:t>Context</w:t>
      </w:r>
      <w:bookmarkEnd w:id="6"/>
      <w:bookmarkEnd w:id="7"/>
    </w:p>
    <w:p w:rsidR="00413F9D" w:rsidRDefault="00413F9D" w:rsidP="00413F9D">
      <w:r>
        <w:t xml:space="preserve">The diagram below defines a typical Product Domain structure. Within this domain is the SE Development System. </w:t>
      </w:r>
      <w:r>
        <w:cr/>
      </w:r>
      <w:r>
        <w:cr/>
        <w:t>Systems Engineering Development System (SEDS) is the context for the Systems Engineering Workflow Use Cases. It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p w:rsidR="00413F9D" w:rsidRDefault="00413F9D" w:rsidP="00413F9D">
      <w:pPr>
        <w:jc w:val="center"/>
      </w:pPr>
      <w:r>
        <w:rPr>
          <w:noProof/>
        </w:rPr>
        <w:lastRenderedPageBreak/>
        <w:drawing>
          <wp:inline distT="0" distB="0" distL="0" distR="0" wp14:anchorId="332FE8B9" wp14:editId="4FFFBF79">
            <wp:extent cx="5646420" cy="4111654"/>
            <wp:effectExtent l="19050" t="0" r="0" b="0"/>
            <wp:docPr id="1" name="GUID 6b333c0f-624b-401e-bcf2-e59ea05cc4b3.emf" descr="C:\Users\John\Documents\SystemModeling\RhapsodyAdd-ins\DocGen/figures/GUID 6b333c0f-624b-401e-bcf2-e59ea05cc4b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D 6b333c0f-624b-401e-bcf2-e59ea05cc4b3.emf" descr="C:\Users\John\Documents\SystemModeling\RhapsodyAdd-ins\DocGen/figures/GUID 6b333c0f-624b-401e-bcf2-e59ea05cc4b3.emf"/>
                    <pic:cNvPicPr>
                      <a:picLocks noChangeAspect="1" noChangeArrowheads="1"/>
                    </pic:cNvPicPr>
                  </pic:nvPicPr>
                  <pic:blipFill>
                    <a:blip r:embed="rId8" cstate="print"/>
                    <a:srcRect/>
                    <a:stretch>
                      <a:fillRect/>
                    </a:stretch>
                  </pic:blipFill>
                  <pic:spPr bwMode="auto">
                    <a:xfrm>
                      <a:off x="0" y="0"/>
                      <a:ext cx="5646420" cy="4111654"/>
                    </a:xfrm>
                    <a:prstGeom prst="rect">
                      <a:avLst/>
                    </a:prstGeom>
                    <a:noFill/>
                    <a:ln w="9525">
                      <a:noFill/>
                      <a:miter lim="800000"/>
                      <a:headEnd/>
                      <a:tailEnd/>
                    </a:ln>
                  </pic:spPr>
                </pic:pic>
              </a:graphicData>
            </a:graphic>
          </wp:inline>
        </w:drawing>
      </w:r>
    </w:p>
    <w:p w:rsidR="00413F9D" w:rsidRDefault="00413F9D" w:rsidP="00413F9D">
      <w:pPr>
        <w:pStyle w:val="Caption"/>
      </w:pPr>
      <w:bookmarkStart w:id="8" w:name="_Toc5"/>
      <w:bookmarkStart w:id="9" w:name="_Toc418426838"/>
      <w:r>
        <w:t xml:space="preserve">Figure </w:t>
      </w:r>
      <w:r>
        <w:fldChar w:fldCharType="begin"/>
      </w:r>
      <w:r>
        <w:instrText>SEQ Figure \* ARABIC</w:instrText>
      </w:r>
      <w:r>
        <w:fldChar w:fldCharType="separate"/>
      </w:r>
      <w:r>
        <w:rPr>
          <w:noProof/>
        </w:rPr>
        <w:t>1</w:t>
      </w:r>
      <w:r>
        <w:fldChar w:fldCharType="end"/>
      </w:r>
      <w:r>
        <w:t>: Systems Engineering Workflow Use Case Context</w:t>
      </w:r>
      <w:bookmarkEnd w:id="8"/>
      <w:bookmarkEnd w:id="9"/>
    </w:p>
    <w:p w:rsidR="00413F9D" w:rsidRDefault="00413F9D" w:rsidP="00413F9D">
      <w:pPr>
        <w:pStyle w:val="Heading1"/>
        <w:numPr>
          <w:ilvl w:val="0"/>
          <w:numId w:val="6"/>
        </w:numPr>
      </w:pPr>
      <w:bookmarkStart w:id="10" w:name="_Toc6"/>
      <w:bookmarkStart w:id="11" w:name="_Toc418426821"/>
      <w:r>
        <w:t>Items to Review</w:t>
      </w:r>
      <w:bookmarkEnd w:id="10"/>
      <w:bookmarkEnd w:id="11"/>
    </w:p>
    <w:p w:rsidR="00413F9D" w:rsidRDefault="00413F9D" w:rsidP="00413F9D">
      <w:pPr>
        <w:pStyle w:val="Heading2"/>
        <w:numPr>
          <w:ilvl w:val="1"/>
          <w:numId w:val="6"/>
        </w:numPr>
      </w:pPr>
      <w:bookmarkStart w:id="12" w:name="_Toc7"/>
      <w:bookmarkStart w:id="13" w:name="_Toc418426822"/>
      <w:r>
        <w:t>"Analyze Stakeholders Needs" Use Case</w:t>
      </w:r>
      <w:bookmarkEnd w:id="12"/>
      <w:bookmarkEnd w:id="13"/>
    </w:p>
    <w:p w:rsidR="00413F9D" w:rsidRDefault="00413F9D" w:rsidP="00413F9D">
      <w:pPr>
        <w:pStyle w:val="Heading3"/>
        <w:numPr>
          <w:ilvl w:val="2"/>
          <w:numId w:val="6"/>
        </w:numPr>
      </w:pPr>
      <w:bookmarkStart w:id="14" w:name="_Toc8"/>
      <w:bookmarkStart w:id="15" w:name="_Toc418426823"/>
      <w:r>
        <w:t>Use Case Attributes</w:t>
      </w:r>
      <w:bookmarkEnd w:id="14"/>
      <w:bookmarkEnd w:id="15"/>
    </w:p>
    <w:p w:rsidR="00413F9D" w:rsidRDefault="00413F9D" w:rsidP="00413F9D">
      <w:r>
        <w:t xml:space="preserve">1.   The location of the use case being reviewed, "Analyze Stakeholders Needs", in the model browser is "System Engineering Operations::System Engineering Development System::SE Life Cycle Workflow Use Cases::Exploratory and Concept Stage::Analyze Stakeholders Needs". </w:t>
      </w:r>
      <w:r>
        <w:cr/>
      </w:r>
      <w:r>
        <w:cr/>
        <w:t>2.   The Maturity Level is listed as "Evolving Activity".</w:t>
      </w:r>
      <w:r>
        <w:cr/>
      </w:r>
      <w:r>
        <w:cr/>
        <w:t>3.   The Selection Status is listed as "Selected".</w:t>
      </w:r>
    </w:p>
    <w:p w:rsidR="00413F9D" w:rsidRDefault="00413F9D" w:rsidP="00413F9D">
      <w:pPr>
        <w:pStyle w:val="Heading3"/>
        <w:numPr>
          <w:ilvl w:val="2"/>
          <w:numId w:val="6"/>
        </w:numPr>
      </w:pPr>
      <w:bookmarkStart w:id="16" w:name="_Toc9"/>
      <w:bookmarkStart w:id="17" w:name="_Toc418426824"/>
      <w:r>
        <w:t>Use Case Description</w:t>
      </w:r>
      <w:bookmarkEnd w:id="16"/>
      <w:bookmarkEnd w:id="17"/>
    </w:p>
    <w:p w:rsidR="00413F9D" w:rsidRDefault="00413F9D" w:rsidP="00413F9D">
      <w:r w:rsidRPr="00FC0090">
        <w:rPr>
          <w:b/>
        </w:rPr>
        <w:t>Goal -</w:t>
      </w:r>
      <w:r>
        <w:t xml:space="preserve"> The goal of this workflow use case is to identify all stakeholders and better understand and capture their required needs expectations, goals, and objectives across the entire product life cycle.</w:t>
      </w:r>
      <w:r>
        <w:cr/>
      </w:r>
      <w:r w:rsidRPr="00FC0090">
        <w:rPr>
          <w:b/>
        </w:rPr>
        <w:t>Primary Actor -</w:t>
      </w:r>
      <w:r>
        <w:t xml:space="preserve"> System Architect</w:t>
      </w:r>
      <w:r>
        <w:cr/>
      </w:r>
      <w:r w:rsidRPr="00FC0090">
        <w:rPr>
          <w:b/>
        </w:rPr>
        <w:t>Secondary Actors -</w:t>
      </w:r>
      <w:r>
        <w:t xml:space="preserve"> Stakeholders</w:t>
      </w:r>
      <w:r>
        <w:cr/>
      </w:r>
      <w:r w:rsidRPr="00FC0090">
        <w:rPr>
          <w:b/>
        </w:rPr>
        <w:lastRenderedPageBreak/>
        <w:t>Preconditions -</w:t>
      </w:r>
      <w:r>
        <w:cr/>
      </w:r>
      <w:r w:rsidRPr="00FC0090">
        <w:rPr>
          <w:b/>
        </w:rPr>
        <w:t>Activity -</w:t>
      </w:r>
      <w:r>
        <w:cr/>
        <w:t xml:space="preserve">   1.  Define Stakeholders and their Needs/Goals - In this task the primary actor identifies and captures the system-of-interest stakeholders from across all life cycle stages. The intent is to elicit and capture a set of stakeholder needs, expectations, goals, or objectives for a desired solution.  </w:t>
      </w:r>
      <w:r>
        <w:cr/>
        <w:t xml:space="preserve">   2.  Define the system domain level model - This task is to evaluate and capture the existing domain structure with and without the system-of-interest included. In this task the definition of the appropriate domain entities and their relationship to other entities are captured. These definitions can include stakeholders, other systems, organizations or roles that participate with or influence the system-of-interest. Also captured are the primary interfaces for each.  </w:t>
      </w:r>
      <w:r>
        <w:cr/>
        <w:t xml:space="preserve">   3.  Analyze mission level use cases - Identify the mission level use cases where the system-of-interest will be expected to participate. This task includes capturing the behavior of the system-of-interest and other participating entities to fully understand the needs of the system-of-interest, what constraints will be imposed because of this surrounding environment and the key system-of-interest interfaces. </w:t>
      </w:r>
      <w:r>
        <w:cr/>
        <w:t xml:space="preserve">   4.  Analyze system threats - Identify and capture any additional use cases or scenarios that may occur during the mission level use cases that can pose an external threat or unwanted system behavior.</w:t>
      </w:r>
      <w:r>
        <w:cr/>
        <w:t xml:space="preserve">   5.  Define Effective Measures - Elicit from the stakeholders a set of measurable properties and a means of demonstrating how the overall system goals and objectives are met.  </w:t>
      </w:r>
      <w:r>
        <w:cr/>
        <w:t xml:space="preserve">  6.  Derive a set of stakeholder requirements relative to the system-of-interest needs analysis. </w:t>
      </w:r>
      <w:r>
        <w:cr/>
        <w:t xml:space="preserve">  7.  Capture any unknowns, risks and assumptions. Derive a method to manage these entities through the product life cycle. </w:t>
      </w:r>
      <w:r>
        <w:cr/>
        <w:t xml:space="preserve">  8.  Review results with internal stakeholders including appropriate internal development, manufacturing and management teams. </w:t>
      </w:r>
      <w:r>
        <w:cr/>
        <w:t xml:space="preserve">  9. Review results with the customer and other appropriate external stakeholders. </w:t>
      </w:r>
      <w:r>
        <w:cr/>
      </w:r>
      <w:r>
        <w:cr/>
      </w:r>
      <w:r w:rsidRPr="00FC0090">
        <w:rPr>
          <w:b/>
        </w:rPr>
        <w:t>Post Conditions -</w:t>
      </w:r>
      <w:r>
        <w:cr/>
        <w:t xml:space="preserve">1.  A domain level model is available including all stakeholders, appropriate mission level use cases, the required needs of the stakeholders, the system-of-interest's boundaries and its key interfaces to other entities. </w:t>
      </w:r>
      <w:r>
        <w:cr/>
      </w:r>
      <w:r w:rsidRPr="00FC0090">
        <w:rPr>
          <w:b/>
        </w:rPr>
        <w:t>References and Citations:</w:t>
      </w:r>
      <w:r>
        <w:t xml:space="preserve"> </w:t>
      </w:r>
      <w:r>
        <w:cr/>
        <w:t xml:space="preserve">      [2} References:  INCOSE Systems Engineering Handbook, Section 4.1</w:t>
      </w:r>
      <w:r>
        <w:cr/>
        <w:t xml:space="preserve">      [3] SEBok - Concept Definition</w:t>
      </w:r>
      <w:r>
        <w:cr/>
        <w:t xml:space="preserve">      [4] ISO/IEC 15288-2008 - 6.4.1 Stakeholder Requirements Definition Process</w:t>
      </w:r>
    </w:p>
    <w:p w:rsidR="00413F9D" w:rsidRDefault="00413F9D" w:rsidP="00413F9D">
      <w:pPr>
        <w:pStyle w:val="Heading3"/>
        <w:numPr>
          <w:ilvl w:val="2"/>
          <w:numId w:val="6"/>
        </w:numPr>
      </w:pPr>
      <w:bookmarkStart w:id="18" w:name="_Toc10"/>
      <w:bookmarkStart w:id="19" w:name="_Toc418426825"/>
      <w:r>
        <w:lastRenderedPageBreak/>
        <w:t>Use Case Related Diagrams</w:t>
      </w:r>
      <w:bookmarkEnd w:id="18"/>
      <w:bookmarkEnd w:id="19"/>
    </w:p>
    <w:p w:rsidR="00413F9D" w:rsidRDefault="00413F9D" w:rsidP="00413F9D">
      <w:pPr>
        <w:pStyle w:val="Heading4"/>
        <w:numPr>
          <w:ilvl w:val="3"/>
          <w:numId w:val="6"/>
        </w:numPr>
      </w:pPr>
      <w:bookmarkStart w:id="20" w:name="_Toc11"/>
      <w:r>
        <w:t>Use Case Diagram</w:t>
      </w:r>
      <w:bookmarkEnd w:id="20"/>
    </w:p>
    <w:p w:rsidR="00413F9D" w:rsidRDefault="00413F9D" w:rsidP="00413F9D">
      <w:pPr>
        <w:jc w:val="center"/>
      </w:pPr>
      <w:r>
        <w:rPr>
          <w:noProof/>
        </w:rPr>
        <w:drawing>
          <wp:inline distT="0" distB="0" distL="0" distR="0" wp14:anchorId="21615CA0" wp14:editId="2F2B2D88">
            <wp:extent cx="4961907" cy="4425484"/>
            <wp:effectExtent l="19050" t="0" r="0" b="0"/>
            <wp:docPr id="2" name="GUID ca74f3a3-84ae-4495-ab94-c9ffbd285ee3.emf" descr="C:\Users\John\Documents\SystemModeling\RhapsodyAdd-ins\DocGen/figures/GUID ca74f3a3-84ae-4495-ab94-c9ffbd285ee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 ca74f3a3-84ae-4495-ab94-c9ffbd285ee3.emf" descr="C:\Users\John\Documents\SystemModeling\RhapsodyAdd-ins\DocGen/figures/GUID ca74f3a3-84ae-4495-ab94-c9ffbd285ee3.emf"/>
                    <pic:cNvPicPr>
                      <a:picLocks noChangeAspect="1" noChangeArrowheads="1"/>
                    </pic:cNvPicPr>
                  </pic:nvPicPr>
                  <pic:blipFill>
                    <a:blip r:embed="rId9" cstate="print"/>
                    <a:srcRect/>
                    <a:stretch>
                      <a:fillRect/>
                    </a:stretch>
                  </pic:blipFill>
                  <pic:spPr bwMode="auto">
                    <a:xfrm>
                      <a:off x="0" y="0"/>
                      <a:ext cx="4961907" cy="4425484"/>
                    </a:xfrm>
                    <a:prstGeom prst="rect">
                      <a:avLst/>
                    </a:prstGeom>
                    <a:noFill/>
                    <a:ln w="9525">
                      <a:noFill/>
                      <a:miter lim="800000"/>
                      <a:headEnd/>
                      <a:tailEnd/>
                    </a:ln>
                  </pic:spPr>
                </pic:pic>
              </a:graphicData>
            </a:graphic>
          </wp:inline>
        </w:drawing>
      </w:r>
    </w:p>
    <w:p w:rsidR="00413F9D" w:rsidRDefault="00413F9D" w:rsidP="00413F9D">
      <w:pPr>
        <w:pStyle w:val="Caption"/>
      </w:pPr>
      <w:bookmarkStart w:id="21" w:name="_Toc12"/>
      <w:bookmarkStart w:id="22" w:name="_Toc418426839"/>
      <w:r>
        <w:t xml:space="preserve">Figure </w:t>
      </w:r>
      <w:r>
        <w:fldChar w:fldCharType="begin"/>
      </w:r>
      <w:r>
        <w:instrText>SEQ Figure \* ARABIC</w:instrText>
      </w:r>
      <w:r>
        <w:fldChar w:fldCharType="separate"/>
      </w:r>
      <w:r>
        <w:rPr>
          <w:noProof/>
        </w:rPr>
        <w:t>2</w:t>
      </w:r>
      <w:r>
        <w:fldChar w:fldCharType="end"/>
      </w:r>
      <w:r>
        <w:t>: Exploratory and Concept Stage Workflow Use Cases</w:t>
      </w:r>
      <w:bookmarkEnd w:id="21"/>
      <w:bookmarkEnd w:id="22"/>
    </w:p>
    <w:p w:rsidR="00413F9D" w:rsidRDefault="00413F9D" w:rsidP="00413F9D">
      <w:pPr>
        <w:pStyle w:val="Heading4"/>
        <w:numPr>
          <w:ilvl w:val="3"/>
          <w:numId w:val="6"/>
        </w:numPr>
      </w:pPr>
      <w:bookmarkStart w:id="23" w:name="_Toc13"/>
      <w:r>
        <w:lastRenderedPageBreak/>
        <w:t>Activity Diagrams</w:t>
      </w:r>
      <w:bookmarkEnd w:id="23"/>
    </w:p>
    <w:p w:rsidR="00413F9D" w:rsidRDefault="00413F9D" w:rsidP="00413F9D">
      <w:pPr>
        <w:pStyle w:val="Heading5"/>
        <w:numPr>
          <w:ilvl w:val="4"/>
          <w:numId w:val="6"/>
        </w:numPr>
      </w:pPr>
      <w:bookmarkStart w:id="24" w:name="_Toc14"/>
      <w:r>
        <w:t>Analyze Stakeholders Needs Outputs</w:t>
      </w:r>
      <w:bookmarkEnd w:id="24"/>
    </w:p>
    <w:p w:rsidR="00413F9D" w:rsidRDefault="00413F9D" w:rsidP="00413F9D">
      <w:pPr>
        <w:jc w:val="center"/>
      </w:pPr>
      <w:r>
        <w:rPr>
          <w:noProof/>
        </w:rPr>
        <w:drawing>
          <wp:inline distT="0" distB="0" distL="0" distR="0" wp14:anchorId="267E9838" wp14:editId="61A25FB4">
            <wp:extent cx="6277818" cy="7634589"/>
            <wp:effectExtent l="19050" t="0" r="0" b="0"/>
            <wp:docPr id="3" name="GUID 74ca3c0b-7eac-4b23-a096-21d8bbfa1343.emf" descr="C:\Users\John\Documents\SystemModeling\RhapsodyAdd-ins\DocGen/figures/GUID 74ca3c0b-7eac-4b23-a096-21d8bbfa134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UID 74ca3c0b-7eac-4b23-a096-21d8bbfa1343.emf" descr="C:\Users\John\Documents\SystemModeling\RhapsodyAdd-ins\DocGen/figures/GUID 74ca3c0b-7eac-4b23-a096-21d8bbfa1343.emf"/>
                    <pic:cNvPicPr>
                      <a:picLocks noChangeAspect="1" noChangeArrowheads="1"/>
                    </pic:cNvPicPr>
                  </pic:nvPicPr>
                  <pic:blipFill>
                    <a:blip r:embed="rId10" cstate="print"/>
                    <a:srcRect/>
                    <a:stretch>
                      <a:fillRect/>
                    </a:stretch>
                  </pic:blipFill>
                  <pic:spPr bwMode="auto">
                    <a:xfrm>
                      <a:off x="0" y="0"/>
                      <a:ext cx="6277818" cy="7634589"/>
                    </a:xfrm>
                    <a:prstGeom prst="rect">
                      <a:avLst/>
                    </a:prstGeom>
                    <a:noFill/>
                    <a:ln w="9525">
                      <a:noFill/>
                      <a:miter lim="800000"/>
                      <a:headEnd/>
                      <a:tailEnd/>
                    </a:ln>
                  </pic:spPr>
                </pic:pic>
              </a:graphicData>
            </a:graphic>
          </wp:inline>
        </w:drawing>
      </w:r>
    </w:p>
    <w:p w:rsidR="00413F9D" w:rsidRDefault="00413F9D" w:rsidP="00413F9D">
      <w:pPr>
        <w:pStyle w:val="Caption"/>
      </w:pPr>
      <w:bookmarkStart w:id="25" w:name="_Toc15"/>
      <w:bookmarkStart w:id="26" w:name="_Toc418426840"/>
      <w:r>
        <w:lastRenderedPageBreak/>
        <w:t xml:space="preserve">Figure </w:t>
      </w:r>
      <w:r>
        <w:fldChar w:fldCharType="begin"/>
      </w:r>
      <w:r>
        <w:instrText>SEQ Figure \* ARABIC</w:instrText>
      </w:r>
      <w:r>
        <w:fldChar w:fldCharType="separate"/>
      </w:r>
      <w:r>
        <w:rPr>
          <w:noProof/>
        </w:rPr>
        <w:t>3</w:t>
      </w:r>
      <w:r>
        <w:fldChar w:fldCharType="end"/>
      </w:r>
      <w:r>
        <w:t>: Analyze Stakeholders Needs Outputs</w:t>
      </w:r>
      <w:bookmarkEnd w:id="25"/>
      <w:bookmarkEnd w:id="26"/>
    </w:p>
    <w:p w:rsidR="00413F9D" w:rsidRDefault="00413F9D" w:rsidP="00413F9D">
      <w:pPr>
        <w:pStyle w:val="Heading4"/>
        <w:numPr>
          <w:ilvl w:val="3"/>
          <w:numId w:val="6"/>
        </w:numPr>
      </w:pPr>
      <w:bookmarkStart w:id="27" w:name="_Toc16"/>
      <w:r>
        <w:t>Block Definition Diagrams</w:t>
      </w:r>
      <w:bookmarkEnd w:id="27"/>
    </w:p>
    <w:p w:rsidR="00413F9D" w:rsidRDefault="00413F9D" w:rsidP="00413F9D">
      <w:pPr>
        <w:jc w:val="center"/>
      </w:pPr>
      <w:r>
        <w:rPr>
          <w:noProof/>
        </w:rPr>
        <w:drawing>
          <wp:inline distT="0" distB="0" distL="0" distR="0" wp14:anchorId="2D3E618C" wp14:editId="4D30F394">
            <wp:extent cx="5646420" cy="3690893"/>
            <wp:effectExtent l="19050" t="0" r="0" b="0"/>
            <wp:docPr id="4" name="GUID 886cb558-2a4e-4a49-a477-c3dc9d2504bd.emf" descr="C:\Users\John\Documents\SystemModeling\RhapsodyAdd-ins\DocGen/figures/GUID 886cb558-2a4e-4a49-a477-c3dc9d2504b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D 886cb558-2a4e-4a49-a477-c3dc9d2504bd.emf" descr="C:\Users\John\Documents\SystemModeling\RhapsodyAdd-ins\DocGen/figures/GUID 886cb558-2a4e-4a49-a477-c3dc9d2504bd.emf"/>
                    <pic:cNvPicPr>
                      <a:picLocks noChangeAspect="1" noChangeArrowheads="1"/>
                    </pic:cNvPicPr>
                  </pic:nvPicPr>
                  <pic:blipFill>
                    <a:blip r:embed="rId11" cstate="print"/>
                    <a:srcRect/>
                    <a:stretch>
                      <a:fillRect/>
                    </a:stretch>
                  </pic:blipFill>
                  <pic:spPr bwMode="auto">
                    <a:xfrm>
                      <a:off x="0" y="0"/>
                      <a:ext cx="5646420" cy="3690893"/>
                    </a:xfrm>
                    <a:prstGeom prst="rect">
                      <a:avLst/>
                    </a:prstGeom>
                    <a:noFill/>
                    <a:ln w="9525">
                      <a:noFill/>
                      <a:miter lim="800000"/>
                      <a:headEnd/>
                      <a:tailEnd/>
                    </a:ln>
                  </pic:spPr>
                </pic:pic>
              </a:graphicData>
            </a:graphic>
          </wp:inline>
        </w:drawing>
      </w:r>
    </w:p>
    <w:p w:rsidR="00413F9D" w:rsidRDefault="00413F9D" w:rsidP="00413F9D">
      <w:pPr>
        <w:pStyle w:val="Caption"/>
      </w:pPr>
      <w:bookmarkStart w:id="28" w:name="_Toc17"/>
      <w:bookmarkStart w:id="29" w:name="_Toc418426841"/>
      <w:r>
        <w:t xml:space="preserve">Figure </w:t>
      </w:r>
      <w:r>
        <w:fldChar w:fldCharType="begin"/>
      </w:r>
      <w:r>
        <w:instrText>SEQ Figure \* ARABIC</w:instrText>
      </w:r>
      <w:r>
        <w:fldChar w:fldCharType="separate"/>
      </w:r>
      <w:r>
        <w:rPr>
          <w:noProof/>
        </w:rPr>
        <w:t>4</w:t>
      </w:r>
      <w:r>
        <w:fldChar w:fldCharType="end"/>
      </w:r>
      <w:r>
        <w:t>: Artifacts Associated With Analyzing Stakeholder Needs</w:t>
      </w:r>
      <w:bookmarkEnd w:id="28"/>
      <w:bookmarkEnd w:id="29"/>
    </w:p>
    <w:p w:rsidR="00413F9D" w:rsidRDefault="00413F9D" w:rsidP="00413F9D">
      <w:pPr>
        <w:pStyle w:val="Heading3"/>
        <w:numPr>
          <w:ilvl w:val="2"/>
          <w:numId w:val="6"/>
        </w:numPr>
      </w:pPr>
      <w:bookmarkStart w:id="30" w:name="_Toc18"/>
      <w:bookmarkStart w:id="31" w:name="_Toc418426826"/>
      <w:r>
        <w:t>Other Called Activities</w:t>
      </w:r>
      <w:bookmarkEnd w:id="30"/>
      <w:bookmarkEnd w:id="31"/>
    </w:p>
    <w:p w:rsidR="00413F9D" w:rsidRDefault="00413F9D" w:rsidP="00413F9D">
      <w:r>
        <w:t xml:space="preserve">The following Call Operations are located on the above activities. </w:t>
      </w:r>
    </w:p>
    <w:p w:rsidR="00413F9D" w:rsidRDefault="00413F9D" w:rsidP="00413F9D">
      <w:pPr>
        <w:pStyle w:val="ListParagraph"/>
        <w:numPr>
          <w:ilvl w:val="0"/>
          <w:numId w:val="7"/>
        </w:numPr>
      </w:pPr>
      <w:r>
        <w:t>Conduct a Review</w:t>
      </w:r>
    </w:p>
    <w:p w:rsidR="00413F9D" w:rsidRDefault="00413F9D" w:rsidP="00413F9D">
      <w:pPr>
        <w:pStyle w:val="ListParagraph"/>
        <w:numPr>
          <w:ilvl w:val="0"/>
          <w:numId w:val="7"/>
        </w:numPr>
      </w:pPr>
      <w:r>
        <w:t>Analyze Requirements</w:t>
      </w:r>
    </w:p>
    <w:p w:rsidR="00413F9D" w:rsidRDefault="00413F9D" w:rsidP="00413F9D">
      <w:pPr>
        <w:pStyle w:val="ListParagraph"/>
        <w:numPr>
          <w:ilvl w:val="0"/>
          <w:numId w:val="7"/>
        </w:numPr>
      </w:pPr>
      <w:r>
        <w:t>Import Reference Material</w:t>
      </w:r>
    </w:p>
    <w:p w:rsidR="00413F9D" w:rsidRDefault="00413F9D" w:rsidP="00413F9D">
      <w:pPr>
        <w:pStyle w:val="Heading1"/>
        <w:numPr>
          <w:ilvl w:val="0"/>
          <w:numId w:val="6"/>
        </w:numPr>
      </w:pPr>
      <w:bookmarkStart w:id="32" w:name="_Toc19"/>
      <w:bookmarkStart w:id="33" w:name="_Toc418426827"/>
      <w:r>
        <w:lastRenderedPageBreak/>
        <w:t>Supporting Information</w:t>
      </w:r>
      <w:bookmarkEnd w:id="32"/>
      <w:bookmarkEnd w:id="33"/>
    </w:p>
    <w:p w:rsidR="00413F9D" w:rsidRDefault="00413F9D" w:rsidP="00413F9D">
      <w:pPr>
        <w:pStyle w:val="Heading2"/>
        <w:numPr>
          <w:ilvl w:val="1"/>
          <w:numId w:val="6"/>
        </w:numPr>
      </w:pPr>
      <w:bookmarkStart w:id="34" w:name="_Toc20"/>
      <w:bookmarkStart w:id="35" w:name="_Toc418426828"/>
      <w:r>
        <w:t>Called Activities</w:t>
      </w:r>
      <w:bookmarkEnd w:id="34"/>
      <w:bookmarkEnd w:id="35"/>
    </w:p>
    <w:p w:rsidR="00413F9D" w:rsidRDefault="00413F9D" w:rsidP="00413F9D">
      <w:pPr>
        <w:pStyle w:val="Heading3"/>
        <w:numPr>
          <w:ilvl w:val="2"/>
          <w:numId w:val="6"/>
        </w:numPr>
      </w:pPr>
      <w:bookmarkStart w:id="36" w:name="_Toc21"/>
      <w:bookmarkStart w:id="37" w:name="_Toc418426829"/>
      <w:r>
        <w:t>Measure a Change Impact</w:t>
      </w:r>
      <w:bookmarkEnd w:id="36"/>
      <w:bookmarkEnd w:id="37"/>
    </w:p>
    <w:p w:rsidR="00413F9D" w:rsidRDefault="00413F9D" w:rsidP="00413F9D">
      <w:pPr>
        <w:jc w:val="center"/>
      </w:pPr>
      <w:r>
        <w:rPr>
          <w:noProof/>
        </w:rPr>
        <w:drawing>
          <wp:inline distT="0" distB="0" distL="0" distR="0" wp14:anchorId="69FD45B0" wp14:editId="3467515F">
            <wp:extent cx="4532350" cy="6380493"/>
            <wp:effectExtent l="19050" t="0" r="0" b="0"/>
            <wp:docPr id="5" name="GUID 1e7d1c8e-daff-4f7c-b0d7-63a5a95e1d10.emf" descr="C:\Users\John\Documents\SystemModeling\RhapsodyAdd-ins\DocGen/figures/GUID 1e7d1c8e-daff-4f7c-b0d7-63a5a95e1d1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D 1e7d1c8e-daff-4f7c-b0d7-63a5a95e1d10.emf" descr="C:\Users\John\Documents\SystemModeling\RhapsodyAdd-ins\DocGen/figures/GUID 1e7d1c8e-daff-4f7c-b0d7-63a5a95e1d10.emf"/>
                    <pic:cNvPicPr>
                      <a:picLocks noChangeAspect="1" noChangeArrowheads="1"/>
                    </pic:cNvPicPr>
                  </pic:nvPicPr>
                  <pic:blipFill>
                    <a:blip r:embed="rId12" cstate="print"/>
                    <a:srcRect/>
                    <a:stretch>
                      <a:fillRect/>
                    </a:stretch>
                  </pic:blipFill>
                  <pic:spPr bwMode="auto">
                    <a:xfrm>
                      <a:off x="0" y="0"/>
                      <a:ext cx="4532350" cy="6380493"/>
                    </a:xfrm>
                    <a:prstGeom prst="rect">
                      <a:avLst/>
                    </a:prstGeom>
                    <a:noFill/>
                    <a:ln w="9525">
                      <a:noFill/>
                      <a:miter lim="800000"/>
                      <a:headEnd/>
                      <a:tailEnd/>
                    </a:ln>
                  </pic:spPr>
                </pic:pic>
              </a:graphicData>
            </a:graphic>
          </wp:inline>
        </w:drawing>
      </w:r>
    </w:p>
    <w:p w:rsidR="00413F9D" w:rsidRDefault="00413F9D" w:rsidP="00413F9D">
      <w:pPr>
        <w:pStyle w:val="Caption"/>
      </w:pPr>
      <w:bookmarkStart w:id="38" w:name="_Toc22"/>
      <w:bookmarkStart w:id="39" w:name="_Toc418426842"/>
      <w:r>
        <w:t xml:space="preserve">Figure </w:t>
      </w:r>
      <w:r>
        <w:fldChar w:fldCharType="begin"/>
      </w:r>
      <w:r>
        <w:instrText>SEQ Figure \* ARABIC</w:instrText>
      </w:r>
      <w:r>
        <w:fldChar w:fldCharType="separate"/>
      </w:r>
      <w:r>
        <w:rPr>
          <w:noProof/>
        </w:rPr>
        <w:t>5</w:t>
      </w:r>
      <w:r>
        <w:fldChar w:fldCharType="end"/>
      </w:r>
      <w:r>
        <w:t>: Measure a Change Impact</w:t>
      </w:r>
      <w:bookmarkEnd w:id="38"/>
      <w:bookmarkEnd w:id="39"/>
    </w:p>
    <w:p w:rsidR="00413F9D" w:rsidRDefault="00413F9D" w:rsidP="00413F9D">
      <w:pPr>
        <w:pStyle w:val="Heading3"/>
        <w:numPr>
          <w:ilvl w:val="2"/>
          <w:numId w:val="6"/>
        </w:numPr>
      </w:pPr>
      <w:bookmarkStart w:id="40" w:name="_Toc23"/>
      <w:bookmarkStart w:id="41" w:name="_Toc418426830"/>
      <w:r>
        <w:lastRenderedPageBreak/>
        <w:t>Conduct a Review</w:t>
      </w:r>
      <w:bookmarkEnd w:id="40"/>
      <w:bookmarkEnd w:id="41"/>
    </w:p>
    <w:p w:rsidR="00413F9D" w:rsidRDefault="00413F9D" w:rsidP="00413F9D">
      <w:pPr>
        <w:jc w:val="center"/>
      </w:pPr>
      <w:r>
        <w:rPr>
          <w:noProof/>
        </w:rPr>
        <w:drawing>
          <wp:inline distT="0" distB="0" distL="0" distR="0" wp14:anchorId="7AA97A95" wp14:editId="52D0947F">
            <wp:extent cx="4341668" cy="5984462"/>
            <wp:effectExtent l="19050" t="0" r="0" b="0"/>
            <wp:docPr id="6" name="GUID a7e59ec1-e430-42fc-953b-a3835d243dcf.emf" descr="C:\Users\John\Documents\SystemModeling\RhapsodyAdd-ins\DocGen/figures/GUID a7e59ec1-e430-42fc-953b-a3835d243dcf.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D a7e59ec1-e430-42fc-953b-a3835d243dcf.emf" descr="C:\Users\John\Documents\SystemModeling\RhapsodyAdd-ins\DocGen/figures/GUID a7e59ec1-e430-42fc-953b-a3835d243dcf.emf"/>
                    <pic:cNvPicPr>
                      <a:picLocks noChangeAspect="1" noChangeArrowheads="1"/>
                    </pic:cNvPicPr>
                  </pic:nvPicPr>
                  <pic:blipFill>
                    <a:blip r:embed="rId13" cstate="print"/>
                    <a:srcRect/>
                    <a:stretch>
                      <a:fillRect/>
                    </a:stretch>
                  </pic:blipFill>
                  <pic:spPr bwMode="auto">
                    <a:xfrm>
                      <a:off x="0" y="0"/>
                      <a:ext cx="4341668" cy="5984462"/>
                    </a:xfrm>
                    <a:prstGeom prst="rect">
                      <a:avLst/>
                    </a:prstGeom>
                    <a:noFill/>
                    <a:ln w="9525">
                      <a:noFill/>
                      <a:miter lim="800000"/>
                      <a:headEnd/>
                      <a:tailEnd/>
                    </a:ln>
                  </pic:spPr>
                </pic:pic>
              </a:graphicData>
            </a:graphic>
          </wp:inline>
        </w:drawing>
      </w:r>
    </w:p>
    <w:p w:rsidR="00413F9D" w:rsidRDefault="00413F9D" w:rsidP="00413F9D">
      <w:pPr>
        <w:pStyle w:val="Caption"/>
      </w:pPr>
      <w:bookmarkStart w:id="42" w:name="_Toc24"/>
      <w:bookmarkStart w:id="43" w:name="_Toc418426843"/>
      <w:r>
        <w:t xml:space="preserve">Figure </w:t>
      </w:r>
      <w:r>
        <w:fldChar w:fldCharType="begin"/>
      </w:r>
      <w:r>
        <w:instrText>SEQ Figure \* ARABIC</w:instrText>
      </w:r>
      <w:r>
        <w:fldChar w:fldCharType="separate"/>
      </w:r>
      <w:r>
        <w:rPr>
          <w:noProof/>
        </w:rPr>
        <w:t>6</w:t>
      </w:r>
      <w:r>
        <w:fldChar w:fldCharType="end"/>
      </w:r>
      <w:r>
        <w:t>: Conduct a Review</w:t>
      </w:r>
      <w:bookmarkEnd w:id="42"/>
      <w:bookmarkEnd w:id="43"/>
    </w:p>
    <w:p w:rsidR="00413F9D" w:rsidRDefault="00413F9D" w:rsidP="00413F9D">
      <w:pPr>
        <w:pStyle w:val="Heading3"/>
        <w:numPr>
          <w:ilvl w:val="2"/>
          <w:numId w:val="6"/>
        </w:numPr>
      </w:pPr>
      <w:bookmarkStart w:id="44" w:name="_Toc25"/>
      <w:bookmarkStart w:id="45" w:name="_Toc418426831"/>
      <w:r>
        <w:lastRenderedPageBreak/>
        <w:t>Import Reference Material</w:t>
      </w:r>
      <w:bookmarkEnd w:id="44"/>
      <w:bookmarkEnd w:id="45"/>
    </w:p>
    <w:p w:rsidR="00413F9D" w:rsidRDefault="00413F9D" w:rsidP="00413F9D">
      <w:pPr>
        <w:jc w:val="center"/>
      </w:pPr>
      <w:r>
        <w:rPr>
          <w:noProof/>
        </w:rPr>
        <w:drawing>
          <wp:inline distT="0" distB="0" distL="0" distR="0" wp14:anchorId="26DDBB68" wp14:editId="236B5482">
            <wp:extent cx="6810050" cy="3936230"/>
            <wp:effectExtent l="0" t="0" r="0" b="0"/>
            <wp:docPr id="7" name="GUID 930d645d-66cc-4b0c-807f-82e1c4e43798.emf" descr="C:\Users\John\Documents\SystemModeling\RhapsodyAdd-ins\DocGen/figures/GUID 930d645d-66cc-4b0c-807f-82e1c4e43798.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UID 930d645d-66cc-4b0c-807f-82e1c4e43798.emf" descr="C:\Users\John\Documents\SystemModeling\RhapsodyAdd-ins\DocGen/figures/GUID 930d645d-66cc-4b0c-807f-82e1c4e43798.emf"/>
                    <pic:cNvPicPr>
                      <a:picLocks noChangeAspect="1" noChangeArrowheads="1"/>
                    </pic:cNvPicPr>
                  </pic:nvPicPr>
                  <pic:blipFill>
                    <a:blip r:embed="rId14" cstate="print"/>
                    <a:srcRect/>
                    <a:stretch>
                      <a:fillRect/>
                    </a:stretch>
                  </pic:blipFill>
                  <pic:spPr bwMode="auto">
                    <a:xfrm>
                      <a:off x="0" y="0"/>
                      <a:ext cx="6815480" cy="3939368"/>
                    </a:xfrm>
                    <a:prstGeom prst="rect">
                      <a:avLst/>
                    </a:prstGeom>
                    <a:noFill/>
                    <a:ln w="9525">
                      <a:noFill/>
                      <a:miter lim="800000"/>
                      <a:headEnd/>
                      <a:tailEnd/>
                    </a:ln>
                  </pic:spPr>
                </pic:pic>
              </a:graphicData>
            </a:graphic>
          </wp:inline>
        </w:drawing>
      </w:r>
    </w:p>
    <w:p w:rsidR="00413F9D" w:rsidRDefault="00413F9D" w:rsidP="00413F9D">
      <w:pPr>
        <w:pStyle w:val="Caption"/>
      </w:pPr>
      <w:bookmarkStart w:id="46" w:name="_Toc26"/>
      <w:bookmarkStart w:id="47" w:name="_Toc418426844"/>
      <w:r>
        <w:t xml:space="preserve">Figure </w:t>
      </w:r>
      <w:r>
        <w:fldChar w:fldCharType="begin"/>
      </w:r>
      <w:r>
        <w:instrText>SEQ Figure \* ARABIC</w:instrText>
      </w:r>
      <w:r>
        <w:fldChar w:fldCharType="separate"/>
      </w:r>
      <w:r>
        <w:rPr>
          <w:noProof/>
        </w:rPr>
        <w:t>7</w:t>
      </w:r>
      <w:r>
        <w:fldChar w:fldCharType="end"/>
      </w:r>
      <w:r>
        <w:t>: Import Reference Material</w:t>
      </w:r>
      <w:bookmarkEnd w:id="46"/>
      <w:bookmarkEnd w:id="47"/>
    </w:p>
    <w:p w:rsidR="00413F9D" w:rsidRDefault="00413F9D" w:rsidP="00413F9D">
      <w:pPr>
        <w:pStyle w:val="Heading3"/>
        <w:numPr>
          <w:ilvl w:val="2"/>
          <w:numId w:val="6"/>
        </w:numPr>
      </w:pPr>
      <w:bookmarkStart w:id="48" w:name="_Toc29"/>
      <w:bookmarkStart w:id="49" w:name="_Toc418426832"/>
      <w:r>
        <w:lastRenderedPageBreak/>
        <w:t>Analyze Requirements</w:t>
      </w:r>
      <w:bookmarkEnd w:id="48"/>
      <w:bookmarkEnd w:id="49"/>
    </w:p>
    <w:p w:rsidR="00413F9D" w:rsidRDefault="00413F9D" w:rsidP="00413F9D">
      <w:pPr>
        <w:jc w:val="center"/>
      </w:pPr>
      <w:r>
        <w:rPr>
          <w:noProof/>
        </w:rPr>
        <w:drawing>
          <wp:inline distT="0" distB="0" distL="0" distR="0" wp14:anchorId="6795BCE4" wp14:editId="767C6379">
            <wp:extent cx="5897158" cy="7922123"/>
            <wp:effectExtent l="0" t="0" r="0" b="0"/>
            <wp:docPr id="9" name="GUID 59dae7a5-e6f9-49b1-b635-8e38a589b381.emf" descr="C:\Users\John\Documents\SystemModeling\RhapsodyAdd-ins\DocGen/figures/GUID 59dae7a5-e6f9-49b1-b635-8e38a589b38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UID 59dae7a5-e6f9-49b1-b635-8e38a589b381.emf" descr="C:\Users\John\Documents\SystemModeling\RhapsodyAdd-ins\DocGen/figures/GUID 59dae7a5-e6f9-49b1-b635-8e38a589b381.emf"/>
                    <pic:cNvPicPr>
                      <a:picLocks noChangeAspect="1" noChangeArrowheads="1"/>
                    </pic:cNvPicPr>
                  </pic:nvPicPr>
                  <pic:blipFill>
                    <a:blip r:embed="rId15" cstate="print"/>
                    <a:srcRect/>
                    <a:stretch>
                      <a:fillRect/>
                    </a:stretch>
                  </pic:blipFill>
                  <pic:spPr bwMode="auto">
                    <a:xfrm>
                      <a:off x="0" y="0"/>
                      <a:ext cx="5903745" cy="7930971"/>
                    </a:xfrm>
                    <a:prstGeom prst="rect">
                      <a:avLst/>
                    </a:prstGeom>
                    <a:noFill/>
                    <a:ln w="9525">
                      <a:noFill/>
                      <a:miter lim="800000"/>
                      <a:headEnd/>
                      <a:tailEnd/>
                    </a:ln>
                  </pic:spPr>
                </pic:pic>
              </a:graphicData>
            </a:graphic>
          </wp:inline>
        </w:drawing>
      </w:r>
    </w:p>
    <w:p w:rsidR="00413F9D" w:rsidRDefault="00413F9D" w:rsidP="00413F9D">
      <w:pPr>
        <w:pStyle w:val="Caption"/>
      </w:pPr>
      <w:bookmarkStart w:id="50" w:name="_Toc30"/>
      <w:bookmarkStart w:id="51" w:name="_Toc418426845"/>
      <w:r>
        <w:lastRenderedPageBreak/>
        <w:t xml:space="preserve">Figure </w:t>
      </w:r>
      <w:r>
        <w:fldChar w:fldCharType="begin"/>
      </w:r>
      <w:r>
        <w:instrText>SEQ Figure \* ARABIC</w:instrText>
      </w:r>
      <w:r>
        <w:fldChar w:fldCharType="separate"/>
      </w:r>
      <w:r>
        <w:rPr>
          <w:noProof/>
        </w:rPr>
        <w:t>8</w:t>
      </w:r>
      <w:r>
        <w:fldChar w:fldCharType="end"/>
      </w:r>
      <w:r>
        <w:t>: Analyze Requirements</w:t>
      </w:r>
      <w:bookmarkEnd w:id="50"/>
      <w:bookmarkEnd w:id="51"/>
    </w:p>
    <w:p w:rsidR="00413F9D" w:rsidRDefault="00413F9D" w:rsidP="00413F9D">
      <w:pPr>
        <w:pStyle w:val="Heading3"/>
        <w:numPr>
          <w:ilvl w:val="2"/>
          <w:numId w:val="6"/>
        </w:numPr>
      </w:pPr>
      <w:bookmarkStart w:id="52" w:name="_Toc31"/>
      <w:bookmarkStart w:id="53" w:name="_Toc418426833"/>
      <w:r>
        <w:t>Categorize Requirements</w:t>
      </w:r>
      <w:bookmarkEnd w:id="52"/>
      <w:bookmarkEnd w:id="53"/>
    </w:p>
    <w:p w:rsidR="00413F9D" w:rsidRDefault="00413F9D" w:rsidP="00413F9D">
      <w:pPr>
        <w:jc w:val="center"/>
      </w:pPr>
      <w:r>
        <w:rPr>
          <w:noProof/>
        </w:rPr>
        <w:drawing>
          <wp:inline distT="0" distB="0" distL="0" distR="0" wp14:anchorId="1D010156" wp14:editId="4A9CF4C4">
            <wp:extent cx="4341668" cy="3681617"/>
            <wp:effectExtent l="19050" t="0" r="0" b="0"/>
            <wp:docPr id="10" name="GUID c24d54db-29da-4e15-9d6b-3fec7f2302dc.emf" descr="C:\Users\John\Documents\SystemModeling\RhapsodyAdd-ins\DocGen/figures/GUID c24d54db-29da-4e15-9d6b-3fec7f2302dc.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UID c24d54db-29da-4e15-9d6b-3fec7f2302dc.emf" descr="C:\Users\John\Documents\SystemModeling\RhapsodyAdd-ins\DocGen/figures/GUID c24d54db-29da-4e15-9d6b-3fec7f2302dc.emf"/>
                    <pic:cNvPicPr>
                      <a:picLocks noChangeAspect="1" noChangeArrowheads="1"/>
                    </pic:cNvPicPr>
                  </pic:nvPicPr>
                  <pic:blipFill>
                    <a:blip r:embed="rId16" cstate="print"/>
                    <a:srcRect/>
                    <a:stretch>
                      <a:fillRect/>
                    </a:stretch>
                  </pic:blipFill>
                  <pic:spPr bwMode="auto">
                    <a:xfrm>
                      <a:off x="0" y="0"/>
                      <a:ext cx="4341668" cy="3681617"/>
                    </a:xfrm>
                    <a:prstGeom prst="rect">
                      <a:avLst/>
                    </a:prstGeom>
                    <a:noFill/>
                    <a:ln w="9525">
                      <a:noFill/>
                      <a:miter lim="800000"/>
                      <a:headEnd/>
                      <a:tailEnd/>
                    </a:ln>
                  </pic:spPr>
                </pic:pic>
              </a:graphicData>
            </a:graphic>
          </wp:inline>
        </w:drawing>
      </w:r>
    </w:p>
    <w:p w:rsidR="00413F9D" w:rsidRDefault="00413F9D" w:rsidP="00413F9D">
      <w:pPr>
        <w:pStyle w:val="Caption"/>
      </w:pPr>
      <w:bookmarkStart w:id="54" w:name="_Toc32"/>
      <w:bookmarkStart w:id="55" w:name="_Toc418426846"/>
      <w:r>
        <w:t xml:space="preserve">Figure </w:t>
      </w:r>
      <w:r>
        <w:fldChar w:fldCharType="begin"/>
      </w:r>
      <w:r>
        <w:instrText>SEQ Figure \* ARABIC</w:instrText>
      </w:r>
      <w:r>
        <w:fldChar w:fldCharType="separate"/>
      </w:r>
      <w:r>
        <w:rPr>
          <w:noProof/>
        </w:rPr>
        <w:t>9</w:t>
      </w:r>
      <w:r>
        <w:fldChar w:fldCharType="end"/>
      </w:r>
      <w:r>
        <w:t>: Categorize Requirements</w:t>
      </w:r>
      <w:bookmarkEnd w:id="54"/>
      <w:bookmarkEnd w:id="55"/>
    </w:p>
    <w:p w:rsidR="00413F9D" w:rsidRDefault="00413F9D" w:rsidP="00413F9D">
      <w:pPr>
        <w:pStyle w:val="Heading3"/>
        <w:numPr>
          <w:ilvl w:val="2"/>
          <w:numId w:val="6"/>
        </w:numPr>
      </w:pPr>
      <w:bookmarkStart w:id="56" w:name="_Toc37"/>
      <w:bookmarkStart w:id="57" w:name="_Toc418426834"/>
      <w:r>
        <w:lastRenderedPageBreak/>
        <w:t>Add Requirement</w:t>
      </w:r>
      <w:bookmarkEnd w:id="56"/>
      <w:bookmarkEnd w:id="57"/>
    </w:p>
    <w:p w:rsidR="00413F9D" w:rsidRDefault="00413F9D" w:rsidP="00413F9D">
      <w:pPr>
        <w:jc w:val="center"/>
      </w:pPr>
      <w:r>
        <w:rPr>
          <w:noProof/>
        </w:rPr>
        <w:drawing>
          <wp:inline distT="0" distB="0" distL="0" distR="0" wp14:anchorId="0266E9B6" wp14:editId="41208AD0">
            <wp:extent cx="4341668" cy="5764445"/>
            <wp:effectExtent l="19050" t="0" r="0" b="0"/>
            <wp:docPr id="13" name="GUID 019cc23c-e015-41a0-bccc-ecb90ef35590.emf" descr="C:\Users\John\Documents\SystemModeling\RhapsodyAdd-ins\DocGen/figures/GUID 019cc23c-e015-41a0-bccc-ecb90ef3559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D 019cc23c-e015-41a0-bccc-ecb90ef35590.emf" descr="C:\Users\John\Documents\SystemModeling\RhapsodyAdd-ins\DocGen/figures/GUID 019cc23c-e015-41a0-bccc-ecb90ef35590.emf"/>
                    <pic:cNvPicPr>
                      <a:picLocks noChangeAspect="1" noChangeArrowheads="1"/>
                    </pic:cNvPicPr>
                  </pic:nvPicPr>
                  <pic:blipFill>
                    <a:blip r:embed="rId17" cstate="print"/>
                    <a:srcRect/>
                    <a:stretch>
                      <a:fillRect/>
                    </a:stretch>
                  </pic:blipFill>
                  <pic:spPr bwMode="auto">
                    <a:xfrm>
                      <a:off x="0" y="0"/>
                      <a:ext cx="4341668" cy="5764445"/>
                    </a:xfrm>
                    <a:prstGeom prst="rect">
                      <a:avLst/>
                    </a:prstGeom>
                    <a:noFill/>
                    <a:ln w="9525">
                      <a:noFill/>
                      <a:miter lim="800000"/>
                      <a:headEnd/>
                      <a:tailEnd/>
                    </a:ln>
                  </pic:spPr>
                </pic:pic>
              </a:graphicData>
            </a:graphic>
          </wp:inline>
        </w:drawing>
      </w:r>
    </w:p>
    <w:p w:rsidR="00413F9D" w:rsidRDefault="00413F9D" w:rsidP="00413F9D">
      <w:pPr>
        <w:pStyle w:val="Caption"/>
      </w:pPr>
      <w:bookmarkStart w:id="58" w:name="_Toc38"/>
      <w:bookmarkStart w:id="59" w:name="_Toc418426847"/>
      <w:r>
        <w:t xml:space="preserve">Figure </w:t>
      </w:r>
      <w:r>
        <w:fldChar w:fldCharType="begin"/>
      </w:r>
      <w:r>
        <w:instrText>SEQ Figure \* ARABIC</w:instrText>
      </w:r>
      <w:r>
        <w:fldChar w:fldCharType="separate"/>
      </w:r>
      <w:r>
        <w:rPr>
          <w:noProof/>
        </w:rPr>
        <w:t>10</w:t>
      </w:r>
      <w:r>
        <w:fldChar w:fldCharType="end"/>
      </w:r>
      <w:r>
        <w:t>: Add Requirement</w:t>
      </w:r>
      <w:bookmarkEnd w:id="58"/>
      <w:bookmarkEnd w:id="59"/>
    </w:p>
    <w:p w:rsidR="00413F9D" w:rsidRDefault="00413F9D" w:rsidP="00413F9D">
      <w:pPr>
        <w:pStyle w:val="Heading2"/>
        <w:numPr>
          <w:ilvl w:val="1"/>
          <w:numId w:val="6"/>
        </w:numPr>
      </w:pPr>
      <w:bookmarkStart w:id="60" w:name="_Toc39"/>
      <w:bookmarkStart w:id="61" w:name="_Toc418426835"/>
      <w:r>
        <w:t>Table of Definitions</w:t>
      </w:r>
      <w:bookmarkEnd w:id="60"/>
      <w:bookmarkEnd w:id="61"/>
    </w:p>
    <w:p w:rsidR="00413F9D" w:rsidRDefault="00413F9D" w:rsidP="00413F9D">
      <w:pPr>
        <w:pStyle w:val="Caption"/>
      </w:pPr>
      <w:bookmarkStart w:id="62" w:name="_Toc40"/>
      <w:bookmarkStart w:id="63" w:name="_Toc418426848"/>
      <w:r>
        <w:t xml:space="preserve">Table </w:t>
      </w:r>
      <w:r>
        <w:fldChar w:fldCharType="begin"/>
      </w:r>
      <w:r>
        <w:instrText>SEQ Table \* ARABIC</w:instrText>
      </w:r>
      <w:r>
        <w:fldChar w:fldCharType="separate"/>
      </w:r>
      <w:r>
        <w:rPr>
          <w:noProof/>
        </w:rPr>
        <w:t>1</w:t>
      </w:r>
      <w:r>
        <w:fldChar w:fldCharType="end"/>
      </w:r>
      <w:r>
        <w:t>: Definition of Terms</w:t>
      </w:r>
      <w:bookmarkEnd w:id="62"/>
      <w:bookmarkEnd w:id="63"/>
    </w:p>
    <w:tbl>
      <w:tblPr>
        <w:tblStyle w:val="TableGrid"/>
        <w:tblW w:w="4884" w:type="pct"/>
        <w:jc w:val="center"/>
        <w:tblLook w:val="04A0" w:firstRow="1" w:lastRow="0" w:firstColumn="1" w:lastColumn="0" w:noHBand="0" w:noVBand="1"/>
      </w:tblPr>
      <w:tblGrid>
        <w:gridCol w:w="1772"/>
        <w:gridCol w:w="6321"/>
        <w:gridCol w:w="1040"/>
      </w:tblGrid>
      <w:tr w:rsidR="00413F9D" w:rsidTr="00805E42">
        <w:trPr>
          <w:trHeight w:val="269"/>
          <w:tblHeader/>
          <w:jc w:val="center"/>
        </w:trPr>
        <w:tc>
          <w:tcPr>
            <w:tcW w:w="0" w:type="auto"/>
          </w:tcPr>
          <w:p w:rsidR="00413F9D" w:rsidRDefault="00413F9D" w:rsidP="00805E42">
            <w:pPr>
              <w:rPr>
                <w:b/>
              </w:rPr>
            </w:pPr>
            <w:r>
              <w:rPr>
                <w:b/>
                <w:bCs/>
              </w:rPr>
              <w:t>Name</w:t>
            </w:r>
          </w:p>
        </w:tc>
        <w:tc>
          <w:tcPr>
            <w:tcW w:w="0" w:type="auto"/>
          </w:tcPr>
          <w:p w:rsidR="00413F9D" w:rsidRDefault="00413F9D" w:rsidP="00805E42">
            <w:pPr>
              <w:rPr>
                <w:b/>
              </w:rPr>
            </w:pPr>
            <w:r>
              <w:rPr>
                <w:b/>
                <w:bCs/>
              </w:rPr>
              <w:t>Description</w:t>
            </w:r>
          </w:p>
        </w:tc>
        <w:tc>
          <w:tcPr>
            <w:tcW w:w="0" w:type="auto"/>
          </w:tcPr>
          <w:p w:rsidR="00413F9D" w:rsidRDefault="00413F9D" w:rsidP="00805E42">
            <w:pPr>
              <w:rPr>
                <w:b/>
              </w:rPr>
            </w:pPr>
            <w:r>
              <w:rPr>
                <w:b/>
                <w:bCs/>
              </w:rPr>
              <w:t>Acronym</w:t>
            </w:r>
          </w:p>
        </w:tc>
      </w:tr>
      <w:tr w:rsidR="00413F9D" w:rsidTr="00805E42">
        <w:trPr>
          <w:trHeight w:val="269"/>
          <w:jc w:val="center"/>
        </w:trPr>
        <w:tc>
          <w:tcPr>
            <w:tcW w:w="0" w:type="auto"/>
          </w:tcPr>
          <w:p w:rsidR="00413F9D" w:rsidRDefault="00413F9D" w:rsidP="00805E42">
            <w:pPr>
              <w:jc w:val="left"/>
            </w:pPr>
            <w:r>
              <w:t>Acquirer</w:t>
            </w:r>
          </w:p>
        </w:tc>
        <w:tc>
          <w:tcPr>
            <w:tcW w:w="0" w:type="auto"/>
          </w:tcPr>
          <w:p w:rsidR="00413F9D" w:rsidRDefault="00413F9D" w:rsidP="00805E42">
            <w:pPr>
              <w:jc w:val="left"/>
            </w:pPr>
            <w:r>
              <w:t>The stakeholder that acquires or procures a product or service from a supplier. [2]</w:t>
            </w:r>
          </w:p>
          <w:p w:rsidR="00413F9D" w:rsidRDefault="00413F9D" w:rsidP="00805E42">
            <w:pPr>
              <w:jc w:val="left"/>
            </w:pPr>
          </w:p>
          <w:p w:rsidR="00413F9D" w:rsidRDefault="00413F9D" w:rsidP="00805E42">
            <w:pPr>
              <w:jc w:val="left"/>
            </w:pPr>
            <w:r>
              <w:t>SEBoK Definition [3]</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lastRenderedPageBreak/>
              <w:t>Analyze Needs Controls and Enablers</w:t>
            </w:r>
          </w:p>
        </w:tc>
        <w:tc>
          <w:tcPr>
            <w:tcW w:w="0" w:type="auto"/>
          </w:tcPr>
          <w:p w:rsidR="00413F9D" w:rsidRDefault="00413F9D" w:rsidP="00805E42">
            <w:pPr>
              <w:jc w:val="left"/>
            </w:pPr>
            <w:r>
              <w:t>A collection of artifacts that control and enable the Stakeholder Requirements Definition Process.</w:t>
            </w:r>
          </w:p>
          <w:p w:rsidR="00413F9D" w:rsidRDefault="00413F9D" w:rsidP="00805E42">
            <w:pPr>
              <w:jc w:val="left"/>
            </w:pPr>
          </w:p>
          <w:p w:rsidR="00413F9D" w:rsidRDefault="00413F9D" w:rsidP="00805E42">
            <w:pPr>
              <w:jc w:val="left"/>
            </w:pPr>
            <w:r>
              <w:t>This includes:</w:t>
            </w:r>
          </w:p>
          <w:p w:rsidR="00413F9D" w:rsidRDefault="00413F9D" w:rsidP="00805E42">
            <w:pPr>
              <w:jc w:val="left"/>
            </w:pPr>
            <w:r>
              <w:t>Applicable Laws and Regulations</w:t>
            </w:r>
          </w:p>
          <w:p w:rsidR="00413F9D" w:rsidRDefault="00413F9D" w:rsidP="00805E42">
            <w:pPr>
              <w:jc w:val="left"/>
            </w:pPr>
            <w:r>
              <w:t>Industry Standards - relevant industry specifications and standards</w:t>
            </w:r>
          </w:p>
          <w:p w:rsidR="00413F9D" w:rsidRDefault="00413F9D" w:rsidP="00805E42">
            <w:pPr>
              <w:jc w:val="left"/>
            </w:pPr>
            <w:r>
              <w:t>Agreements - terms and conditions of the agreements</w:t>
            </w:r>
          </w:p>
          <w:p w:rsidR="00413F9D" w:rsidRDefault="00413F9D" w:rsidP="00805E42">
            <w:pPr>
              <w:jc w:val="left"/>
            </w:pPr>
            <w:r>
              <w:t>Project Procedures and Standards - including project plans</w:t>
            </w:r>
          </w:p>
          <w:p w:rsidR="00413F9D" w:rsidRDefault="00413F9D" w:rsidP="00805E42">
            <w:pPr>
              <w:jc w:val="left"/>
            </w:pPr>
            <w:r>
              <w:t>Project Directives</w:t>
            </w:r>
          </w:p>
          <w:p w:rsidR="00413F9D" w:rsidRDefault="00413F9D" w:rsidP="00805E42">
            <w:pPr>
              <w:jc w:val="left"/>
            </w:pPr>
            <w:r>
              <w:t>Organization/Enterprise Policies, Procedures, and Standards - including guidelines and reporting mechanisms</w:t>
            </w:r>
          </w:p>
          <w:p w:rsidR="00413F9D" w:rsidRDefault="00413F9D" w:rsidP="00805E42">
            <w:pPr>
              <w:jc w:val="left"/>
            </w:pPr>
            <w:r>
              <w:t>Organization/Enterprise Infrastructure</w:t>
            </w:r>
          </w:p>
          <w:p w:rsidR="00413F9D" w:rsidRDefault="00413F9D" w:rsidP="00805E42">
            <w:pPr>
              <w:jc w:val="left"/>
            </w:pPr>
            <w:r>
              <w:t>Project Infrastructure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Analyze Needs Inputs</w:t>
            </w:r>
          </w:p>
        </w:tc>
        <w:tc>
          <w:tcPr>
            <w:tcW w:w="0" w:type="auto"/>
          </w:tcPr>
          <w:p w:rsidR="00413F9D" w:rsidRDefault="00413F9D" w:rsidP="00805E42">
            <w:pPr>
              <w:jc w:val="left"/>
            </w:pPr>
            <w:r>
              <w:t>A collection input artifacts required for the Stakeholder Requirements Definition Process. .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Analyze Needs Outputs</w:t>
            </w:r>
          </w:p>
        </w:tc>
        <w:tc>
          <w:tcPr>
            <w:tcW w:w="0" w:type="auto"/>
          </w:tcPr>
          <w:p w:rsidR="00413F9D" w:rsidRDefault="00413F9D" w:rsidP="00805E42">
            <w:pPr>
              <w:jc w:val="left"/>
            </w:pPr>
            <w:r>
              <w:t>A collection of output artifacts for the Stakeholder Requirements Definition Process establish the initial set of stakeholder requirements for project scope and associated agreements. .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Baseline</w:t>
            </w:r>
          </w:p>
        </w:tc>
        <w:tc>
          <w:tcPr>
            <w:tcW w:w="0" w:type="auto"/>
          </w:tcPr>
          <w:p w:rsidR="00413F9D" w:rsidRDefault="00413F9D" w:rsidP="00805E42">
            <w:pPr>
              <w:jc w:val="left"/>
            </w:pPr>
            <w:r>
              <w:t>The gate-controlled step-by-step elaboration of business, budget, functional, performance, and physical characteristics, mutually agreed to by buyer and seller, and under formal change control.</w:t>
            </w:r>
          </w:p>
          <w:p w:rsidR="00413F9D" w:rsidRDefault="00413F9D" w:rsidP="00805E42">
            <w:pPr>
              <w:jc w:val="left"/>
            </w:pPr>
            <w:r>
              <w:t>Baselines can be modified between formal decision gates by mutual consent through the change control process. [2]</w:t>
            </w:r>
          </w:p>
          <w:p w:rsidR="00413F9D" w:rsidRDefault="00413F9D" w:rsidP="00805E42">
            <w:pPr>
              <w:jc w:val="left"/>
            </w:pPr>
          </w:p>
          <w:p w:rsidR="00413F9D" w:rsidRDefault="00413F9D" w:rsidP="00805E42">
            <w:pPr>
              <w:jc w:val="left"/>
            </w:pPr>
            <w:r>
              <w:t>SEBoK Definition [3]</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Commercial off-the-shelf</w:t>
            </w:r>
          </w:p>
        </w:tc>
        <w:tc>
          <w:tcPr>
            <w:tcW w:w="0" w:type="auto"/>
          </w:tcPr>
          <w:p w:rsidR="00413F9D" w:rsidRDefault="00413F9D" w:rsidP="00805E42">
            <w:pPr>
              <w:jc w:val="left"/>
            </w:pPr>
            <w:r>
              <w:t>Commercial items that require no unique acquirer modifications or maintenance over the life cycle of the product to meet the needs of the procuring agency. [2]</w:t>
            </w:r>
          </w:p>
        </w:tc>
        <w:tc>
          <w:tcPr>
            <w:tcW w:w="0" w:type="auto"/>
          </w:tcPr>
          <w:p w:rsidR="00413F9D" w:rsidRDefault="00413F9D" w:rsidP="00805E42">
            <w:pPr>
              <w:jc w:val="left"/>
            </w:pPr>
            <w:r>
              <w:t>COTS</w:t>
            </w:r>
          </w:p>
        </w:tc>
      </w:tr>
      <w:tr w:rsidR="00413F9D" w:rsidTr="00805E42">
        <w:trPr>
          <w:trHeight w:val="269"/>
          <w:jc w:val="center"/>
        </w:trPr>
        <w:tc>
          <w:tcPr>
            <w:tcW w:w="0" w:type="auto"/>
          </w:tcPr>
          <w:p w:rsidR="00413F9D" w:rsidRDefault="00413F9D" w:rsidP="00805E42">
            <w:pPr>
              <w:jc w:val="left"/>
            </w:pPr>
            <w:r>
              <w:t>Component</w:t>
            </w:r>
          </w:p>
        </w:tc>
        <w:tc>
          <w:tcPr>
            <w:tcW w:w="0" w:type="auto"/>
          </w:tcPr>
          <w:p w:rsidR="00413F9D" w:rsidRDefault="00413F9D" w:rsidP="00805E42">
            <w:pPr>
              <w:jc w:val="left"/>
            </w:pPr>
            <w:r>
              <w:t>A system element comprised of multiple parts; a cleanly identified item. [2]</w:t>
            </w:r>
          </w:p>
          <w:p w:rsidR="00413F9D" w:rsidRDefault="00413F9D" w:rsidP="00805E42">
            <w:pPr>
              <w:jc w:val="left"/>
            </w:pPr>
          </w:p>
          <w:p w:rsidR="00413F9D" w:rsidRDefault="00413F9D" w:rsidP="00805E42">
            <w:pPr>
              <w:jc w:val="left"/>
            </w:pPr>
            <w:r>
              <w:t>SEBoK Definition [3]</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Concept of Deployment</w:t>
            </w:r>
          </w:p>
        </w:tc>
        <w:tc>
          <w:tcPr>
            <w:tcW w:w="0" w:type="auto"/>
          </w:tcPr>
          <w:p w:rsidR="00413F9D" w:rsidRDefault="00413F9D" w:rsidP="00805E42">
            <w:pPr>
              <w:jc w:val="left"/>
            </w:pPr>
            <w:r>
              <w:t>Describes the way the system will be delivered and installed.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Concept of Operations</w:t>
            </w:r>
          </w:p>
        </w:tc>
        <w:tc>
          <w:tcPr>
            <w:tcW w:w="0" w:type="auto"/>
          </w:tcPr>
          <w:p w:rsidR="00413F9D" w:rsidRDefault="00413F9D" w:rsidP="00805E42">
            <w:pPr>
              <w:jc w:val="left"/>
            </w:pPr>
            <w:r>
              <w:t>Also known as "ConOps" - Describes the way the system works from the operator's perspective. The ConOps includes the user description and summarizes the needs, goals, and characteristics of the system's user community. This includes operation, maintenance, and support personnel. [2]  (section 4.1)</w:t>
            </w:r>
          </w:p>
        </w:tc>
        <w:tc>
          <w:tcPr>
            <w:tcW w:w="0" w:type="auto"/>
          </w:tcPr>
          <w:p w:rsidR="00413F9D" w:rsidRDefault="00413F9D" w:rsidP="00805E42">
            <w:pPr>
              <w:jc w:val="left"/>
            </w:pPr>
            <w:r>
              <w:t>ConOps</w:t>
            </w:r>
          </w:p>
        </w:tc>
      </w:tr>
      <w:tr w:rsidR="00413F9D" w:rsidTr="00805E42">
        <w:trPr>
          <w:trHeight w:val="269"/>
          <w:jc w:val="center"/>
        </w:trPr>
        <w:tc>
          <w:tcPr>
            <w:tcW w:w="0" w:type="auto"/>
          </w:tcPr>
          <w:p w:rsidR="00413F9D" w:rsidRDefault="00413F9D" w:rsidP="00805E42">
            <w:pPr>
              <w:jc w:val="left"/>
            </w:pPr>
            <w:r>
              <w:t>Concept of Production</w:t>
            </w:r>
          </w:p>
        </w:tc>
        <w:tc>
          <w:tcPr>
            <w:tcW w:w="0" w:type="auto"/>
          </w:tcPr>
          <w:p w:rsidR="00413F9D" w:rsidRDefault="00413F9D" w:rsidP="00805E42">
            <w:pPr>
              <w:jc w:val="left"/>
            </w:pPr>
            <w:r>
              <w:t>Describes the way the system will be manufactured, including any hazardous materials used in the process.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Concept of Support</w:t>
            </w:r>
          </w:p>
        </w:tc>
        <w:tc>
          <w:tcPr>
            <w:tcW w:w="0" w:type="auto"/>
          </w:tcPr>
          <w:p w:rsidR="00413F9D" w:rsidRDefault="00413F9D" w:rsidP="00805E42">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lastRenderedPageBreak/>
              <w:t>Conceptual System Architecture</w:t>
            </w:r>
          </w:p>
        </w:tc>
        <w:tc>
          <w:tcPr>
            <w:tcW w:w="0" w:type="auto"/>
          </w:tcPr>
          <w:p w:rsidR="00413F9D" w:rsidRDefault="00413F9D" w:rsidP="00805E42">
            <w:pPr>
              <w:jc w:val="left"/>
            </w:pPr>
            <w:r>
              <w:t xml:space="preserve">The Conceptual System Architecture (CSA) is an early view of the finalized system architecture and is typically captures in the proposal stage. </w:t>
            </w:r>
          </w:p>
          <w:p w:rsidR="00413F9D" w:rsidRDefault="00413F9D" w:rsidP="00805E42">
            <w:pPr>
              <w:jc w:val="left"/>
            </w:pPr>
            <w: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0" w:type="auto"/>
          </w:tcPr>
          <w:p w:rsidR="00413F9D" w:rsidRDefault="00413F9D" w:rsidP="00805E42">
            <w:pPr>
              <w:jc w:val="left"/>
            </w:pPr>
            <w:r>
              <w:t>CSA</w:t>
            </w:r>
          </w:p>
        </w:tc>
      </w:tr>
      <w:tr w:rsidR="00413F9D" w:rsidTr="00805E42">
        <w:trPr>
          <w:trHeight w:val="269"/>
          <w:jc w:val="center"/>
        </w:trPr>
        <w:tc>
          <w:tcPr>
            <w:tcW w:w="0" w:type="auto"/>
          </w:tcPr>
          <w:p w:rsidR="00413F9D" w:rsidRDefault="00413F9D" w:rsidP="00805E42">
            <w:pPr>
              <w:jc w:val="left"/>
            </w:pPr>
            <w:r>
              <w:t>Configuration item</w:t>
            </w:r>
          </w:p>
        </w:tc>
        <w:tc>
          <w:tcPr>
            <w:tcW w:w="0" w:type="auto"/>
          </w:tcPr>
          <w:p w:rsidR="00413F9D" w:rsidRDefault="00413F9D" w:rsidP="00805E42">
            <w:pPr>
              <w:jc w:val="left"/>
            </w:pPr>
            <w:r>
              <w:t>A hardware, software, or composite item at any level in the system hierarchy designated for configuration management. (The system and each of its elements are individual CIs.) CIs have four common characteristics:</w:t>
            </w:r>
          </w:p>
          <w:p w:rsidR="00413F9D" w:rsidRDefault="00413F9D" w:rsidP="00805E42">
            <w:pPr>
              <w:jc w:val="left"/>
            </w:pPr>
            <w:r>
              <w:t>1. Defined functionality,</w:t>
            </w:r>
          </w:p>
          <w:p w:rsidR="00413F9D" w:rsidRDefault="00413F9D" w:rsidP="00805E42">
            <w:pPr>
              <w:jc w:val="left"/>
            </w:pPr>
            <w:r>
              <w:t>2. Replaceable as an entity,</w:t>
            </w:r>
          </w:p>
          <w:p w:rsidR="00413F9D" w:rsidRDefault="00413F9D" w:rsidP="00805E42">
            <w:pPr>
              <w:jc w:val="left"/>
            </w:pPr>
            <w:r>
              <w:t>3. Unique specification,</w:t>
            </w:r>
          </w:p>
          <w:p w:rsidR="00413F9D" w:rsidRDefault="00413F9D" w:rsidP="00805E42">
            <w:pPr>
              <w:jc w:val="left"/>
            </w:pPr>
            <w:r>
              <w:t xml:space="preserve">4. Formal control of form, fit, and function </w:t>
            </w:r>
          </w:p>
          <w:p w:rsidR="00413F9D" w:rsidRDefault="00413F9D" w:rsidP="00805E42">
            <w:pPr>
              <w:jc w:val="left"/>
            </w:pPr>
          </w:p>
          <w:p w:rsidR="00413F9D" w:rsidRDefault="00413F9D" w:rsidP="00805E42">
            <w:pPr>
              <w:jc w:val="left"/>
            </w:pPr>
            <w:r>
              <w:t>[2] INCOSE SE Handbook</w:t>
            </w:r>
          </w:p>
        </w:tc>
        <w:tc>
          <w:tcPr>
            <w:tcW w:w="0" w:type="auto"/>
          </w:tcPr>
          <w:p w:rsidR="00413F9D" w:rsidRDefault="00413F9D" w:rsidP="00805E42">
            <w:pPr>
              <w:jc w:val="left"/>
            </w:pPr>
            <w:r>
              <w:t>CI</w:t>
            </w:r>
          </w:p>
        </w:tc>
      </w:tr>
      <w:tr w:rsidR="00413F9D" w:rsidTr="00805E42">
        <w:trPr>
          <w:trHeight w:val="269"/>
          <w:jc w:val="center"/>
        </w:trPr>
        <w:tc>
          <w:tcPr>
            <w:tcW w:w="0" w:type="auto"/>
          </w:tcPr>
          <w:p w:rsidR="00413F9D" w:rsidRDefault="00413F9D" w:rsidP="00805E42">
            <w:pPr>
              <w:jc w:val="left"/>
            </w:pPr>
            <w:r>
              <w:t>Design Constraints</w:t>
            </w:r>
          </w:p>
        </w:tc>
        <w:tc>
          <w:tcPr>
            <w:tcW w:w="0" w:type="auto"/>
          </w:tcPr>
          <w:p w:rsidR="00413F9D" w:rsidRDefault="00413F9D" w:rsidP="00805E42">
            <w:pPr>
              <w:jc w:val="left"/>
            </w:pPr>
            <w:r>
              <w:t>The boundary conditions, externally or internally imposed, for the system-of-interest within which the organization must remain when executing the processes during the concept and Development Stage. [2]</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Element</w:t>
            </w:r>
          </w:p>
        </w:tc>
        <w:tc>
          <w:tcPr>
            <w:tcW w:w="0" w:type="auto"/>
          </w:tcPr>
          <w:p w:rsidR="00413F9D" w:rsidRDefault="00413F9D" w:rsidP="00805E42">
            <w:pPr>
              <w:jc w:val="left"/>
            </w:pPr>
            <w:r>
              <w:t>See System element [2}</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Engineering Artifact</w:t>
            </w:r>
          </w:p>
        </w:tc>
        <w:tc>
          <w:tcPr>
            <w:tcW w:w="0" w:type="auto"/>
          </w:tcPr>
          <w:p w:rsidR="00413F9D" w:rsidRDefault="00413F9D" w:rsidP="00805E42">
            <w:pPr>
              <w:jc w:val="left"/>
            </w:pPr>
            <w:r>
              <w:t>This term is used to represent any type of Engineering artifact, including a document, spreadsheet, analysis or test data and any type of model, etc.</w:t>
            </w:r>
          </w:p>
          <w:p w:rsidR="00413F9D" w:rsidRDefault="00413F9D" w:rsidP="00805E42">
            <w:pPr>
              <w:jc w:val="left"/>
            </w:pPr>
          </w:p>
          <w:p w:rsidR="00413F9D" w:rsidRDefault="00413F9D" w:rsidP="00413F9D">
            <w:pPr>
              <w:jc w:val="left"/>
            </w:pPr>
            <w:r>
              <w:t xml:space="preserve">This term is useful when a generalized behavior requires input or output data without specifying this data for a specific </w:t>
            </w:r>
            <w:r>
              <w:t>specialty</w:t>
            </w:r>
            <w:r>
              <w:t xml:space="preserve"> area. </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Environment</w:t>
            </w:r>
          </w:p>
        </w:tc>
        <w:tc>
          <w:tcPr>
            <w:tcW w:w="0" w:type="auto"/>
          </w:tcPr>
          <w:p w:rsidR="00413F9D" w:rsidRDefault="00413F9D" w:rsidP="00805E42">
            <w:pPr>
              <w:jc w:val="left"/>
            </w:pPr>
            <w:r>
              <w:t>The surroundings (natural or man-made) in which the system-of interest is utilized and supported; or in which the system is being developed, produced and retired.[2]</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Fault</w:t>
            </w:r>
          </w:p>
        </w:tc>
        <w:tc>
          <w:tcPr>
            <w:tcW w:w="0" w:type="auto"/>
          </w:tcPr>
          <w:p w:rsidR="00413F9D" w:rsidRDefault="00413F9D" w:rsidP="00805E42">
            <w:pPr>
              <w:jc w:val="left"/>
            </w:pPr>
            <w:r>
              <w:t>A safety fault is a non-conformance of a system that leads to a hazard [7].</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Hazard</w:t>
            </w:r>
          </w:p>
        </w:tc>
        <w:tc>
          <w:tcPr>
            <w:tcW w:w="0" w:type="auto"/>
          </w:tcPr>
          <w:p w:rsidR="00413F9D" w:rsidRDefault="00413F9D" w:rsidP="00805E42">
            <w:pPr>
              <w:jc w:val="left"/>
            </w:pPr>
            <w:r>
              <w:t>A hazard is system state that when combined with other environmental conditions inevitably leads to an accident [7].</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Initial RVTM</w:t>
            </w:r>
          </w:p>
        </w:tc>
        <w:tc>
          <w:tcPr>
            <w:tcW w:w="0" w:type="auto"/>
          </w:tcPr>
          <w:p w:rsidR="00413F9D" w:rsidRDefault="00413F9D" w:rsidP="00805E42">
            <w:pPr>
              <w:jc w:val="left"/>
            </w:pPr>
            <w:r>
              <w:t>Initial Requirements Verification and Traceability Matrix - A list of requirements, their verification attributes, and traceability. [2] (section 4.1)</w:t>
            </w:r>
          </w:p>
        </w:tc>
        <w:tc>
          <w:tcPr>
            <w:tcW w:w="0" w:type="auto"/>
          </w:tcPr>
          <w:p w:rsidR="00413F9D" w:rsidRDefault="00413F9D" w:rsidP="00805E42">
            <w:pPr>
              <w:jc w:val="left"/>
            </w:pPr>
            <w:r>
              <w:t>I-RVTM</w:t>
            </w:r>
          </w:p>
        </w:tc>
      </w:tr>
      <w:tr w:rsidR="00413F9D" w:rsidTr="00805E42">
        <w:trPr>
          <w:trHeight w:val="269"/>
          <w:jc w:val="center"/>
        </w:trPr>
        <w:tc>
          <w:tcPr>
            <w:tcW w:w="0" w:type="auto"/>
          </w:tcPr>
          <w:p w:rsidR="00413F9D" w:rsidRDefault="00413F9D" w:rsidP="00805E42">
            <w:pPr>
              <w:jc w:val="left"/>
            </w:pPr>
            <w:r>
              <w:t>Interface</w:t>
            </w:r>
          </w:p>
        </w:tc>
        <w:tc>
          <w:tcPr>
            <w:tcW w:w="0" w:type="auto"/>
          </w:tcPr>
          <w:p w:rsidR="00413F9D" w:rsidRDefault="00413F9D" w:rsidP="00805E42">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lastRenderedPageBreak/>
              <w:t>Key Performance Parameter</w:t>
            </w:r>
          </w:p>
        </w:tc>
        <w:tc>
          <w:tcPr>
            <w:tcW w:w="0" w:type="auto"/>
          </w:tcPr>
          <w:p w:rsidR="00413F9D" w:rsidRDefault="00413F9D" w:rsidP="00805E42">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0" w:type="auto"/>
          </w:tcPr>
          <w:p w:rsidR="00413F9D" w:rsidRDefault="00413F9D" w:rsidP="00805E42">
            <w:pPr>
              <w:jc w:val="left"/>
            </w:pPr>
            <w:r>
              <w:t>KPP</w:t>
            </w:r>
          </w:p>
        </w:tc>
      </w:tr>
      <w:tr w:rsidR="00413F9D" w:rsidTr="00805E42">
        <w:trPr>
          <w:trHeight w:val="269"/>
          <w:jc w:val="center"/>
        </w:trPr>
        <w:tc>
          <w:tcPr>
            <w:tcW w:w="0" w:type="auto"/>
          </w:tcPr>
          <w:p w:rsidR="00413F9D" w:rsidRDefault="00413F9D" w:rsidP="00805E42">
            <w:pPr>
              <w:jc w:val="left"/>
            </w:pPr>
            <w:r>
              <w:t>Measure of Effectiveness</w:t>
            </w:r>
          </w:p>
        </w:tc>
        <w:tc>
          <w:tcPr>
            <w:tcW w:w="0" w:type="auto"/>
          </w:tcPr>
          <w:p w:rsidR="00413F9D" w:rsidRDefault="00413F9D" w:rsidP="00805E42">
            <w:pPr>
              <w:jc w:val="left"/>
            </w:pPr>
            <w:r>
              <w:t>The "operational"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
          <w:p w:rsidR="00413F9D" w:rsidRDefault="00413F9D" w:rsidP="00805E42">
            <w:pPr>
              <w:jc w:val="left"/>
            </w:pPr>
          </w:p>
          <w:p w:rsidR="00413F9D" w:rsidRDefault="00413F9D" w:rsidP="00805E42">
            <w:pPr>
              <w:jc w:val="left"/>
            </w:pPr>
            <w:r>
              <w:t>A measure used to quantify the performance of a system, product or process in terms that describe a measure to what degree the real objective is achieved. [2]</w:t>
            </w:r>
          </w:p>
        </w:tc>
        <w:tc>
          <w:tcPr>
            <w:tcW w:w="0" w:type="auto"/>
          </w:tcPr>
          <w:p w:rsidR="00413F9D" w:rsidRDefault="00413F9D" w:rsidP="00805E42">
            <w:pPr>
              <w:jc w:val="left"/>
            </w:pPr>
            <w:r>
              <w:t>MOE</w:t>
            </w:r>
          </w:p>
        </w:tc>
      </w:tr>
      <w:tr w:rsidR="00413F9D" w:rsidTr="00805E42">
        <w:trPr>
          <w:trHeight w:val="269"/>
          <w:jc w:val="center"/>
        </w:trPr>
        <w:tc>
          <w:tcPr>
            <w:tcW w:w="0" w:type="auto"/>
          </w:tcPr>
          <w:p w:rsidR="00413F9D" w:rsidRDefault="00413F9D" w:rsidP="00805E42">
            <w:pPr>
              <w:jc w:val="left"/>
            </w:pPr>
            <w:r>
              <w:t>Measure of Performance</w:t>
            </w:r>
          </w:p>
        </w:tc>
        <w:tc>
          <w:tcPr>
            <w:tcW w:w="0" w:type="auto"/>
          </w:tcPr>
          <w:p w:rsidR="00413F9D" w:rsidRDefault="00413F9D" w:rsidP="00805E42">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0" w:type="auto"/>
          </w:tcPr>
          <w:p w:rsidR="00413F9D" w:rsidRDefault="00413F9D" w:rsidP="00805E42">
            <w:pPr>
              <w:jc w:val="left"/>
            </w:pPr>
            <w:r>
              <w:t>MOP</w:t>
            </w:r>
          </w:p>
        </w:tc>
      </w:tr>
      <w:tr w:rsidR="00413F9D" w:rsidTr="00805E42">
        <w:trPr>
          <w:trHeight w:val="269"/>
          <w:jc w:val="center"/>
        </w:trPr>
        <w:tc>
          <w:tcPr>
            <w:tcW w:w="0" w:type="auto"/>
          </w:tcPr>
          <w:p w:rsidR="00413F9D" w:rsidRDefault="00413F9D" w:rsidP="00805E42">
            <w:pPr>
              <w:jc w:val="left"/>
            </w:pPr>
            <w:r>
              <w:t>Measures of Effectiveness Needs</w:t>
            </w:r>
          </w:p>
        </w:tc>
        <w:tc>
          <w:tcPr>
            <w:tcW w:w="0" w:type="auto"/>
          </w:tcPr>
          <w:p w:rsidR="00413F9D" w:rsidRDefault="00413F9D" w:rsidP="00805E42">
            <w:pPr>
              <w:jc w:val="left"/>
            </w:pPr>
            <w:r>
              <w:t>Measures of Effectiveness (MOEs) are the "operational"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0" w:type="auto"/>
          </w:tcPr>
          <w:p w:rsidR="00413F9D" w:rsidRDefault="00413F9D" w:rsidP="00805E42">
            <w:pPr>
              <w:jc w:val="left"/>
            </w:pPr>
            <w:r>
              <w:t>MOEs</w:t>
            </w:r>
          </w:p>
        </w:tc>
      </w:tr>
      <w:tr w:rsidR="00413F9D" w:rsidTr="00805E42">
        <w:trPr>
          <w:trHeight w:val="269"/>
          <w:jc w:val="center"/>
        </w:trPr>
        <w:tc>
          <w:tcPr>
            <w:tcW w:w="0" w:type="auto"/>
          </w:tcPr>
          <w:p w:rsidR="00413F9D" w:rsidRDefault="00413F9D" w:rsidP="00805E42">
            <w:pPr>
              <w:jc w:val="left"/>
            </w:pPr>
            <w:r>
              <w:t>Model-based Systems Development</w:t>
            </w:r>
          </w:p>
        </w:tc>
        <w:tc>
          <w:tcPr>
            <w:tcW w:w="0" w:type="auto"/>
          </w:tcPr>
          <w:p w:rsidR="00413F9D" w:rsidRDefault="00413F9D" w:rsidP="00805E42">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0" w:type="auto"/>
          </w:tcPr>
          <w:p w:rsidR="00413F9D" w:rsidRDefault="00413F9D" w:rsidP="00805E42">
            <w:pPr>
              <w:jc w:val="left"/>
            </w:pPr>
            <w:r>
              <w:t>MBSD</w:t>
            </w:r>
          </w:p>
        </w:tc>
      </w:tr>
      <w:tr w:rsidR="00413F9D" w:rsidTr="00805E42">
        <w:trPr>
          <w:trHeight w:val="269"/>
          <w:jc w:val="center"/>
        </w:trPr>
        <w:tc>
          <w:tcPr>
            <w:tcW w:w="0" w:type="auto"/>
          </w:tcPr>
          <w:p w:rsidR="00413F9D" w:rsidRDefault="00413F9D" w:rsidP="00805E42">
            <w:pPr>
              <w:jc w:val="left"/>
            </w:pPr>
            <w:r>
              <w:t>Model-based Systems Engineering</w:t>
            </w:r>
          </w:p>
        </w:tc>
        <w:tc>
          <w:tcPr>
            <w:tcW w:w="0" w:type="auto"/>
          </w:tcPr>
          <w:p w:rsidR="00413F9D" w:rsidRDefault="00413F9D" w:rsidP="00805E42">
            <w:pPr>
              <w:jc w:val="left"/>
            </w:pP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p>
          <w:p w:rsidR="00413F9D" w:rsidRDefault="00413F9D" w:rsidP="00805E42">
            <w:pPr>
              <w:jc w:val="left"/>
            </w:pPr>
            <w:r>
              <w:t xml:space="preserve">Ref - International Council on Systems Engineering (INCOSE), Systems Engineering Vision 2020, Version 2.03, TP-2004-004-02, September 2007. </w:t>
            </w:r>
          </w:p>
        </w:tc>
        <w:tc>
          <w:tcPr>
            <w:tcW w:w="0" w:type="auto"/>
          </w:tcPr>
          <w:p w:rsidR="00413F9D" w:rsidRDefault="00413F9D" w:rsidP="00805E42">
            <w:pPr>
              <w:jc w:val="left"/>
            </w:pPr>
            <w:r>
              <w:t>MBSE</w:t>
            </w:r>
          </w:p>
        </w:tc>
      </w:tr>
      <w:tr w:rsidR="00413F9D" w:rsidTr="00805E42">
        <w:trPr>
          <w:trHeight w:val="269"/>
          <w:jc w:val="center"/>
        </w:trPr>
        <w:tc>
          <w:tcPr>
            <w:tcW w:w="0" w:type="auto"/>
          </w:tcPr>
          <w:p w:rsidR="00413F9D" w:rsidRDefault="00413F9D" w:rsidP="00805E42">
            <w:pPr>
              <w:jc w:val="left"/>
            </w:pPr>
            <w:r>
              <w:t>MOE Data</w:t>
            </w:r>
          </w:p>
        </w:tc>
        <w:tc>
          <w:tcPr>
            <w:tcW w:w="0" w:type="auto"/>
          </w:tcPr>
          <w:p w:rsidR="00413F9D" w:rsidRDefault="00413F9D" w:rsidP="00805E42">
            <w:pPr>
              <w:jc w:val="left"/>
            </w:pPr>
            <w:r>
              <w:t>Data provided to measure the MOEs. .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lastRenderedPageBreak/>
              <w:t>Product Development System</w:t>
            </w:r>
          </w:p>
        </w:tc>
        <w:tc>
          <w:tcPr>
            <w:tcW w:w="0" w:type="auto"/>
          </w:tcPr>
          <w:p w:rsidR="00413F9D" w:rsidRDefault="00413F9D" w:rsidP="00805E42">
            <w:pPr>
              <w:jc w:val="left"/>
            </w:pPr>
            <w:r>
              <w:t>Product Development System (PDS) is the system used to provide an integrated environment of tools and capabilities required to develop products that are systems.  This includes the environment for systems engineering, software design and implementation engineering, mechanical design and implementation engineering, electrical design and implementation engineering and interfaces to external domains including manufacturing support and product management.</w:t>
            </w:r>
          </w:p>
        </w:tc>
        <w:tc>
          <w:tcPr>
            <w:tcW w:w="0" w:type="auto"/>
          </w:tcPr>
          <w:p w:rsidR="00413F9D" w:rsidRDefault="00413F9D" w:rsidP="00805E42">
            <w:pPr>
              <w:jc w:val="left"/>
            </w:pPr>
            <w:r>
              <w:t>PDS</w:t>
            </w:r>
          </w:p>
        </w:tc>
      </w:tr>
      <w:tr w:rsidR="00413F9D" w:rsidTr="00805E42">
        <w:trPr>
          <w:trHeight w:val="269"/>
          <w:jc w:val="center"/>
        </w:trPr>
        <w:tc>
          <w:tcPr>
            <w:tcW w:w="0" w:type="auto"/>
          </w:tcPr>
          <w:p w:rsidR="00413F9D" w:rsidRDefault="00413F9D" w:rsidP="00805E42">
            <w:pPr>
              <w:jc w:val="left"/>
            </w:pPr>
            <w:r>
              <w:t>Project Constraints</w:t>
            </w:r>
          </w:p>
        </w:tc>
        <w:tc>
          <w:tcPr>
            <w:tcW w:w="0" w:type="auto"/>
          </w:tcPr>
          <w:p w:rsidR="00413F9D" w:rsidRDefault="00413F9D" w:rsidP="00805E42">
            <w:pPr>
              <w:jc w:val="left"/>
            </w:pPr>
            <w:r>
              <w:t>Includes all other constraints from the stakeholder including cost, schedule, and solution constraints.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Regulatory Documents</w:t>
            </w:r>
          </w:p>
        </w:tc>
        <w:tc>
          <w:tcPr>
            <w:tcW w:w="0" w:type="auto"/>
          </w:tcPr>
          <w:p w:rsidR="00413F9D" w:rsidRDefault="00413F9D" w:rsidP="00805E42">
            <w:pPr>
              <w:jc w:val="left"/>
            </w:pPr>
            <w:r>
              <w:t>Regulatory compliance documents establish a set or rules, principles or usages that describe the goals that an organization, a system or equipment should implement to ensure the awareness of and take steps to comply with relevant laws and regulations.</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Review Comments</w:t>
            </w:r>
          </w:p>
        </w:tc>
        <w:tc>
          <w:tcPr>
            <w:tcW w:w="0" w:type="auto"/>
          </w:tcPr>
          <w:p w:rsidR="00413F9D" w:rsidRDefault="00413F9D" w:rsidP="00805E42">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p>
          <w:p w:rsidR="00413F9D" w:rsidRDefault="00413F9D" w:rsidP="00805E42">
            <w:pPr>
              <w:jc w:val="left"/>
            </w:pPr>
          </w:p>
          <w:p w:rsidR="00413F9D" w:rsidRDefault="00413F9D" w:rsidP="00805E42">
            <w:pPr>
              <w:jc w:val="left"/>
            </w:pPr>
            <w:r>
              <w:t>The set of comments in the Review Comments artifact can be of multiple forms, e.g.  an annotated version of the review package, a separate report, etc.</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Review Package</w:t>
            </w:r>
          </w:p>
        </w:tc>
        <w:tc>
          <w:tcPr>
            <w:tcW w:w="0" w:type="auto"/>
          </w:tcPr>
          <w:p w:rsidR="00413F9D" w:rsidRDefault="00413F9D" w:rsidP="00805E42">
            <w:pPr>
              <w:jc w:val="left"/>
            </w:pPr>
            <w:r>
              <w:t xml:space="preserve">The review package describes what has changed. Typically this is measured against the previous baseline.  The review package contains all the changed items and any additional needed to complete the context of those changed items. </w:t>
            </w:r>
          </w:p>
          <w:p w:rsidR="00413F9D" w:rsidRDefault="00413F9D" w:rsidP="00805E42">
            <w:pPr>
              <w:jc w:val="left"/>
            </w:pPr>
            <w:r>
              <w:t xml:space="preserve">The review package should highlight what items have been added, deleted or updated, e.g. document change bars, red lines, text color changes, annotation, etc. </w:t>
            </w:r>
          </w:p>
          <w:p w:rsidR="00413F9D" w:rsidRDefault="00413F9D" w:rsidP="00805E42">
            <w:pPr>
              <w:jc w:val="left"/>
            </w:pPr>
            <w:r>
              <w:t>The review package can consist of any type of artifact, including SysML models, documents, code, parts of the system, prototypes, etc.</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Safety Measure</w:t>
            </w:r>
          </w:p>
        </w:tc>
        <w:tc>
          <w:tcPr>
            <w:tcW w:w="0" w:type="auto"/>
          </w:tcPr>
          <w:p w:rsidR="00413F9D" w:rsidRDefault="00413F9D" w:rsidP="00805E42">
            <w:pPr>
              <w:jc w:val="left"/>
            </w:pPr>
            <w:r>
              <w:t xml:space="preserve">Safety measures are activities and precautions taken to improve safety, i.e. reduce risk related to human health [6]. </w:t>
            </w:r>
          </w:p>
          <w:p w:rsidR="00413F9D" w:rsidRDefault="00413F9D" w:rsidP="00805E42">
            <w:pPr>
              <w:jc w:val="left"/>
            </w:pPr>
            <w:r>
              <w:t>A safety measure could be used to detect or mitigate a fault [7].</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Safety Report</w:t>
            </w:r>
          </w:p>
        </w:tc>
        <w:tc>
          <w:tcPr>
            <w:tcW w:w="0" w:type="auto"/>
          </w:tcPr>
          <w:p w:rsidR="00413F9D" w:rsidRDefault="00413F9D" w:rsidP="00805E42">
            <w:pPr>
              <w:jc w:val="left"/>
            </w:pPr>
            <w:r>
              <w:t>The result of a safety analysis and evaluation.</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Source Documents</w:t>
            </w:r>
          </w:p>
        </w:tc>
        <w:tc>
          <w:tcPr>
            <w:tcW w:w="0" w:type="auto"/>
          </w:tcPr>
          <w:p w:rsidR="00413F9D" w:rsidRDefault="00413F9D" w:rsidP="00805E42">
            <w:pPr>
              <w:jc w:val="left"/>
            </w:pPr>
            <w:r>
              <w:t>Extract, clarify, and prioritize all of the written directives embodied in the source documents relevant to the particular stage of procurement activity.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Specialty Engineering</w:t>
            </w:r>
          </w:p>
        </w:tc>
        <w:tc>
          <w:tcPr>
            <w:tcW w:w="0" w:type="auto"/>
          </w:tcPr>
          <w:p w:rsidR="00413F9D" w:rsidRDefault="00413F9D" w:rsidP="00805E42">
            <w:pPr>
              <w:jc w:val="left"/>
            </w:pPr>
            <w:r>
              <w:t>Analysis of specific features of a system that requires special skills to identify requirements and assess their impact on the system life cycle. [2]</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Stakeholder Needs</w:t>
            </w:r>
          </w:p>
        </w:tc>
        <w:tc>
          <w:tcPr>
            <w:tcW w:w="0" w:type="auto"/>
          </w:tcPr>
          <w:p w:rsidR="00413F9D" w:rsidRDefault="00413F9D" w:rsidP="00805E42">
            <w:pPr>
              <w:jc w:val="left"/>
            </w:pPr>
            <w:r>
              <w:t>Description of users' and other stakeholders' needs or services that the system of interest will provide.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lastRenderedPageBreak/>
              <w:t>Stakeholder Requirements</w:t>
            </w:r>
          </w:p>
        </w:tc>
        <w:tc>
          <w:tcPr>
            <w:tcW w:w="0" w:type="auto"/>
          </w:tcPr>
          <w:p w:rsidR="00413F9D" w:rsidRDefault="00413F9D" w:rsidP="00805E42">
            <w:pPr>
              <w:jc w:val="left"/>
            </w:pPr>
            <w:r>
              <w:t>Formally documented and approved stakeholder requirements that will govern the project, including: required system capabilities, functions, and/or services; quality standards; and cost and schedule constraints.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Stakeholder Requirements Traceability</w:t>
            </w:r>
          </w:p>
        </w:tc>
        <w:tc>
          <w:tcPr>
            <w:tcW w:w="0" w:type="auto"/>
          </w:tcPr>
          <w:p w:rsidR="00413F9D" w:rsidRDefault="00413F9D" w:rsidP="00805E42">
            <w:pPr>
              <w:jc w:val="left"/>
            </w:pPr>
            <w:r>
              <w:t>All stakeholder requirements should have bidirectional traceability, including to their source, such as the source document or the stakeholder need.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Subsystem</w:t>
            </w:r>
          </w:p>
        </w:tc>
        <w:tc>
          <w:tcPr>
            <w:tcW w:w="0" w:type="auto"/>
          </w:tcPr>
          <w:p w:rsidR="00413F9D" w:rsidRDefault="00413F9D" w:rsidP="00805E42">
            <w:pPr>
              <w:jc w:val="left"/>
            </w:pPr>
            <w:r>
              <w:t>A system element comprising an integrated set of assemblies, which performs a cleanly and clearly separated function, involving similar technical skills, or a separate supplier. [2]</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Supplier</w:t>
            </w:r>
          </w:p>
        </w:tc>
        <w:tc>
          <w:tcPr>
            <w:tcW w:w="0" w:type="auto"/>
          </w:tcPr>
          <w:p w:rsidR="00413F9D" w:rsidRDefault="00413F9D" w:rsidP="00805E42">
            <w:pPr>
              <w:jc w:val="left"/>
            </w:pPr>
            <w:r>
              <w:t>An organization or an individual that enters into an agreement with the acquirer for the supply of a product or service. [2]</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System</w:t>
            </w:r>
          </w:p>
        </w:tc>
        <w:tc>
          <w:tcPr>
            <w:tcW w:w="0" w:type="auto"/>
          </w:tcPr>
          <w:p w:rsidR="00413F9D" w:rsidRDefault="00413F9D" w:rsidP="00805E42">
            <w:pPr>
              <w:jc w:val="left"/>
            </w:pPr>
            <w:r>
              <w:t>A combination of interacting elements organized to achieve one or more stated purposes [2}</w:t>
            </w:r>
          </w:p>
          <w:p w:rsidR="00413F9D" w:rsidRDefault="00413F9D" w:rsidP="00805E42">
            <w:pPr>
              <w:jc w:val="left"/>
            </w:pPr>
            <w: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System Element</w:t>
            </w:r>
          </w:p>
        </w:tc>
        <w:tc>
          <w:tcPr>
            <w:tcW w:w="0" w:type="auto"/>
          </w:tcPr>
          <w:p w:rsidR="00413F9D" w:rsidRDefault="00413F9D" w:rsidP="00805E42">
            <w:pPr>
              <w:jc w:val="left"/>
            </w:pPr>
            <w:r>
              <w:t>A member of a set of elements that constitutes a system a major product, service, or facility of the system (the term subsystem is sometimes used instead of element) [2]</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System of Interest</w:t>
            </w:r>
          </w:p>
        </w:tc>
        <w:tc>
          <w:tcPr>
            <w:tcW w:w="0" w:type="auto"/>
          </w:tcPr>
          <w:p w:rsidR="00413F9D" w:rsidRDefault="00413F9D" w:rsidP="00805E42">
            <w:pPr>
              <w:jc w:val="left"/>
            </w:pPr>
            <w:r>
              <w:t>The system whose life cycle is under consideration.[2]</w:t>
            </w:r>
          </w:p>
          <w:p w:rsidR="00413F9D" w:rsidRDefault="00413F9D" w:rsidP="00805E42">
            <w:pPr>
              <w:jc w:val="left"/>
            </w:pPr>
          </w:p>
          <w:p w:rsidR="00413F9D" w:rsidRDefault="00413F9D" w:rsidP="00805E42">
            <w:pPr>
              <w:jc w:val="left"/>
            </w:pPr>
            <w:r>
              <w:t xml:space="preserve">A specific system in the context of a set of systems that is the primary focus of evaluation, analysis or development. </w:t>
            </w:r>
          </w:p>
        </w:tc>
        <w:tc>
          <w:tcPr>
            <w:tcW w:w="0" w:type="auto"/>
          </w:tcPr>
          <w:p w:rsidR="00413F9D" w:rsidRDefault="00413F9D" w:rsidP="00805E42">
            <w:pPr>
              <w:jc w:val="left"/>
            </w:pPr>
            <w:r>
              <w:t>SoI</w:t>
            </w:r>
          </w:p>
        </w:tc>
      </w:tr>
      <w:tr w:rsidR="00413F9D" w:rsidTr="00805E42">
        <w:trPr>
          <w:trHeight w:val="269"/>
          <w:jc w:val="center"/>
        </w:trPr>
        <w:tc>
          <w:tcPr>
            <w:tcW w:w="0" w:type="auto"/>
          </w:tcPr>
          <w:p w:rsidR="00413F9D" w:rsidRDefault="00413F9D" w:rsidP="00805E42">
            <w:pPr>
              <w:jc w:val="left"/>
            </w:pPr>
            <w:r>
              <w:t>Systems Engineering</w:t>
            </w:r>
          </w:p>
        </w:tc>
        <w:tc>
          <w:tcPr>
            <w:tcW w:w="0" w:type="auto"/>
          </w:tcPr>
          <w:p w:rsidR="00413F9D" w:rsidRDefault="00413F9D" w:rsidP="00805E42">
            <w:pPr>
              <w:jc w:val="left"/>
            </w:pPr>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[2]</w:t>
            </w:r>
          </w:p>
        </w:tc>
        <w:tc>
          <w:tcPr>
            <w:tcW w:w="0" w:type="auto"/>
          </w:tcPr>
          <w:p w:rsidR="00413F9D" w:rsidRDefault="00413F9D" w:rsidP="00805E42">
            <w:pPr>
              <w:jc w:val="left"/>
            </w:pPr>
            <w:r>
              <w:t>SE</w:t>
            </w:r>
          </w:p>
        </w:tc>
      </w:tr>
      <w:tr w:rsidR="00413F9D" w:rsidTr="00805E42">
        <w:trPr>
          <w:trHeight w:val="269"/>
          <w:jc w:val="center"/>
        </w:trPr>
        <w:tc>
          <w:tcPr>
            <w:tcW w:w="0" w:type="auto"/>
          </w:tcPr>
          <w:p w:rsidR="00413F9D" w:rsidRDefault="00413F9D" w:rsidP="00805E42">
            <w:pPr>
              <w:jc w:val="left"/>
            </w:pPr>
            <w:r>
              <w:t>Technical Measures</w:t>
            </w:r>
          </w:p>
        </w:tc>
        <w:tc>
          <w:tcPr>
            <w:tcW w:w="0" w:type="auto"/>
          </w:tcPr>
          <w:p w:rsidR="00413F9D" w:rsidRDefault="00413F9D" w:rsidP="00805E42">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lastRenderedPageBreak/>
              <w:t>Technical Performance Measure</w:t>
            </w:r>
          </w:p>
        </w:tc>
        <w:tc>
          <w:tcPr>
            <w:tcW w:w="0" w:type="auto"/>
          </w:tcPr>
          <w:p w:rsidR="00413F9D" w:rsidRDefault="00413F9D" w:rsidP="00805E42">
            <w:pPr>
              <w:jc w:val="left"/>
            </w:pPr>
            <w:r>
              <w:t>TPMs measure attributes of a system element to determine how well a system or system element is satisfying or expected to satisfy a technical requirement or goal. [9]</w:t>
            </w:r>
          </w:p>
        </w:tc>
        <w:tc>
          <w:tcPr>
            <w:tcW w:w="0" w:type="auto"/>
          </w:tcPr>
          <w:p w:rsidR="00413F9D" w:rsidRDefault="00413F9D" w:rsidP="00805E42">
            <w:pPr>
              <w:jc w:val="left"/>
            </w:pPr>
            <w:r>
              <w:t>TPM</w:t>
            </w:r>
          </w:p>
        </w:tc>
      </w:tr>
      <w:tr w:rsidR="00413F9D" w:rsidTr="00805E42">
        <w:trPr>
          <w:trHeight w:val="269"/>
          <w:jc w:val="center"/>
        </w:trPr>
        <w:tc>
          <w:tcPr>
            <w:tcW w:w="0" w:type="auto"/>
          </w:tcPr>
          <w:p w:rsidR="00413F9D" w:rsidRDefault="00413F9D" w:rsidP="00805E42">
            <w:pPr>
              <w:jc w:val="left"/>
            </w:pPr>
            <w:r>
              <w:t>Validation</w:t>
            </w:r>
          </w:p>
        </w:tc>
        <w:tc>
          <w:tcPr>
            <w:tcW w:w="0" w:type="auto"/>
          </w:tcPr>
          <w:p w:rsidR="00413F9D" w:rsidRDefault="00413F9D" w:rsidP="00805E42">
            <w:pPr>
              <w:jc w:val="left"/>
            </w:pPr>
            <w:r>
              <w:t>A confirmation, through the provision of objective evidence, that the requirements for a specific intended use or application have been fulfilled [ISO 9000: 2000] [2]</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Validation Criteria</w:t>
            </w:r>
          </w:p>
        </w:tc>
        <w:tc>
          <w:tcPr>
            <w:tcW w:w="0" w:type="auto"/>
          </w:tcPr>
          <w:p w:rsidR="00413F9D" w:rsidRDefault="00413F9D" w:rsidP="00805E42">
            <w:pPr>
              <w:jc w:val="left"/>
            </w:pPr>
            <w:r>
              <w:t>May specify who will perform validation activities, and the environments of the system-of-interest. [2] (section 4.1)</w:t>
            </w:r>
          </w:p>
        </w:tc>
        <w:tc>
          <w:tcPr>
            <w:tcW w:w="0" w:type="auto"/>
          </w:tcPr>
          <w:p w:rsidR="00413F9D" w:rsidRDefault="00413F9D" w:rsidP="00805E42">
            <w:pPr>
              <w:jc w:val="left"/>
            </w:pPr>
          </w:p>
        </w:tc>
      </w:tr>
      <w:tr w:rsidR="00413F9D" w:rsidTr="00805E42">
        <w:trPr>
          <w:trHeight w:val="269"/>
          <w:jc w:val="center"/>
        </w:trPr>
        <w:tc>
          <w:tcPr>
            <w:tcW w:w="0" w:type="auto"/>
          </w:tcPr>
          <w:p w:rsidR="00413F9D" w:rsidRDefault="00413F9D" w:rsidP="00805E42">
            <w:pPr>
              <w:jc w:val="left"/>
            </w:pPr>
            <w:r>
              <w:t>Verification</w:t>
            </w:r>
          </w:p>
        </w:tc>
        <w:tc>
          <w:tcPr>
            <w:tcW w:w="0" w:type="auto"/>
          </w:tcPr>
          <w:p w:rsidR="00413F9D" w:rsidRDefault="00413F9D" w:rsidP="00805E42">
            <w:pPr>
              <w:jc w:val="left"/>
            </w:pPr>
            <w:r>
              <w:t>Confirmation, through the provision of objective evidence, that specified requirements have been fulfilled [ISO 9000: 2000] [2]</w:t>
            </w:r>
          </w:p>
        </w:tc>
        <w:tc>
          <w:tcPr>
            <w:tcW w:w="0" w:type="auto"/>
          </w:tcPr>
          <w:p w:rsidR="00413F9D" w:rsidRDefault="00413F9D" w:rsidP="00805E42">
            <w:pPr>
              <w:jc w:val="left"/>
            </w:pPr>
          </w:p>
        </w:tc>
      </w:tr>
    </w:tbl>
    <w:p w:rsidR="00413F9D" w:rsidRDefault="00413F9D" w:rsidP="00413F9D"/>
    <w:p w:rsidR="00413F9D" w:rsidRDefault="00413F9D" w:rsidP="00413F9D">
      <w:pPr>
        <w:pStyle w:val="Heading2"/>
        <w:pageBreakBefore/>
        <w:numPr>
          <w:ilvl w:val="1"/>
          <w:numId w:val="6"/>
        </w:numPr>
      </w:pPr>
      <w:bookmarkStart w:id="64" w:name="_Toc41"/>
      <w:bookmarkStart w:id="65" w:name="_Toc418426836"/>
      <w:r>
        <w:lastRenderedPageBreak/>
        <w:t>Table of Use Case List</w:t>
      </w:r>
      <w:bookmarkEnd w:id="64"/>
      <w:bookmarkEnd w:id="65"/>
    </w:p>
    <w:p w:rsidR="00413F9D" w:rsidRDefault="00413F9D" w:rsidP="00413F9D">
      <w:pPr>
        <w:pStyle w:val="Caption"/>
      </w:pPr>
      <w:bookmarkStart w:id="66" w:name="_Toc42"/>
      <w:bookmarkStart w:id="67" w:name="_Toc418426849"/>
      <w:r>
        <w:t xml:space="preserve">Table </w:t>
      </w:r>
      <w:r>
        <w:fldChar w:fldCharType="begin"/>
      </w:r>
      <w:r>
        <w:instrText>SEQ Table \* ARABIC</w:instrText>
      </w:r>
      <w:r>
        <w:fldChar w:fldCharType="separate"/>
      </w:r>
      <w:r>
        <w:rPr>
          <w:noProof/>
        </w:rPr>
        <w:t>2</w:t>
      </w:r>
      <w:r>
        <w:fldChar w:fldCharType="end"/>
      </w:r>
      <w:r>
        <w:t>: List of Use Cases</w:t>
      </w:r>
      <w:bookmarkEnd w:id="66"/>
      <w:bookmarkEnd w:id="67"/>
    </w:p>
    <w:tbl>
      <w:tblPr>
        <w:tblStyle w:val="TableGrid"/>
        <w:tblW w:w="5000" w:type="pct"/>
        <w:jc w:val="center"/>
        <w:tblLook w:val="04A0" w:firstRow="1" w:lastRow="0" w:firstColumn="1" w:lastColumn="0" w:noHBand="0" w:noVBand="1"/>
      </w:tblPr>
      <w:tblGrid>
        <w:gridCol w:w="4662"/>
        <w:gridCol w:w="4688"/>
      </w:tblGrid>
      <w:tr w:rsidR="00413F9D" w:rsidTr="00805E42">
        <w:trPr>
          <w:trHeight w:val="269"/>
          <w:tblHeader/>
          <w:jc w:val="center"/>
        </w:trPr>
        <w:tc>
          <w:tcPr>
            <w:tcW w:w="0" w:type="auto"/>
            <w:vMerge w:val="restart"/>
          </w:tcPr>
          <w:p w:rsidR="00413F9D" w:rsidRDefault="00413F9D" w:rsidP="00805E42">
            <w:pPr>
              <w:rPr>
                <w:b/>
              </w:rPr>
            </w:pPr>
            <w:r>
              <w:rPr>
                <w:b/>
                <w:bCs/>
              </w:rPr>
              <w:t>Owner</w:t>
            </w:r>
          </w:p>
        </w:tc>
        <w:tc>
          <w:tcPr>
            <w:tcW w:w="0" w:type="auto"/>
            <w:vMerge w:val="restart"/>
          </w:tcPr>
          <w:p w:rsidR="00413F9D" w:rsidRDefault="00413F9D" w:rsidP="00805E42">
            <w:pPr>
              <w:rPr>
                <w:b/>
              </w:rPr>
            </w:pPr>
            <w:r>
              <w:rPr>
                <w:b/>
                <w:bCs/>
              </w:rPr>
              <w:t>Name</w:t>
            </w:r>
          </w:p>
        </w:tc>
      </w:tr>
      <w:tr w:rsidR="00413F9D" w:rsidTr="00805E42">
        <w:trPr>
          <w:trHeight w:val="269"/>
          <w:jc w:val="center"/>
        </w:trPr>
        <w:tc>
          <w:tcPr>
            <w:tcW w:w="0" w:type="auto"/>
            <w:vMerge w:val="restart"/>
          </w:tcPr>
          <w:p w:rsidR="00413F9D" w:rsidRDefault="00413F9D" w:rsidP="00805E42">
            <w:pPr>
              <w:jc w:val="left"/>
            </w:pPr>
            <w:r>
              <w:t>Exploratory and Concept Stage</w:t>
            </w:r>
          </w:p>
        </w:tc>
        <w:tc>
          <w:tcPr>
            <w:tcW w:w="0" w:type="auto"/>
            <w:vMerge w:val="restart"/>
          </w:tcPr>
          <w:p w:rsidR="00413F9D" w:rsidRDefault="00413F9D" w:rsidP="00805E42">
            <w:pPr>
              <w:jc w:val="left"/>
            </w:pPr>
            <w:r>
              <w:t>Response to a Customer Request</w:t>
            </w:r>
          </w:p>
        </w:tc>
      </w:tr>
      <w:tr w:rsidR="00413F9D" w:rsidTr="00805E42">
        <w:trPr>
          <w:trHeight w:val="269"/>
          <w:jc w:val="center"/>
        </w:trPr>
        <w:tc>
          <w:tcPr>
            <w:tcW w:w="0" w:type="auto"/>
            <w:vMerge w:val="restart"/>
          </w:tcPr>
          <w:p w:rsidR="00413F9D" w:rsidRDefault="00413F9D" w:rsidP="00805E42">
            <w:pPr>
              <w:jc w:val="left"/>
            </w:pPr>
            <w:r>
              <w:t>Exploratory and Concept Stage</w:t>
            </w:r>
          </w:p>
        </w:tc>
        <w:tc>
          <w:tcPr>
            <w:tcW w:w="0" w:type="auto"/>
            <w:vMerge w:val="restart"/>
          </w:tcPr>
          <w:p w:rsidR="00413F9D" w:rsidRDefault="00413F9D" w:rsidP="00805E42">
            <w:pPr>
              <w:jc w:val="left"/>
            </w:pPr>
            <w:r>
              <w:t>Analyze Stakeholders Needs</w:t>
            </w:r>
          </w:p>
        </w:tc>
      </w:tr>
      <w:tr w:rsidR="00413F9D" w:rsidTr="00805E42">
        <w:trPr>
          <w:trHeight w:val="269"/>
          <w:jc w:val="center"/>
        </w:trPr>
        <w:tc>
          <w:tcPr>
            <w:tcW w:w="0" w:type="auto"/>
            <w:vMerge w:val="restart"/>
          </w:tcPr>
          <w:p w:rsidR="00413F9D" w:rsidRDefault="00413F9D" w:rsidP="00805E42">
            <w:pPr>
              <w:jc w:val="left"/>
            </w:pPr>
            <w:r>
              <w:t>Exploratory and Concept Stage</w:t>
            </w:r>
          </w:p>
        </w:tc>
        <w:tc>
          <w:tcPr>
            <w:tcW w:w="0" w:type="auto"/>
            <w:vMerge w:val="restart"/>
          </w:tcPr>
          <w:p w:rsidR="00413F9D" w:rsidRDefault="00413F9D" w:rsidP="00805E42">
            <w:pPr>
              <w:jc w:val="left"/>
            </w:pPr>
            <w:r>
              <w:t>Derive System Requirements</w:t>
            </w:r>
          </w:p>
        </w:tc>
      </w:tr>
      <w:tr w:rsidR="00413F9D" w:rsidTr="00805E42">
        <w:trPr>
          <w:trHeight w:val="269"/>
          <w:jc w:val="center"/>
        </w:trPr>
        <w:tc>
          <w:tcPr>
            <w:tcW w:w="0" w:type="auto"/>
            <w:vMerge w:val="restart"/>
          </w:tcPr>
          <w:p w:rsidR="00413F9D" w:rsidRDefault="00413F9D" w:rsidP="00805E42">
            <w:pPr>
              <w:jc w:val="left"/>
            </w:pPr>
            <w:r>
              <w:t>Exploratory and Concept Stage</w:t>
            </w:r>
          </w:p>
        </w:tc>
        <w:tc>
          <w:tcPr>
            <w:tcW w:w="0" w:type="auto"/>
            <w:vMerge w:val="restart"/>
          </w:tcPr>
          <w:p w:rsidR="00413F9D" w:rsidRDefault="00413F9D" w:rsidP="00805E42">
            <w:pPr>
              <w:jc w:val="left"/>
            </w:pPr>
            <w:r>
              <w:t>Analyze System Life-cycle Costs</w:t>
            </w:r>
          </w:p>
        </w:tc>
      </w:tr>
      <w:tr w:rsidR="00413F9D" w:rsidTr="00805E42">
        <w:trPr>
          <w:trHeight w:val="269"/>
          <w:jc w:val="center"/>
        </w:trPr>
        <w:tc>
          <w:tcPr>
            <w:tcW w:w="0" w:type="auto"/>
            <w:vMerge w:val="restart"/>
          </w:tcPr>
          <w:p w:rsidR="00413F9D" w:rsidRDefault="00413F9D" w:rsidP="00805E42">
            <w:pPr>
              <w:jc w:val="left"/>
            </w:pPr>
            <w:r>
              <w:t>Management Workflow Use Cases</w:t>
            </w:r>
          </w:p>
        </w:tc>
        <w:tc>
          <w:tcPr>
            <w:tcW w:w="0" w:type="auto"/>
            <w:vMerge w:val="restart"/>
          </w:tcPr>
          <w:p w:rsidR="00413F9D" w:rsidRDefault="00413F9D" w:rsidP="00805E42">
            <w:pPr>
              <w:jc w:val="left"/>
            </w:pPr>
            <w:r>
              <w:t>Plan a Development Cycle</w:t>
            </w:r>
          </w:p>
        </w:tc>
      </w:tr>
      <w:tr w:rsidR="00413F9D" w:rsidTr="00805E42">
        <w:trPr>
          <w:trHeight w:val="269"/>
          <w:jc w:val="center"/>
        </w:trPr>
        <w:tc>
          <w:tcPr>
            <w:tcW w:w="0" w:type="auto"/>
            <w:vMerge w:val="restart"/>
          </w:tcPr>
          <w:p w:rsidR="00413F9D" w:rsidRDefault="00413F9D" w:rsidP="00805E42">
            <w:pPr>
              <w:jc w:val="left"/>
            </w:pPr>
            <w:r>
              <w:t>Management Workflow Use Cases</w:t>
            </w:r>
          </w:p>
        </w:tc>
        <w:tc>
          <w:tcPr>
            <w:tcW w:w="0" w:type="auto"/>
            <w:vMerge w:val="restart"/>
          </w:tcPr>
          <w:p w:rsidR="00413F9D" w:rsidRDefault="00413F9D" w:rsidP="00805E42">
            <w:pPr>
              <w:jc w:val="left"/>
            </w:pPr>
            <w:r>
              <w:t>Manage SE Development Progress</w:t>
            </w:r>
          </w:p>
        </w:tc>
      </w:tr>
      <w:tr w:rsidR="00413F9D" w:rsidTr="00805E42">
        <w:trPr>
          <w:trHeight w:val="269"/>
          <w:jc w:val="center"/>
        </w:trPr>
        <w:tc>
          <w:tcPr>
            <w:tcW w:w="0" w:type="auto"/>
            <w:vMerge w:val="restart"/>
          </w:tcPr>
          <w:p w:rsidR="00413F9D" w:rsidRDefault="00413F9D" w:rsidP="00805E42">
            <w:pPr>
              <w:jc w:val="left"/>
            </w:pPr>
            <w:r>
              <w:t>Management Workflow Use Cases</w:t>
            </w:r>
          </w:p>
        </w:tc>
        <w:tc>
          <w:tcPr>
            <w:tcW w:w="0" w:type="auto"/>
            <w:vMerge w:val="restart"/>
          </w:tcPr>
          <w:p w:rsidR="00413F9D" w:rsidRDefault="00413F9D" w:rsidP="00805E42">
            <w:pPr>
              <w:jc w:val="left"/>
            </w:pPr>
            <w:r>
              <w:t>Manage SE Development Environment</w:t>
            </w:r>
          </w:p>
        </w:tc>
      </w:tr>
      <w:tr w:rsidR="00413F9D" w:rsidTr="00805E42">
        <w:trPr>
          <w:trHeight w:val="269"/>
          <w:jc w:val="center"/>
        </w:trPr>
        <w:tc>
          <w:tcPr>
            <w:tcW w:w="0" w:type="auto"/>
            <w:vMerge w:val="restart"/>
          </w:tcPr>
          <w:p w:rsidR="00413F9D" w:rsidRDefault="00413F9D" w:rsidP="00805E42">
            <w:pPr>
              <w:jc w:val="left"/>
            </w:pPr>
            <w:r>
              <w:t>Management Workflow Use Cases</w:t>
            </w:r>
          </w:p>
        </w:tc>
        <w:tc>
          <w:tcPr>
            <w:tcW w:w="0" w:type="auto"/>
            <w:vMerge w:val="restart"/>
          </w:tcPr>
          <w:p w:rsidR="00413F9D" w:rsidRDefault="00413F9D" w:rsidP="00805E42">
            <w:pPr>
              <w:jc w:val="left"/>
            </w:pPr>
            <w:r>
              <w:t>Create a Baseline</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Derive Product Architecture</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Evaluate System Safety</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Perform System RMA Engineering</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Apply System Security Engineering</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Analyze System Performance</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 xml:space="preserve">Allocate and Manage </w:t>
            </w:r>
            <w:proofErr w:type="spellStart"/>
            <w:r>
              <w:t>SWaP</w:t>
            </w:r>
            <w:proofErr w:type="spellEnd"/>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Perform a Trade Study</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Analyze Behavior Correctness</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Manage Product Lines</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Integrate Human Domain Constraints</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Perform Environmental Engineering</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Collaborate with Implementation Domain Team</w:t>
            </w:r>
          </w:p>
        </w:tc>
      </w:tr>
      <w:tr w:rsidR="00413F9D" w:rsidTr="00805E42">
        <w:trPr>
          <w:trHeight w:val="269"/>
          <w:jc w:val="center"/>
        </w:trPr>
        <w:tc>
          <w:tcPr>
            <w:tcW w:w="0" w:type="auto"/>
            <w:vMerge w:val="restart"/>
          </w:tcPr>
          <w:p w:rsidR="00413F9D" w:rsidRDefault="00413F9D" w:rsidP="00805E42">
            <w:pPr>
              <w:jc w:val="left"/>
            </w:pPr>
            <w:r>
              <w:t>SE Domain Workflow Use Cases</w:t>
            </w:r>
          </w:p>
        </w:tc>
        <w:tc>
          <w:tcPr>
            <w:tcW w:w="0" w:type="auto"/>
            <w:vMerge w:val="restart"/>
          </w:tcPr>
          <w:p w:rsidR="00413F9D" w:rsidRDefault="00413F9D" w:rsidP="00805E42">
            <w:pPr>
              <w:jc w:val="left"/>
            </w:pPr>
            <w:r>
              <w:t>Perform EMI Engineering</w:t>
            </w:r>
          </w:p>
        </w:tc>
      </w:tr>
      <w:tr w:rsidR="00413F9D" w:rsidTr="00805E42">
        <w:trPr>
          <w:trHeight w:val="269"/>
          <w:jc w:val="center"/>
        </w:trPr>
        <w:tc>
          <w:tcPr>
            <w:tcW w:w="0" w:type="auto"/>
            <w:vMerge w:val="restart"/>
          </w:tcPr>
          <w:p w:rsidR="00413F9D" w:rsidRDefault="00413F9D" w:rsidP="00805E42">
            <w:pPr>
              <w:jc w:val="left"/>
            </w:pPr>
            <w:r>
              <w:t>Validation and Verification Workflow Use Cases</w:t>
            </w:r>
          </w:p>
        </w:tc>
        <w:tc>
          <w:tcPr>
            <w:tcW w:w="0" w:type="auto"/>
            <w:vMerge w:val="restart"/>
          </w:tcPr>
          <w:p w:rsidR="00413F9D" w:rsidRDefault="00413F9D" w:rsidP="00805E42">
            <w:pPr>
              <w:jc w:val="left"/>
            </w:pPr>
            <w:r>
              <w:t>Develop Verification Plan and Procedures</w:t>
            </w:r>
          </w:p>
        </w:tc>
      </w:tr>
      <w:tr w:rsidR="00413F9D" w:rsidTr="00805E42">
        <w:trPr>
          <w:trHeight w:val="269"/>
          <w:jc w:val="center"/>
        </w:trPr>
        <w:tc>
          <w:tcPr>
            <w:tcW w:w="0" w:type="auto"/>
            <w:vMerge w:val="restart"/>
          </w:tcPr>
          <w:p w:rsidR="00413F9D" w:rsidRDefault="00413F9D" w:rsidP="00805E42">
            <w:pPr>
              <w:jc w:val="left"/>
            </w:pPr>
            <w:r>
              <w:t>Validation and Verification Workflow Use Cases</w:t>
            </w:r>
          </w:p>
        </w:tc>
        <w:tc>
          <w:tcPr>
            <w:tcW w:w="0" w:type="auto"/>
            <w:vMerge w:val="restart"/>
          </w:tcPr>
          <w:p w:rsidR="00413F9D" w:rsidRDefault="00413F9D" w:rsidP="00805E42">
            <w:pPr>
              <w:jc w:val="left"/>
            </w:pPr>
            <w:r>
              <w:t>Develop a System Integration Plan</w:t>
            </w:r>
          </w:p>
        </w:tc>
      </w:tr>
      <w:tr w:rsidR="00413F9D" w:rsidTr="00805E42">
        <w:trPr>
          <w:trHeight w:val="269"/>
          <w:jc w:val="center"/>
        </w:trPr>
        <w:tc>
          <w:tcPr>
            <w:tcW w:w="0" w:type="auto"/>
            <w:vMerge w:val="restart"/>
          </w:tcPr>
          <w:p w:rsidR="00413F9D" w:rsidRDefault="00413F9D" w:rsidP="00805E42">
            <w:pPr>
              <w:jc w:val="left"/>
            </w:pPr>
            <w:r>
              <w:t>Validation and Verification Workflow Use Cases</w:t>
            </w:r>
          </w:p>
        </w:tc>
        <w:tc>
          <w:tcPr>
            <w:tcW w:w="0" w:type="auto"/>
            <w:vMerge w:val="restart"/>
          </w:tcPr>
          <w:p w:rsidR="00413F9D" w:rsidRDefault="00413F9D" w:rsidP="00805E42">
            <w:pPr>
              <w:jc w:val="left"/>
            </w:pPr>
            <w:r>
              <w:t>Execute a Verification Test Procedure</w:t>
            </w:r>
          </w:p>
        </w:tc>
      </w:tr>
      <w:tr w:rsidR="00413F9D" w:rsidTr="00805E42">
        <w:trPr>
          <w:trHeight w:val="269"/>
          <w:jc w:val="center"/>
        </w:trPr>
        <w:tc>
          <w:tcPr>
            <w:tcW w:w="0" w:type="auto"/>
            <w:vMerge w:val="restart"/>
          </w:tcPr>
          <w:p w:rsidR="00413F9D" w:rsidRDefault="00413F9D" w:rsidP="00805E42">
            <w:pPr>
              <w:jc w:val="left"/>
            </w:pPr>
            <w:r>
              <w:t>Validation and Verification Workflow Use Cases</w:t>
            </w:r>
          </w:p>
        </w:tc>
        <w:tc>
          <w:tcPr>
            <w:tcW w:w="0" w:type="auto"/>
            <w:vMerge w:val="restart"/>
          </w:tcPr>
          <w:p w:rsidR="00413F9D" w:rsidRDefault="00413F9D" w:rsidP="00805E42">
            <w:pPr>
              <w:jc w:val="left"/>
            </w:pPr>
            <w:r>
              <w:t>Provide V&amp;V Status</w:t>
            </w:r>
          </w:p>
        </w:tc>
      </w:tr>
      <w:tr w:rsidR="00413F9D" w:rsidTr="00805E42">
        <w:trPr>
          <w:trHeight w:val="269"/>
          <w:jc w:val="center"/>
        </w:trPr>
        <w:tc>
          <w:tcPr>
            <w:tcW w:w="0" w:type="auto"/>
            <w:vMerge w:val="restart"/>
          </w:tcPr>
          <w:p w:rsidR="00413F9D" w:rsidRDefault="00413F9D" w:rsidP="00805E42">
            <w:pPr>
              <w:jc w:val="left"/>
            </w:pPr>
            <w:r>
              <w:t>Production Stage</w:t>
            </w:r>
          </w:p>
        </w:tc>
        <w:tc>
          <w:tcPr>
            <w:tcW w:w="0" w:type="auto"/>
            <w:vMerge w:val="restart"/>
          </w:tcPr>
          <w:p w:rsidR="00413F9D" w:rsidRDefault="00413F9D" w:rsidP="00805E42">
            <w:pPr>
              <w:jc w:val="left"/>
            </w:pPr>
            <w:r>
              <w:t xml:space="preserve">Support </w:t>
            </w:r>
            <w:proofErr w:type="spellStart"/>
            <w:r>
              <w:t>Produceability</w:t>
            </w:r>
            <w:proofErr w:type="spellEnd"/>
            <w:r>
              <w:t xml:space="preserve"> Engineering</w:t>
            </w:r>
          </w:p>
        </w:tc>
      </w:tr>
      <w:tr w:rsidR="00413F9D" w:rsidTr="00805E42">
        <w:trPr>
          <w:trHeight w:val="269"/>
          <w:jc w:val="center"/>
        </w:trPr>
        <w:tc>
          <w:tcPr>
            <w:tcW w:w="0" w:type="auto"/>
            <w:vMerge w:val="restart"/>
          </w:tcPr>
          <w:p w:rsidR="00413F9D" w:rsidRDefault="00413F9D" w:rsidP="00805E42">
            <w:pPr>
              <w:jc w:val="left"/>
            </w:pPr>
            <w:r>
              <w:t>Product and Service Life Management Stage</w:t>
            </w:r>
          </w:p>
        </w:tc>
        <w:tc>
          <w:tcPr>
            <w:tcW w:w="0" w:type="auto"/>
            <w:vMerge w:val="restart"/>
          </w:tcPr>
          <w:p w:rsidR="00413F9D" w:rsidRDefault="00413F9D" w:rsidP="00805E42">
            <w:pPr>
              <w:jc w:val="left"/>
            </w:pPr>
            <w:r>
              <w:t>Support Initial Installation</w:t>
            </w:r>
          </w:p>
        </w:tc>
      </w:tr>
      <w:tr w:rsidR="00413F9D" w:rsidTr="00805E42">
        <w:trPr>
          <w:trHeight w:val="269"/>
          <w:jc w:val="center"/>
        </w:trPr>
        <w:tc>
          <w:tcPr>
            <w:tcW w:w="0" w:type="auto"/>
            <w:vMerge w:val="restart"/>
          </w:tcPr>
          <w:p w:rsidR="00413F9D" w:rsidRDefault="00413F9D" w:rsidP="00805E42">
            <w:pPr>
              <w:jc w:val="left"/>
            </w:pPr>
            <w:r>
              <w:t>Product and Service Life Management Stage</w:t>
            </w:r>
          </w:p>
        </w:tc>
        <w:tc>
          <w:tcPr>
            <w:tcW w:w="0" w:type="auto"/>
            <w:vMerge w:val="restart"/>
          </w:tcPr>
          <w:p w:rsidR="00413F9D" w:rsidRDefault="00413F9D" w:rsidP="00805E42">
            <w:pPr>
              <w:jc w:val="left"/>
            </w:pPr>
            <w:r>
              <w:t>Architect Sustainability System</w:t>
            </w:r>
          </w:p>
        </w:tc>
      </w:tr>
      <w:tr w:rsidR="00413F9D" w:rsidTr="00805E42">
        <w:trPr>
          <w:trHeight w:val="269"/>
          <w:jc w:val="center"/>
        </w:trPr>
        <w:tc>
          <w:tcPr>
            <w:tcW w:w="0" w:type="auto"/>
            <w:vMerge w:val="restart"/>
          </w:tcPr>
          <w:p w:rsidR="00413F9D" w:rsidRDefault="00413F9D" w:rsidP="00805E42">
            <w:pPr>
              <w:jc w:val="left"/>
            </w:pPr>
            <w:r>
              <w:t>Product and Service Life Management Stage</w:t>
            </w:r>
          </w:p>
        </w:tc>
        <w:tc>
          <w:tcPr>
            <w:tcW w:w="0" w:type="auto"/>
            <w:vMerge w:val="restart"/>
          </w:tcPr>
          <w:p w:rsidR="00413F9D" w:rsidRDefault="00413F9D" w:rsidP="00805E42">
            <w:pPr>
              <w:jc w:val="left"/>
            </w:pPr>
            <w:r>
              <w:t>Evaluate Change Request</w:t>
            </w:r>
          </w:p>
        </w:tc>
      </w:tr>
      <w:tr w:rsidR="00413F9D" w:rsidTr="00805E42">
        <w:trPr>
          <w:trHeight w:val="269"/>
          <w:jc w:val="center"/>
        </w:trPr>
        <w:tc>
          <w:tcPr>
            <w:tcW w:w="0" w:type="auto"/>
            <w:vMerge w:val="restart"/>
          </w:tcPr>
          <w:p w:rsidR="00413F9D" w:rsidRDefault="00413F9D" w:rsidP="00805E42">
            <w:pPr>
              <w:jc w:val="left"/>
            </w:pPr>
            <w:r>
              <w:t>Product and Service Life Management Stage</w:t>
            </w:r>
          </w:p>
        </w:tc>
        <w:tc>
          <w:tcPr>
            <w:tcW w:w="0" w:type="auto"/>
            <w:vMerge w:val="restart"/>
          </w:tcPr>
          <w:p w:rsidR="00413F9D" w:rsidRDefault="00413F9D" w:rsidP="00805E42">
            <w:pPr>
              <w:jc w:val="left"/>
            </w:pPr>
            <w:r>
              <w:t>Support System Modernization Plan</w:t>
            </w:r>
          </w:p>
        </w:tc>
      </w:tr>
      <w:tr w:rsidR="00413F9D" w:rsidTr="00805E42">
        <w:trPr>
          <w:trHeight w:val="269"/>
          <w:jc w:val="center"/>
        </w:trPr>
        <w:tc>
          <w:tcPr>
            <w:tcW w:w="0" w:type="auto"/>
            <w:vMerge w:val="restart"/>
          </w:tcPr>
          <w:p w:rsidR="00413F9D" w:rsidRDefault="00413F9D" w:rsidP="00805E42">
            <w:pPr>
              <w:jc w:val="left"/>
            </w:pPr>
            <w:r>
              <w:t>Product and Service Life Management Stage</w:t>
            </w:r>
          </w:p>
        </w:tc>
        <w:tc>
          <w:tcPr>
            <w:tcW w:w="0" w:type="auto"/>
            <w:vMerge w:val="restart"/>
          </w:tcPr>
          <w:p w:rsidR="00413F9D" w:rsidRDefault="00413F9D" w:rsidP="00805E42">
            <w:pPr>
              <w:jc w:val="left"/>
            </w:pPr>
            <w:r>
              <w:t>Support System Disposal and Retirement</w:t>
            </w:r>
          </w:p>
        </w:tc>
      </w:tr>
    </w:tbl>
    <w:p w:rsidR="00413F9D" w:rsidRDefault="00413F9D" w:rsidP="00413F9D"/>
    <w:p w:rsidR="00413F9D" w:rsidRDefault="00413F9D" w:rsidP="00413F9D">
      <w:pPr>
        <w:pStyle w:val="Heading2"/>
        <w:pageBreakBefore/>
        <w:numPr>
          <w:ilvl w:val="1"/>
          <w:numId w:val="6"/>
        </w:numPr>
      </w:pPr>
      <w:bookmarkStart w:id="68" w:name="_Toc43"/>
      <w:bookmarkStart w:id="69" w:name="_Toc418426837"/>
      <w:r>
        <w:lastRenderedPageBreak/>
        <w:t>Table of Actors</w:t>
      </w:r>
      <w:bookmarkEnd w:id="68"/>
      <w:bookmarkEnd w:id="69"/>
    </w:p>
    <w:p w:rsidR="00413F9D" w:rsidRDefault="00413F9D" w:rsidP="00413F9D">
      <w:pPr>
        <w:pStyle w:val="Caption"/>
      </w:pPr>
      <w:bookmarkStart w:id="70" w:name="_Toc44"/>
      <w:bookmarkStart w:id="71" w:name="_Toc418426850"/>
      <w:r>
        <w:t xml:space="preserve">Table </w:t>
      </w:r>
      <w:r>
        <w:fldChar w:fldCharType="begin"/>
      </w:r>
      <w:r>
        <w:instrText>SEQ Table \* ARABIC</w:instrText>
      </w:r>
      <w:r>
        <w:fldChar w:fldCharType="separate"/>
      </w:r>
      <w:r>
        <w:rPr>
          <w:noProof/>
        </w:rPr>
        <w:t>3</w:t>
      </w:r>
      <w:r>
        <w:fldChar w:fldCharType="end"/>
      </w:r>
      <w:r>
        <w:t>: List of Actors</w:t>
      </w:r>
      <w:bookmarkEnd w:id="70"/>
      <w:bookmarkEnd w:id="71"/>
    </w:p>
    <w:tbl>
      <w:tblPr>
        <w:tblStyle w:val="TableGrid"/>
        <w:tblW w:w="5000" w:type="pct"/>
        <w:jc w:val="center"/>
        <w:tblLook w:val="04A0" w:firstRow="1" w:lastRow="0" w:firstColumn="1" w:lastColumn="0" w:noHBand="0" w:noVBand="1"/>
      </w:tblPr>
      <w:tblGrid>
        <w:gridCol w:w="1704"/>
        <w:gridCol w:w="7646"/>
      </w:tblGrid>
      <w:tr w:rsidR="00413F9D" w:rsidTr="00805E42">
        <w:trPr>
          <w:trHeight w:val="269"/>
          <w:tblHeader/>
          <w:jc w:val="center"/>
        </w:trPr>
        <w:tc>
          <w:tcPr>
            <w:tcW w:w="0" w:type="auto"/>
            <w:vMerge w:val="restart"/>
          </w:tcPr>
          <w:p w:rsidR="00413F9D" w:rsidRDefault="00413F9D" w:rsidP="00805E42">
            <w:pPr>
              <w:rPr>
                <w:b/>
              </w:rPr>
            </w:pPr>
            <w:r>
              <w:rPr>
                <w:b/>
                <w:bCs/>
              </w:rPr>
              <w:t>Name</w:t>
            </w:r>
          </w:p>
        </w:tc>
        <w:tc>
          <w:tcPr>
            <w:tcW w:w="0" w:type="auto"/>
            <w:vMerge w:val="restart"/>
          </w:tcPr>
          <w:p w:rsidR="00413F9D" w:rsidRDefault="00413F9D" w:rsidP="00805E42">
            <w:pPr>
              <w:rPr>
                <w:b/>
              </w:rPr>
            </w:pPr>
            <w:r>
              <w:rPr>
                <w:b/>
                <w:bCs/>
              </w:rPr>
              <w:t>Description</w:t>
            </w:r>
          </w:p>
        </w:tc>
      </w:tr>
      <w:tr w:rsidR="00413F9D" w:rsidTr="00805E42">
        <w:trPr>
          <w:trHeight w:val="269"/>
          <w:jc w:val="center"/>
        </w:trPr>
        <w:tc>
          <w:tcPr>
            <w:tcW w:w="0" w:type="auto"/>
            <w:vMerge w:val="restart"/>
          </w:tcPr>
          <w:p w:rsidR="00413F9D" w:rsidRDefault="00413F9D" w:rsidP="00805E42">
            <w:pPr>
              <w:jc w:val="left"/>
            </w:pPr>
            <w:r>
              <w:t>Manufacturing Engineer</w:t>
            </w:r>
          </w:p>
        </w:tc>
        <w:tc>
          <w:tcPr>
            <w:tcW w:w="0" w:type="auto"/>
            <w:vMerge w:val="restart"/>
          </w:tcPr>
          <w:p w:rsidR="00413F9D" w:rsidRDefault="00413F9D" w:rsidP="00805E42">
            <w:pPr>
              <w:jc w:val="left"/>
            </w:pPr>
            <w:r>
              <w:t xml:space="preserve">Manufacturing engineering is a discipline of engineering dealing with different manufacturing practices and includes the research, design and development of systems, processes, machines, tools and equipment. The manufacturing engineer's primary focus is to turn raw materials into a new or updated product in the most economic, efficient and effective way possible [8]. </w:t>
            </w:r>
          </w:p>
        </w:tc>
      </w:tr>
      <w:tr w:rsidR="00413F9D" w:rsidTr="00805E42">
        <w:trPr>
          <w:trHeight w:val="269"/>
          <w:jc w:val="center"/>
        </w:trPr>
        <w:tc>
          <w:tcPr>
            <w:tcW w:w="0" w:type="auto"/>
            <w:vMerge w:val="restart"/>
          </w:tcPr>
          <w:p w:rsidR="00413F9D" w:rsidRDefault="00413F9D" w:rsidP="00805E42">
            <w:pPr>
              <w:jc w:val="left"/>
            </w:pPr>
            <w:r>
              <w:t>Program Manager</w:t>
            </w:r>
          </w:p>
        </w:tc>
        <w:tc>
          <w:tcPr>
            <w:tcW w:w="0" w:type="auto"/>
            <w:vMerge w:val="restart"/>
          </w:tcPr>
          <w:p w:rsidR="00413F9D" w:rsidRDefault="00413F9D" w:rsidP="00805E42">
            <w:pPr>
              <w:jc w:val="left"/>
            </w:pPr>
            <w:r>
              <w:t>** consider product manager</w:t>
            </w:r>
          </w:p>
        </w:tc>
      </w:tr>
      <w:tr w:rsidR="00413F9D" w:rsidTr="00805E42">
        <w:trPr>
          <w:trHeight w:val="269"/>
          <w:jc w:val="center"/>
        </w:trPr>
        <w:tc>
          <w:tcPr>
            <w:tcW w:w="0" w:type="auto"/>
            <w:vMerge w:val="restart"/>
          </w:tcPr>
          <w:p w:rsidR="00413F9D" w:rsidRDefault="00413F9D" w:rsidP="00805E42">
            <w:pPr>
              <w:jc w:val="left"/>
            </w:pPr>
            <w:r>
              <w:t>Engineering Mgr.</w:t>
            </w:r>
          </w:p>
        </w:tc>
        <w:tc>
          <w:tcPr>
            <w:tcW w:w="0" w:type="auto"/>
            <w:vMerge w:val="restart"/>
          </w:tcPr>
          <w:p w:rsidR="00413F9D" w:rsidRDefault="00413F9D" w:rsidP="00805E42">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413F9D" w:rsidTr="00805E42">
        <w:trPr>
          <w:trHeight w:val="269"/>
          <w:jc w:val="center"/>
        </w:trPr>
        <w:tc>
          <w:tcPr>
            <w:tcW w:w="0" w:type="auto"/>
            <w:vMerge w:val="restart"/>
          </w:tcPr>
          <w:p w:rsidR="00413F9D" w:rsidRDefault="00413F9D" w:rsidP="00805E42">
            <w:pPr>
              <w:jc w:val="left"/>
            </w:pPr>
            <w:r>
              <w:t>Customer</w:t>
            </w:r>
          </w:p>
        </w:tc>
        <w:tc>
          <w:tcPr>
            <w:tcW w:w="0" w:type="auto"/>
            <w:vMerge w:val="restart"/>
          </w:tcPr>
          <w:p w:rsidR="00413F9D" w:rsidRDefault="00413F9D" w:rsidP="00805E42">
            <w:pPr>
              <w:jc w:val="left"/>
            </w:pPr>
            <w:r>
              <w:t>A customer (sometimes known as a client, buyer, or purchaser) is the recipient of a good, service, product, or idea, obtained from a seller, vendor, or supplier for a monetary or other valuable consideration. [8]</w:t>
            </w:r>
          </w:p>
        </w:tc>
      </w:tr>
      <w:tr w:rsidR="00413F9D" w:rsidTr="00805E42">
        <w:trPr>
          <w:trHeight w:val="269"/>
          <w:jc w:val="center"/>
        </w:trPr>
        <w:tc>
          <w:tcPr>
            <w:tcW w:w="0" w:type="auto"/>
            <w:vMerge w:val="restart"/>
          </w:tcPr>
          <w:p w:rsidR="00413F9D" w:rsidRDefault="00413F9D" w:rsidP="00805E42">
            <w:pPr>
              <w:jc w:val="left"/>
            </w:pPr>
            <w:r>
              <w:t>Software Engineer</w:t>
            </w:r>
          </w:p>
        </w:tc>
        <w:tc>
          <w:tcPr>
            <w:tcW w:w="0" w:type="auto"/>
            <w:vMerge w:val="restart"/>
          </w:tcPr>
          <w:p w:rsidR="00413F9D" w:rsidRDefault="00413F9D" w:rsidP="00805E42">
            <w:pPr>
              <w:jc w:val="left"/>
            </w:pPr>
            <w:r>
              <w:t>Software engineers apply the principles of software engineering to the design, development, maintenance, testing, and evaluation of the software and systems that make computers or anything containing software work.[8]</w:t>
            </w:r>
          </w:p>
        </w:tc>
      </w:tr>
      <w:tr w:rsidR="00413F9D" w:rsidTr="00805E42">
        <w:trPr>
          <w:trHeight w:val="269"/>
          <w:jc w:val="center"/>
        </w:trPr>
        <w:tc>
          <w:tcPr>
            <w:tcW w:w="0" w:type="auto"/>
            <w:vMerge w:val="restart"/>
          </w:tcPr>
          <w:p w:rsidR="00413F9D" w:rsidRDefault="00413F9D" w:rsidP="00805E42">
            <w:pPr>
              <w:jc w:val="left"/>
            </w:pPr>
            <w:r>
              <w:t>Mechanical Engineer</w:t>
            </w:r>
          </w:p>
        </w:tc>
        <w:tc>
          <w:tcPr>
            <w:tcW w:w="0" w:type="auto"/>
            <w:vMerge w:val="restart"/>
          </w:tcPr>
          <w:p w:rsidR="00413F9D" w:rsidRDefault="00413F9D" w:rsidP="00805E42">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413F9D" w:rsidTr="00805E42">
        <w:trPr>
          <w:trHeight w:val="269"/>
          <w:jc w:val="center"/>
        </w:trPr>
        <w:tc>
          <w:tcPr>
            <w:tcW w:w="0" w:type="auto"/>
            <w:vMerge w:val="restart"/>
          </w:tcPr>
          <w:p w:rsidR="00413F9D" w:rsidRDefault="00413F9D" w:rsidP="00805E42">
            <w:pPr>
              <w:jc w:val="left"/>
            </w:pPr>
            <w:r>
              <w:t>Electrical Engineer</w:t>
            </w:r>
          </w:p>
        </w:tc>
        <w:tc>
          <w:tcPr>
            <w:tcW w:w="0" w:type="auto"/>
            <w:vMerge w:val="restart"/>
          </w:tcPr>
          <w:p w:rsidR="00413F9D" w:rsidRDefault="00413F9D" w:rsidP="00805E42">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413F9D" w:rsidTr="00805E42">
        <w:trPr>
          <w:trHeight w:val="269"/>
          <w:jc w:val="center"/>
        </w:trPr>
        <w:tc>
          <w:tcPr>
            <w:tcW w:w="0" w:type="auto"/>
            <w:vMerge w:val="restart"/>
          </w:tcPr>
          <w:p w:rsidR="00413F9D" w:rsidRDefault="00413F9D" w:rsidP="00805E42">
            <w:pPr>
              <w:jc w:val="left"/>
            </w:pPr>
            <w:r>
              <w:t>Stakeholder</w:t>
            </w:r>
          </w:p>
        </w:tc>
        <w:tc>
          <w:tcPr>
            <w:tcW w:w="0" w:type="auto"/>
            <w:vMerge w:val="restart"/>
          </w:tcPr>
          <w:p w:rsidR="00413F9D" w:rsidRDefault="00413F9D" w:rsidP="00805E42">
            <w:pPr>
              <w:jc w:val="left"/>
            </w:pPr>
            <w:r>
              <w:t>A person, group or organization with an interest in a project. [8]</w:t>
            </w:r>
          </w:p>
          <w:p w:rsidR="00413F9D" w:rsidRDefault="00413F9D" w:rsidP="00805E42">
            <w:pPr>
              <w:jc w:val="left"/>
            </w:pPr>
          </w:p>
          <w:p w:rsidR="00413F9D" w:rsidRDefault="00413F9D" w:rsidP="00805E42">
            <w:pPr>
              <w:jc w:val="left"/>
            </w:pPr>
            <w:r>
              <w:t>A party having a right, share or claim in a system or in its</w:t>
            </w:r>
          </w:p>
          <w:p w:rsidR="00413F9D" w:rsidRDefault="00413F9D" w:rsidP="00805E42">
            <w:pPr>
              <w:jc w:val="left"/>
            </w:pPr>
            <w:r>
              <w:t>possession of characteristics that meet that party's needs and</w:t>
            </w:r>
          </w:p>
          <w:p w:rsidR="00413F9D" w:rsidRDefault="00413F9D" w:rsidP="00805E42">
            <w:pPr>
              <w:jc w:val="left"/>
            </w:pPr>
            <w:r>
              <w:t>expectations.[2]</w:t>
            </w:r>
          </w:p>
        </w:tc>
      </w:tr>
      <w:tr w:rsidR="00413F9D" w:rsidTr="00805E42">
        <w:trPr>
          <w:trHeight w:val="269"/>
          <w:jc w:val="center"/>
        </w:trPr>
        <w:tc>
          <w:tcPr>
            <w:tcW w:w="0" w:type="auto"/>
            <w:vMerge w:val="restart"/>
          </w:tcPr>
          <w:p w:rsidR="00413F9D" w:rsidRDefault="00413F9D" w:rsidP="00805E42">
            <w:pPr>
              <w:jc w:val="left"/>
            </w:pPr>
            <w:r>
              <w:t>System Architect</w:t>
            </w:r>
          </w:p>
        </w:tc>
        <w:tc>
          <w:tcPr>
            <w:tcW w:w="0" w:type="auto"/>
            <w:vMerge w:val="restart"/>
          </w:tcPr>
          <w:p w:rsidR="00413F9D" w:rsidRDefault="00413F9D" w:rsidP="00805E42">
            <w:pPr>
              <w:jc w:val="left"/>
            </w:pPr>
            <w:r>
              <w:t xml:space="preserve">Looks across all aspects of the system to ensure the overall system meets the stakeholders' needs. </w:t>
            </w:r>
          </w:p>
        </w:tc>
      </w:tr>
      <w:tr w:rsidR="00413F9D" w:rsidTr="00805E42">
        <w:trPr>
          <w:trHeight w:val="269"/>
          <w:jc w:val="center"/>
        </w:trPr>
        <w:tc>
          <w:tcPr>
            <w:tcW w:w="0" w:type="auto"/>
            <w:vMerge w:val="restart"/>
          </w:tcPr>
          <w:p w:rsidR="00413F9D" w:rsidRDefault="00413F9D" w:rsidP="00805E42">
            <w:pPr>
              <w:jc w:val="left"/>
            </w:pPr>
            <w:r>
              <w:t>Systems Engineer</w:t>
            </w:r>
          </w:p>
        </w:tc>
        <w:tc>
          <w:tcPr>
            <w:tcW w:w="0" w:type="auto"/>
            <w:vMerge w:val="restart"/>
          </w:tcPr>
          <w:p w:rsidR="00413F9D" w:rsidRDefault="00413F9D" w:rsidP="00805E42">
            <w:pPr>
              <w:jc w:val="left"/>
            </w:pPr>
            <w:r>
              <w:t xml:space="preserve">A systems engineer is a person or role who supports an interdisciplinary approach and means to enable the realization of successful systems. In particular, the systems engineer often serves to elicit and translate customer needs into specifications that can be realized by the system development team. In order to help realize successful systems, the systems engineer supports a set of life cycle processes beginning early in conceptual design and continuing throughout the life cycle of the system through its manufacture, deployment, use and disposal. The systems engineer must analyze, specify, design, and verify the system to ensure that it's functional, interface, performance, physical, and other quality </w:t>
            </w:r>
            <w:r>
              <w:lastRenderedPageBreak/>
              <w:t xml:space="preserve">characteristics, and cost are balanced to meet the needs of the system stakeholders. </w:t>
            </w:r>
          </w:p>
          <w:p w:rsidR="00413F9D" w:rsidRDefault="00413F9D" w:rsidP="00805E42">
            <w:pPr>
              <w:jc w:val="left"/>
            </w:pPr>
            <w:r>
              <w:t>A systems engineer helps ensure the elements of the system fit together to accomplish the objectives of the whole, and ultimately satisfy the needs of the customers and other stakeholders who will acquire and use the system.</w:t>
            </w:r>
          </w:p>
        </w:tc>
      </w:tr>
      <w:tr w:rsidR="00413F9D" w:rsidTr="00805E42">
        <w:trPr>
          <w:trHeight w:val="269"/>
          <w:jc w:val="center"/>
        </w:trPr>
        <w:tc>
          <w:tcPr>
            <w:tcW w:w="0" w:type="auto"/>
            <w:vMerge w:val="restart"/>
          </w:tcPr>
          <w:p w:rsidR="00413F9D" w:rsidRDefault="00413F9D" w:rsidP="00805E42">
            <w:pPr>
              <w:jc w:val="left"/>
            </w:pPr>
            <w:proofErr w:type="spellStart"/>
            <w:r>
              <w:lastRenderedPageBreak/>
              <w:t>SWaP</w:t>
            </w:r>
            <w:proofErr w:type="spellEnd"/>
            <w:r>
              <w:t xml:space="preserve"> SysEng</w:t>
            </w:r>
          </w:p>
        </w:tc>
        <w:tc>
          <w:tcPr>
            <w:tcW w:w="0" w:type="auto"/>
            <w:vMerge w:val="restart"/>
          </w:tcPr>
          <w:p w:rsidR="00413F9D" w:rsidRDefault="00413F9D" w:rsidP="00805E42">
            <w:pPr>
              <w:jc w:val="left"/>
            </w:pPr>
            <w:r>
              <w:t xml:space="preserve">This actor's role of System Engineering is responsible to ensure all requirements associated with size weight and power meets the overall stakeholder's needs. </w:t>
            </w:r>
          </w:p>
        </w:tc>
      </w:tr>
      <w:tr w:rsidR="00413F9D" w:rsidTr="00805E42">
        <w:trPr>
          <w:trHeight w:val="269"/>
          <w:jc w:val="center"/>
        </w:trPr>
        <w:tc>
          <w:tcPr>
            <w:tcW w:w="0" w:type="auto"/>
            <w:vMerge w:val="restart"/>
          </w:tcPr>
          <w:p w:rsidR="00413F9D" w:rsidRDefault="00413F9D" w:rsidP="00805E42">
            <w:pPr>
              <w:jc w:val="left"/>
            </w:pPr>
            <w:r>
              <w:t>Security SysEng</w:t>
            </w:r>
          </w:p>
        </w:tc>
        <w:tc>
          <w:tcPr>
            <w:tcW w:w="0" w:type="auto"/>
            <w:vMerge w:val="restart"/>
          </w:tcPr>
          <w:p w:rsidR="00413F9D" w:rsidRDefault="00413F9D" w:rsidP="00805E42">
            <w:pPr>
              <w:jc w:val="left"/>
            </w:pPr>
            <w:r>
              <w:t>This actor's role of System Engineering is responsible to ensure all requirements associated with data security and system security meets the overall stakeholder's needs.</w:t>
            </w:r>
          </w:p>
        </w:tc>
      </w:tr>
      <w:tr w:rsidR="00413F9D" w:rsidTr="00805E42">
        <w:trPr>
          <w:trHeight w:val="269"/>
          <w:jc w:val="center"/>
        </w:trPr>
        <w:tc>
          <w:tcPr>
            <w:tcW w:w="0" w:type="auto"/>
            <w:vMerge w:val="restart"/>
          </w:tcPr>
          <w:p w:rsidR="00413F9D" w:rsidRDefault="00413F9D" w:rsidP="00805E42">
            <w:pPr>
              <w:jc w:val="left"/>
            </w:pPr>
            <w:r>
              <w:t>Safety SysEng</w:t>
            </w:r>
          </w:p>
        </w:tc>
        <w:tc>
          <w:tcPr>
            <w:tcW w:w="0" w:type="auto"/>
            <w:vMerge w:val="restart"/>
          </w:tcPr>
          <w:p w:rsidR="00413F9D" w:rsidRDefault="00413F9D" w:rsidP="00805E42">
            <w:pPr>
              <w:jc w:val="left"/>
            </w:pPr>
            <w:r>
              <w:t>This actor's role of System Engineering is responsible to ensure all requirements associated with the operational safety of the system meet the overall stakeholder's needs.</w:t>
            </w:r>
          </w:p>
        </w:tc>
      </w:tr>
      <w:tr w:rsidR="00413F9D" w:rsidTr="00805E42">
        <w:trPr>
          <w:trHeight w:val="269"/>
          <w:jc w:val="center"/>
        </w:trPr>
        <w:tc>
          <w:tcPr>
            <w:tcW w:w="0" w:type="auto"/>
            <w:vMerge w:val="restart"/>
          </w:tcPr>
          <w:p w:rsidR="00413F9D" w:rsidRDefault="00413F9D" w:rsidP="00805E42">
            <w:pPr>
              <w:jc w:val="left"/>
            </w:pPr>
            <w:r>
              <w:t>Analyst</w:t>
            </w:r>
          </w:p>
        </w:tc>
        <w:tc>
          <w:tcPr>
            <w:tcW w:w="0" w:type="auto"/>
            <w:vMerge w:val="restart"/>
          </w:tcPr>
          <w:p w:rsidR="00413F9D" w:rsidRDefault="00413F9D" w:rsidP="00805E42">
            <w:pPr>
              <w:jc w:val="left"/>
            </w:pPr>
            <w:r>
              <w:t xml:space="preserve">This actor's role of System Engineering is responsible for executing a defined analytical study focused on mitigating risk. </w:t>
            </w:r>
          </w:p>
        </w:tc>
      </w:tr>
      <w:tr w:rsidR="00413F9D" w:rsidTr="00805E42">
        <w:trPr>
          <w:trHeight w:val="269"/>
          <w:jc w:val="center"/>
        </w:trPr>
        <w:tc>
          <w:tcPr>
            <w:tcW w:w="0" w:type="auto"/>
            <w:vMerge w:val="restart"/>
          </w:tcPr>
          <w:p w:rsidR="00413F9D" w:rsidRDefault="00413F9D" w:rsidP="00805E42">
            <w:pPr>
              <w:jc w:val="left"/>
            </w:pPr>
            <w:r>
              <w:t>Environmental SysEng</w:t>
            </w:r>
          </w:p>
        </w:tc>
        <w:tc>
          <w:tcPr>
            <w:tcW w:w="0" w:type="auto"/>
            <w:vMerge w:val="restart"/>
          </w:tcPr>
          <w:p w:rsidR="00413F9D" w:rsidRDefault="00413F9D" w:rsidP="00805E42">
            <w:pPr>
              <w:jc w:val="left"/>
            </w:pPr>
            <w:r>
              <w:t xml:space="preserve">This actor's role of System Engineering is responsible to ensure all requirements associated with environmental factors including temperature, humidity, UV exposure, radiation, magnetic forces, vibration, and others, meet the overall stakeholder's needs and all appropriate regulatory requirements. </w:t>
            </w:r>
          </w:p>
        </w:tc>
      </w:tr>
      <w:tr w:rsidR="00413F9D" w:rsidTr="00805E42">
        <w:trPr>
          <w:trHeight w:val="269"/>
          <w:jc w:val="center"/>
        </w:trPr>
        <w:tc>
          <w:tcPr>
            <w:tcW w:w="0" w:type="auto"/>
            <w:vMerge w:val="restart"/>
          </w:tcPr>
          <w:p w:rsidR="00413F9D" w:rsidRDefault="00413F9D" w:rsidP="00805E42">
            <w:pPr>
              <w:jc w:val="left"/>
            </w:pPr>
            <w:r>
              <w:t>Infrastructure SysEng</w:t>
            </w:r>
          </w:p>
        </w:tc>
        <w:tc>
          <w:tcPr>
            <w:tcW w:w="0" w:type="auto"/>
            <w:vMerge w:val="restart"/>
          </w:tcPr>
          <w:p w:rsidR="00413F9D" w:rsidRDefault="00413F9D" w:rsidP="00805E42">
            <w:pPr>
              <w:jc w:val="left"/>
            </w:pPr>
            <w:r>
              <w:t>This actor's role of System Engineering is responsible to ensure all requirements  meet the overall stakeholder's needs associated with areas of engineering including systems communications, network hardware and design, enclosures, computing hardware, system management, system time keeping and other,  meet the overall stakeholder's needs.</w:t>
            </w:r>
          </w:p>
        </w:tc>
      </w:tr>
      <w:tr w:rsidR="00413F9D" w:rsidTr="00805E42">
        <w:trPr>
          <w:trHeight w:val="269"/>
          <w:jc w:val="center"/>
        </w:trPr>
        <w:tc>
          <w:tcPr>
            <w:tcW w:w="0" w:type="auto"/>
            <w:vMerge w:val="restart"/>
          </w:tcPr>
          <w:p w:rsidR="00413F9D" w:rsidRDefault="00413F9D" w:rsidP="00805E42">
            <w:pPr>
              <w:jc w:val="left"/>
            </w:pPr>
            <w:r>
              <w:t>V &amp; V SysEng</w:t>
            </w:r>
          </w:p>
        </w:tc>
        <w:tc>
          <w:tcPr>
            <w:tcW w:w="0" w:type="auto"/>
            <w:vMerge w:val="restart"/>
          </w:tcPr>
          <w:p w:rsidR="00413F9D" w:rsidRDefault="00413F9D" w:rsidP="00805E42">
            <w:pPr>
              <w:jc w:val="left"/>
            </w:pPr>
            <w:r>
              <w:t xml:space="preserve">This actor's role of System Engineering is responsible to ensure all requirements of the system are verified and the overall system is validated to meet the overall stakeholder's needs. </w:t>
            </w:r>
          </w:p>
        </w:tc>
      </w:tr>
      <w:tr w:rsidR="00413F9D" w:rsidTr="00805E42">
        <w:trPr>
          <w:trHeight w:val="269"/>
          <w:jc w:val="center"/>
        </w:trPr>
        <w:tc>
          <w:tcPr>
            <w:tcW w:w="0" w:type="auto"/>
            <w:vMerge w:val="restart"/>
          </w:tcPr>
          <w:p w:rsidR="00413F9D" w:rsidRDefault="00413F9D" w:rsidP="00805E42">
            <w:pPr>
              <w:jc w:val="left"/>
            </w:pPr>
            <w:r>
              <w:t>Human Factors SysEng</w:t>
            </w:r>
          </w:p>
        </w:tc>
        <w:tc>
          <w:tcPr>
            <w:tcW w:w="0" w:type="auto"/>
            <w:vMerge w:val="restart"/>
          </w:tcPr>
          <w:p w:rsidR="00413F9D" w:rsidRDefault="00413F9D" w:rsidP="00805E42">
            <w:pPr>
              <w:jc w:val="left"/>
            </w:pPr>
            <w:r>
              <w:t xml:space="preserve">This actor's role of System Engineering is responsible to ensure all requirements associated with the interaction of the systems and humans. </w:t>
            </w:r>
          </w:p>
        </w:tc>
      </w:tr>
      <w:tr w:rsidR="00413F9D" w:rsidTr="00805E42">
        <w:trPr>
          <w:trHeight w:val="269"/>
          <w:jc w:val="center"/>
        </w:trPr>
        <w:tc>
          <w:tcPr>
            <w:tcW w:w="0" w:type="auto"/>
            <w:vMerge w:val="restart"/>
          </w:tcPr>
          <w:p w:rsidR="00413F9D" w:rsidRDefault="00413F9D" w:rsidP="00805E42">
            <w:pPr>
              <w:jc w:val="left"/>
            </w:pPr>
            <w:r>
              <w:t>EMI SysEng</w:t>
            </w:r>
          </w:p>
        </w:tc>
        <w:tc>
          <w:tcPr>
            <w:tcW w:w="0" w:type="auto"/>
            <w:vMerge w:val="restart"/>
          </w:tcPr>
          <w:p w:rsidR="00413F9D" w:rsidRDefault="00413F9D" w:rsidP="00805E42">
            <w:pPr>
              <w:jc w:val="left"/>
            </w:pPr>
            <w:r>
              <w:t xml:space="preserve">This actor's role of System Engineering is responsible to ensure all requirements associated with electronic emissions meet the overall stakeholder's needs and meet associated regulatory agency requirements. </w:t>
            </w:r>
          </w:p>
        </w:tc>
      </w:tr>
      <w:tr w:rsidR="00413F9D" w:rsidTr="00805E42">
        <w:trPr>
          <w:trHeight w:val="269"/>
          <w:jc w:val="center"/>
        </w:trPr>
        <w:tc>
          <w:tcPr>
            <w:tcW w:w="0" w:type="auto"/>
            <w:vMerge w:val="restart"/>
          </w:tcPr>
          <w:p w:rsidR="00413F9D" w:rsidRDefault="00413F9D" w:rsidP="00805E42">
            <w:pPr>
              <w:jc w:val="left"/>
            </w:pPr>
            <w:r>
              <w:t>RMA SysEng</w:t>
            </w:r>
          </w:p>
        </w:tc>
        <w:tc>
          <w:tcPr>
            <w:tcW w:w="0" w:type="auto"/>
            <w:vMerge w:val="restart"/>
          </w:tcPr>
          <w:p w:rsidR="00413F9D" w:rsidRDefault="00413F9D" w:rsidP="00805E42">
            <w:pPr>
              <w:jc w:val="left"/>
            </w:pPr>
            <w:r>
              <w:t xml:space="preserve">This actor's role of System Engineering is responsible to ensure all requirements associated with reliability, maintainability and availability meet the overall stakeholder's needs. </w:t>
            </w:r>
          </w:p>
        </w:tc>
      </w:tr>
    </w:tbl>
    <w:p w:rsidR="00301DFD" w:rsidRDefault="00301DFD" w:rsidP="00EE5DBA">
      <w:pPr>
        <w:pStyle w:val="ListParagraph"/>
      </w:pPr>
      <w:bookmarkStart w:id="72" w:name="_GoBack"/>
      <w:bookmarkEnd w:id="72"/>
    </w:p>
    <w:sectPr w:rsidR="00301DFD" w:rsidSect="00660563">
      <w:headerReference w:type="default" r:id="rId18"/>
      <w:footerReference w:type="default" r:id="rId1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1AA7" w:rsidRDefault="00281AA7" w:rsidP="00660563">
      <w:pPr>
        <w:spacing w:after="0" w:line="240" w:lineRule="auto"/>
      </w:pPr>
      <w:r>
        <w:separator/>
      </w:r>
    </w:p>
  </w:endnote>
  <w:endnote w:type="continuationSeparator" w:id="0">
    <w:p w:rsidR="00281AA7" w:rsidRDefault="00281AA7"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0563" w:rsidRDefault="00660563">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EE5DBA">
      <w:rPr>
        <w:b/>
        <w:bCs/>
        <w:noProof/>
      </w:rPr>
      <w:t>23</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EE5DBA">
      <w:rPr>
        <w:b/>
        <w:bCs/>
        <w:noProof/>
      </w:rPr>
      <w:t>24</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1AA7" w:rsidRDefault="00281AA7" w:rsidP="00660563">
      <w:pPr>
        <w:spacing w:after="0" w:line="240" w:lineRule="auto"/>
      </w:pPr>
      <w:r>
        <w:separator/>
      </w:r>
    </w:p>
  </w:footnote>
  <w:footnote w:type="continuationSeparator" w:id="0">
    <w:p w:rsidR="00281AA7" w:rsidRDefault="00281AA7"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49EC" w:rsidRDefault="00BC49EC">
    <w:pPr>
      <w:pStyle w:val="Header"/>
    </w:pPr>
    <w:r>
      <w:tab/>
      <w:t xml:space="preserve">Review </w:t>
    </w:r>
    <w:r w:rsidR="00DD09B3">
      <w:t xml:space="preserve">Document </w:t>
    </w:r>
    <w:r>
      <w:t xml:space="preserve">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EndPr/>
      <w:sdtContent>
        <w:r w:rsidR="00624DA0">
          <w:t>Analyze Stakeholders Needs</w:t>
        </w:r>
      </w:sdtContent>
    </w:sdt>
    <w:r>
      <w:t xml:space="preserve"> </w:t>
    </w:r>
    <w:r w:rsidR="00DD09B3">
      <w:t>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64D9D"/>
    <w:multiLevelType w:val="multilevel"/>
    <w:tmpl w:val="7B26CA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2">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8D0A15"/>
    <w:multiLevelType w:val="hybridMultilevel"/>
    <w:tmpl w:val="E1CCC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5">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6"/>
  </w:num>
  <w:num w:numId="3">
    <w:abstractNumId w:val="4"/>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1E5439"/>
    <w:rsid w:val="00281AA7"/>
    <w:rsid w:val="00301DFD"/>
    <w:rsid w:val="00307A50"/>
    <w:rsid w:val="00413F9D"/>
    <w:rsid w:val="00511B39"/>
    <w:rsid w:val="005B6FAE"/>
    <w:rsid w:val="00624DA0"/>
    <w:rsid w:val="00660563"/>
    <w:rsid w:val="00691AD9"/>
    <w:rsid w:val="00695209"/>
    <w:rsid w:val="0071414A"/>
    <w:rsid w:val="008038A8"/>
    <w:rsid w:val="008734E4"/>
    <w:rsid w:val="009539AF"/>
    <w:rsid w:val="009727DF"/>
    <w:rsid w:val="009812B1"/>
    <w:rsid w:val="009C3057"/>
    <w:rsid w:val="00AC70A7"/>
    <w:rsid w:val="00AE4D6C"/>
    <w:rsid w:val="00BC49EC"/>
    <w:rsid w:val="00BF02E1"/>
    <w:rsid w:val="00C9750F"/>
    <w:rsid w:val="00DD09B3"/>
    <w:rsid w:val="00DD5AA9"/>
    <w:rsid w:val="00E47A7F"/>
    <w:rsid w:val="00E622AB"/>
    <w:rsid w:val="00E83FBB"/>
    <w:rsid w:val="00EA1F87"/>
    <w:rsid w:val="00EE5DBA"/>
    <w:rsid w:val="00F16838"/>
    <w:rsid w:val="00F353A6"/>
    <w:rsid w:val="00FA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96A70"/>
    <w:rsid w:val="002A036C"/>
    <w:rsid w:val="002F01B9"/>
    <w:rsid w:val="00555484"/>
    <w:rsid w:val="005E0DE9"/>
    <w:rsid w:val="00B40EE3"/>
    <w:rsid w:val="00DB2685"/>
    <w:rsid w:val="00DB2DF5"/>
    <w:rsid w:val="00EA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E4ED6-2567-4B5B-8855-B7A7F6E1A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24</Pages>
  <Words>4798</Words>
  <Characters>27352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Analyze Stakeholders Needs</dc:subject>
  <dc:creator>John Watson</dc:creator>
  <cp:lastModifiedBy>John Watson</cp:lastModifiedBy>
  <cp:revision>10</cp:revision>
  <dcterms:created xsi:type="dcterms:W3CDTF">2015-04-12T15:03:00Z</dcterms:created>
  <dcterms:modified xsi:type="dcterms:W3CDTF">2015-05-03T18:38:00Z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