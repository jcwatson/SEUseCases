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7524E" w14:textId="77777777" w:rsidR="00695209" w:rsidRDefault="00695209" w:rsidP="00301DFD">
      <w:pPr>
        <w:jc w:val="center"/>
        <w:rPr>
          <w:rFonts w:ascii="Calibri Light" w:eastAsia="Times New Roman" w:hAnsi="Calibri Light" w:cs="Times New Roman"/>
          <w:color w:val="323E4F"/>
          <w:spacing w:val="5"/>
          <w:kern w:val="28"/>
          <w:sz w:val="52"/>
          <w:szCs w:val="52"/>
        </w:rPr>
      </w:pPr>
    </w:p>
    <w:p w14:paraId="3B5D5ED1" w14:textId="77777777" w:rsidR="00695209" w:rsidRDefault="00695209" w:rsidP="00301DFD">
      <w:pPr>
        <w:jc w:val="center"/>
        <w:rPr>
          <w:rFonts w:ascii="Calibri Light" w:eastAsia="Times New Roman" w:hAnsi="Calibri Light" w:cs="Times New Roman"/>
          <w:color w:val="323E4F"/>
          <w:spacing w:val="5"/>
          <w:kern w:val="28"/>
          <w:sz w:val="52"/>
          <w:szCs w:val="52"/>
        </w:rPr>
      </w:pPr>
    </w:p>
    <w:p w14:paraId="080B41A9" w14:textId="77777777"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14:paraId="32E299AE" w14:textId="77777777"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14:paraId="3A2E8546" w14:textId="77777777" w:rsidR="00695209" w:rsidRDefault="008414B1"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774A69">
            <w:rPr>
              <w:rFonts w:ascii="Calibri Light" w:eastAsia="Times New Roman" w:hAnsi="Calibri Light" w:cs="Times New Roman"/>
              <w:color w:val="323E4F"/>
              <w:spacing w:val="5"/>
              <w:kern w:val="28"/>
              <w:sz w:val="52"/>
              <w:szCs w:val="52"/>
            </w:rPr>
            <w:t>Process Change Request</w:t>
          </w:r>
        </w:sdtContent>
      </w:sdt>
    </w:p>
    <w:p w14:paraId="25BB98D6" w14:textId="77777777"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7D5DFD">
        <w:rPr>
          <w:rFonts w:ascii="Calibri" w:eastAsia="Calibri" w:hAnsi="Calibri" w:cs="Times New Roman"/>
          <w:noProof/>
        </w:rPr>
        <w:t>12/7/2015 1:14 PM</w:t>
      </w:r>
      <w:r w:rsidR="008060F4">
        <w:rPr>
          <w:rFonts w:ascii="Calibri" w:eastAsia="Calibri" w:hAnsi="Calibri" w:cs="Times New Roman"/>
        </w:rPr>
        <w:fldChar w:fldCharType="end"/>
      </w:r>
    </w:p>
    <w:p w14:paraId="28E30B62" w14:textId="77777777" w:rsidR="00660563" w:rsidRDefault="00660563" w:rsidP="00660563">
      <w:pPr>
        <w:rPr>
          <w:b/>
          <w:bCs/>
          <w:noProof/>
        </w:rPr>
      </w:pPr>
    </w:p>
    <w:p w14:paraId="29386693" w14:textId="77777777"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14:paraId="73C3E32D" w14:textId="77777777"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14:paraId="3CEF2404" w14:textId="77777777" w:rsidR="001B1848"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7257400" w:history="1">
            <w:r w:rsidR="001B1848" w:rsidRPr="00197C29">
              <w:rPr>
                <w:rStyle w:val="Hyperlink"/>
                <w:noProof/>
              </w:rPr>
              <w:t>1</w:t>
            </w:r>
            <w:r w:rsidR="001B1848">
              <w:rPr>
                <w:rFonts w:eastAsiaTheme="minorEastAsia"/>
                <w:noProof/>
              </w:rPr>
              <w:tab/>
            </w:r>
            <w:r w:rsidR="001B1848" w:rsidRPr="00197C29">
              <w:rPr>
                <w:rStyle w:val="Hyperlink"/>
                <w:noProof/>
              </w:rPr>
              <w:t>Introduction</w:t>
            </w:r>
            <w:r w:rsidR="001B1848">
              <w:rPr>
                <w:noProof/>
                <w:webHidden/>
              </w:rPr>
              <w:tab/>
            </w:r>
            <w:r w:rsidR="001B1848">
              <w:rPr>
                <w:noProof/>
                <w:webHidden/>
              </w:rPr>
              <w:fldChar w:fldCharType="begin"/>
            </w:r>
            <w:r w:rsidR="001B1848">
              <w:rPr>
                <w:noProof/>
                <w:webHidden/>
              </w:rPr>
              <w:instrText xml:space="preserve"> PAGEREF _Toc437257400 \h </w:instrText>
            </w:r>
            <w:r w:rsidR="001B1848">
              <w:rPr>
                <w:noProof/>
                <w:webHidden/>
              </w:rPr>
            </w:r>
            <w:r w:rsidR="001B1848">
              <w:rPr>
                <w:noProof/>
                <w:webHidden/>
              </w:rPr>
              <w:fldChar w:fldCharType="separate"/>
            </w:r>
            <w:r w:rsidR="001B1848">
              <w:rPr>
                <w:noProof/>
                <w:webHidden/>
              </w:rPr>
              <w:t>4</w:t>
            </w:r>
            <w:r w:rsidR="001B1848">
              <w:rPr>
                <w:noProof/>
                <w:webHidden/>
              </w:rPr>
              <w:fldChar w:fldCharType="end"/>
            </w:r>
          </w:hyperlink>
        </w:p>
        <w:p w14:paraId="3D45923B" w14:textId="77777777" w:rsidR="001B1848" w:rsidRDefault="008414B1">
          <w:pPr>
            <w:pStyle w:val="TOC2"/>
            <w:tabs>
              <w:tab w:val="left" w:pos="499"/>
              <w:tab w:val="right" w:leader="dot" w:pos="9350"/>
            </w:tabs>
            <w:rPr>
              <w:rFonts w:eastAsiaTheme="minorEastAsia"/>
              <w:noProof/>
            </w:rPr>
          </w:pPr>
          <w:hyperlink w:anchor="_Toc437257401" w:history="1">
            <w:r w:rsidR="001B1848" w:rsidRPr="00197C29">
              <w:rPr>
                <w:rStyle w:val="Hyperlink"/>
                <w:noProof/>
              </w:rPr>
              <w:t>1.1</w:t>
            </w:r>
            <w:r w:rsidR="001B1848">
              <w:rPr>
                <w:rFonts w:eastAsiaTheme="minorEastAsia"/>
                <w:noProof/>
              </w:rPr>
              <w:tab/>
            </w:r>
            <w:r w:rsidR="001B1848" w:rsidRPr="00197C29">
              <w:rPr>
                <w:rStyle w:val="Hyperlink"/>
                <w:noProof/>
              </w:rPr>
              <w:t>Intent</w:t>
            </w:r>
            <w:r w:rsidR="001B1848">
              <w:rPr>
                <w:noProof/>
                <w:webHidden/>
              </w:rPr>
              <w:tab/>
            </w:r>
            <w:r w:rsidR="001B1848">
              <w:rPr>
                <w:noProof/>
                <w:webHidden/>
              </w:rPr>
              <w:fldChar w:fldCharType="begin"/>
            </w:r>
            <w:r w:rsidR="001B1848">
              <w:rPr>
                <w:noProof/>
                <w:webHidden/>
              </w:rPr>
              <w:instrText xml:space="preserve"> PAGEREF _Toc437257401 \h </w:instrText>
            </w:r>
            <w:r w:rsidR="001B1848">
              <w:rPr>
                <w:noProof/>
                <w:webHidden/>
              </w:rPr>
            </w:r>
            <w:r w:rsidR="001B1848">
              <w:rPr>
                <w:noProof/>
                <w:webHidden/>
              </w:rPr>
              <w:fldChar w:fldCharType="separate"/>
            </w:r>
            <w:r w:rsidR="001B1848">
              <w:rPr>
                <w:noProof/>
                <w:webHidden/>
              </w:rPr>
              <w:t>4</w:t>
            </w:r>
            <w:r w:rsidR="001B1848">
              <w:rPr>
                <w:noProof/>
                <w:webHidden/>
              </w:rPr>
              <w:fldChar w:fldCharType="end"/>
            </w:r>
          </w:hyperlink>
        </w:p>
        <w:p w14:paraId="3107C70A" w14:textId="77777777" w:rsidR="001B1848" w:rsidRDefault="008414B1">
          <w:pPr>
            <w:pStyle w:val="TOC2"/>
            <w:tabs>
              <w:tab w:val="left" w:pos="499"/>
              <w:tab w:val="right" w:leader="dot" w:pos="9350"/>
            </w:tabs>
            <w:rPr>
              <w:rFonts w:eastAsiaTheme="minorEastAsia"/>
              <w:noProof/>
            </w:rPr>
          </w:pPr>
          <w:hyperlink w:anchor="_Toc437257402" w:history="1">
            <w:r w:rsidR="001B1848" w:rsidRPr="00197C29">
              <w:rPr>
                <w:rStyle w:val="Hyperlink"/>
                <w:noProof/>
              </w:rPr>
              <w:t>1.2</w:t>
            </w:r>
            <w:r w:rsidR="001B1848">
              <w:rPr>
                <w:rFonts w:eastAsiaTheme="minorEastAsia"/>
                <w:noProof/>
              </w:rPr>
              <w:tab/>
            </w:r>
            <w:r w:rsidR="001B1848" w:rsidRPr="00197C29">
              <w:rPr>
                <w:rStyle w:val="Hyperlink"/>
                <w:noProof/>
              </w:rPr>
              <w:t>Assumptions</w:t>
            </w:r>
            <w:r w:rsidR="001B1848">
              <w:rPr>
                <w:noProof/>
                <w:webHidden/>
              </w:rPr>
              <w:tab/>
            </w:r>
            <w:r w:rsidR="001B1848">
              <w:rPr>
                <w:noProof/>
                <w:webHidden/>
              </w:rPr>
              <w:fldChar w:fldCharType="begin"/>
            </w:r>
            <w:r w:rsidR="001B1848">
              <w:rPr>
                <w:noProof/>
                <w:webHidden/>
              </w:rPr>
              <w:instrText xml:space="preserve"> PAGEREF _Toc437257402 \h </w:instrText>
            </w:r>
            <w:r w:rsidR="001B1848">
              <w:rPr>
                <w:noProof/>
                <w:webHidden/>
              </w:rPr>
            </w:r>
            <w:r w:rsidR="001B1848">
              <w:rPr>
                <w:noProof/>
                <w:webHidden/>
              </w:rPr>
              <w:fldChar w:fldCharType="separate"/>
            </w:r>
            <w:r w:rsidR="001B1848">
              <w:rPr>
                <w:noProof/>
                <w:webHidden/>
              </w:rPr>
              <w:t>4</w:t>
            </w:r>
            <w:r w:rsidR="001B1848">
              <w:rPr>
                <w:noProof/>
                <w:webHidden/>
              </w:rPr>
              <w:fldChar w:fldCharType="end"/>
            </w:r>
          </w:hyperlink>
        </w:p>
        <w:p w14:paraId="126B89CD" w14:textId="77777777" w:rsidR="001B1848" w:rsidRDefault="008414B1">
          <w:pPr>
            <w:pStyle w:val="TOC1"/>
            <w:tabs>
              <w:tab w:val="left" w:pos="332"/>
            </w:tabs>
            <w:rPr>
              <w:rFonts w:eastAsiaTheme="minorEastAsia"/>
              <w:noProof/>
            </w:rPr>
          </w:pPr>
          <w:hyperlink w:anchor="_Toc437257403" w:history="1">
            <w:r w:rsidR="001B1848" w:rsidRPr="00197C29">
              <w:rPr>
                <w:rStyle w:val="Hyperlink"/>
                <w:noProof/>
              </w:rPr>
              <w:t>2</w:t>
            </w:r>
            <w:r w:rsidR="001B1848">
              <w:rPr>
                <w:rFonts w:eastAsiaTheme="minorEastAsia"/>
                <w:noProof/>
              </w:rPr>
              <w:tab/>
            </w:r>
            <w:r w:rsidR="001B1848" w:rsidRPr="00197C29">
              <w:rPr>
                <w:rStyle w:val="Hyperlink"/>
                <w:noProof/>
              </w:rPr>
              <w:t>Context</w:t>
            </w:r>
            <w:r w:rsidR="001B1848">
              <w:rPr>
                <w:noProof/>
                <w:webHidden/>
              </w:rPr>
              <w:tab/>
            </w:r>
            <w:r w:rsidR="001B1848">
              <w:rPr>
                <w:noProof/>
                <w:webHidden/>
              </w:rPr>
              <w:fldChar w:fldCharType="begin"/>
            </w:r>
            <w:r w:rsidR="001B1848">
              <w:rPr>
                <w:noProof/>
                <w:webHidden/>
              </w:rPr>
              <w:instrText xml:space="preserve"> PAGEREF _Toc437257403 \h </w:instrText>
            </w:r>
            <w:r w:rsidR="001B1848">
              <w:rPr>
                <w:noProof/>
                <w:webHidden/>
              </w:rPr>
            </w:r>
            <w:r w:rsidR="001B1848">
              <w:rPr>
                <w:noProof/>
                <w:webHidden/>
              </w:rPr>
              <w:fldChar w:fldCharType="separate"/>
            </w:r>
            <w:r w:rsidR="001B1848">
              <w:rPr>
                <w:noProof/>
                <w:webHidden/>
              </w:rPr>
              <w:t>5</w:t>
            </w:r>
            <w:r w:rsidR="001B1848">
              <w:rPr>
                <w:noProof/>
                <w:webHidden/>
              </w:rPr>
              <w:fldChar w:fldCharType="end"/>
            </w:r>
          </w:hyperlink>
        </w:p>
        <w:p w14:paraId="429235AB" w14:textId="77777777" w:rsidR="001B1848" w:rsidRDefault="008414B1">
          <w:pPr>
            <w:pStyle w:val="TOC1"/>
            <w:tabs>
              <w:tab w:val="left" w:pos="332"/>
            </w:tabs>
            <w:rPr>
              <w:rFonts w:eastAsiaTheme="minorEastAsia"/>
              <w:noProof/>
            </w:rPr>
          </w:pPr>
          <w:hyperlink w:anchor="_Toc437257404" w:history="1">
            <w:r w:rsidR="001B1848" w:rsidRPr="00197C29">
              <w:rPr>
                <w:rStyle w:val="Hyperlink"/>
                <w:noProof/>
              </w:rPr>
              <w:t>3</w:t>
            </w:r>
            <w:r w:rsidR="001B1848">
              <w:rPr>
                <w:rFonts w:eastAsiaTheme="minorEastAsia"/>
                <w:noProof/>
              </w:rPr>
              <w:tab/>
            </w:r>
            <w:r w:rsidR="001B1848" w:rsidRPr="00197C29">
              <w:rPr>
                <w:rStyle w:val="Hyperlink"/>
                <w:noProof/>
              </w:rPr>
              <w:t>Items to be reviewed</w:t>
            </w:r>
            <w:r w:rsidR="001B1848">
              <w:rPr>
                <w:noProof/>
                <w:webHidden/>
              </w:rPr>
              <w:tab/>
            </w:r>
            <w:r w:rsidR="001B1848">
              <w:rPr>
                <w:noProof/>
                <w:webHidden/>
              </w:rPr>
              <w:fldChar w:fldCharType="begin"/>
            </w:r>
            <w:r w:rsidR="001B1848">
              <w:rPr>
                <w:noProof/>
                <w:webHidden/>
              </w:rPr>
              <w:instrText xml:space="preserve"> PAGEREF _Toc437257404 \h </w:instrText>
            </w:r>
            <w:r w:rsidR="001B1848">
              <w:rPr>
                <w:noProof/>
                <w:webHidden/>
              </w:rPr>
            </w:r>
            <w:r w:rsidR="001B1848">
              <w:rPr>
                <w:noProof/>
                <w:webHidden/>
              </w:rPr>
              <w:fldChar w:fldCharType="separate"/>
            </w:r>
            <w:r w:rsidR="001B1848">
              <w:rPr>
                <w:noProof/>
                <w:webHidden/>
              </w:rPr>
              <w:t>6</w:t>
            </w:r>
            <w:r w:rsidR="001B1848">
              <w:rPr>
                <w:noProof/>
                <w:webHidden/>
              </w:rPr>
              <w:fldChar w:fldCharType="end"/>
            </w:r>
          </w:hyperlink>
        </w:p>
        <w:p w14:paraId="7E21C3CC" w14:textId="77777777" w:rsidR="001B1848" w:rsidRDefault="008414B1">
          <w:pPr>
            <w:pStyle w:val="TOC2"/>
            <w:tabs>
              <w:tab w:val="left" w:pos="499"/>
              <w:tab w:val="right" w:leader="dot" w:pos="9350"/>
            </w:tabs>
            <w:rPr>
              <w:rFonts w:eastAsiaTheme="minorEastAsia"/>
              <w:noProof/>
            </w:rPr>
          </w:pPr>
          <w:hyperlink w:anchor="_Toc437257405" w:history="1">
            <w:r w:rsidR="001B1848" w:rsidRPr="00197C29">
              <w:rPr>
                <w:rStyle w:val="Hyperlink"/>
                <w:noProof/>
              </w:rPr>
              <w:t>3.1</w:t>
            </w:r>
            <w:r w:rsidR="001B1848">
              <w:rPr>
                <w:rFonts w:eastAsiaTheme="minorEastAsia"/>
                <w:noProof/>
              </w:rPr>
              <w:tab/>
            </w:r>
            <w:r w:rsidR="001B1848" w:rsidRPr="00197C29">
              <w:rPr>
                <w:rStyle w:val="Hyperlink"/>
                <w:noProof/>
              </w:rPr>
              <w:t>"Process Change Request" Use Case</w:t>
            </w:r>
            <w:r w:rsidR="001B1848">
              <w:rPr>
                <w:noProof/>
                <w:webHidden/>
              </w:rPr>
              <w:tab/>
            </w:r>
            <w:r w:rsidR="001B1848">
              <w:rPr>
                <w:noProof/>
                <w:webHidden/>
              </w:rPr>
              <w:fldChar w:fldCharType="begin"/>
            </w:r>
            <w:r w:rsidR="001B1848">
              <w:rPr>
                <w:noProof/>
                <w:webHidden/>
              </w:rPr>
              <w:instrText xml:space="preserve"> PAGEREF _Toc437257405 \h </w:instrText>
            </w:r>
            <w:r w:rsidR="001B1848">
              <w:rPr>
                <w:noProof/>
                <w:webHidden/>
              </w:rPr>
            </w:r>
            <w:r w:rsidR="001B1848">
              <w:rPr>
                <w:noProof/>
                <w:webHidden/>
              </w:rPr>
              <w:fldChar w:fldCharType="separate"/>
            </w:r>
            <w:r w:rsidR="001B1848">
              <w:rPr>
                <w:noProof/>
                <w:webHidden/>
              </w:rPr>
              <w:t>6</w:t>
            </w:r>
            <w:r w:rsidR="001B1848">
              <w:rPr>
                <w:noProof/>
                <w:webHidden/>
              </w:rPr>
              <w:fldChar w:fldCharType="end"/>
            </w:r>
          </w:hyperlink>
        </w:p>
        <w:p w14:paraId="706171C7" w14:textId="77777777" w:rsidR="001B1848" w:rsidRDefault="008414B1">
          <w:pPr>
            <w:pStyle w:val="TOC3"/>
            <w:tabs>
              <w:tab w:val="left" w:pos="666"/>
              <w:tab w:val="right" w:leader="dot" w:pos="9350"/>
            </w:tabs>
            <w:rPr>
              <w:rFonts w:eastAsiaTheme="minorEastAsia"/>
              <w:noProof/>
            </w:rPr>
          </w:pPr>
          <w:hyperlink w:anchor="_Toc437257406" w:history="1">
            <w:r w:rsidR="001B1848" w:rsidRPr="00197C29">
              <w:rPr>
                <w:rStyle w:val="Hyperlink"/>
                <w:noProof/>
              </w:rPr>
              <w:t>3.1.1</w:t>
            </w:r>
            <w:r w:rsidR="001B1848">
              <w:rPr>
                <w:rFonts w:eastAsiaTheme="minorEastAsia"/>
                <w:noProof/>
              </w:rPr>
              <w:tab/>
            </w:r>
            <w:r w:rsidR="001B1848" w:rsidRPr="00197C29">
              <w:rPr>
                <w:rStyle w:val="Hyperlink"/>
                <w:noProof/>
              </w:rPr>
              <w:t>Use Case Attributes</w:t>
            </w:r>
            <w:r w:rsidR="001B1848">
              <w:rPr>
                <w:noProof/>
                <w:webHidden/>
              </w:rPr>
              <w:tab/>
            </w:r>
            <w:r w:rsidR="001B1848">
              <w:rPr>
                <w:noProof/>
                <w:webHidden/>
              </w:rPr>
              <w:fldChar w:fldCharType="begin"/>
            </w:r>
            <w:r w:rsidR="001B1848">
              <w:rPr>
                <w:noProof/>
                <w:webHidden/>
              </w:rPr>
              <w:instrText xml:space="preserve"> PAGEREF _Toc437257406 \h </w:instrText>
            </w:r>
            <w:r w:rsidR="001B1848">
              <w:rPr>
                <w:noProof/>
                <w:webHidden/>
              </w:rPr>
            </w:r>
            <w:r w:rsidR="001B1848">
              <w:rPr>
                <w:noProof/>
                <w:webHidden/>
              </w:rPr>
              <w:fldChar w:fldCharType="separate"/>
            </w:r>
            <w:r w:rsidR="001B1848">
              <w:rPr>
                <w:noProof/>
                <w:webHidden/>
              </w:rPr>
              <w:t>6</w:t>
            </w:r>
            <w:r w:rsidR="001B1848">
              <w:rPr>
                <w:noProof/>
                <w:webHidden/>
              </w:rPr>
              <w:fldChar w:fldCharType="end"/>
            </w:r>
          </w:hyperlink>
        </w:p>
        <w:p w14:paraId="6556C51E" w14:textId="77777777" w:rsidR="001B1848" w:rsidRDefault="008414B1">
          <w:pPr>
            <w:pStyle w:val="TOC3"/>
            <w:tabs>
              <w:tab w:val="left" w:pos="666"/>
              <w:tab w:val="right" w:leader="dot" w:pos="9350"/>
            </w:tabs>
            <w:rPr>
              <w:rFonts w:eastAsiaTheme="minorEastAsia"/>
              <w:noProof/>
            </w:rPr>
          </w:pPr>
          <w:hyperlink w:anchor="_Toc437257407" w:history="1">
            <w:r w:rsidR="001B1848" w:rsidRPr="00197C29">
              <w:rPr>
                <w:rStyle w:val="Hyperlink"/>
                <w:noProof/>
              </w:rPr>
              <w:t>3.1.2</w:t>
            </w:r>
            <w:r w:rsidR="001B1848">
              <w:rPr>
                <w:rFonts w:eastAsiaTheme="minorEastAsia"/>
                <w:noProof/>
              </w:rPr>
              <w:tab/>
            </w:r>
            <w:r w:rsidR="001B1848" w:rsidRPr="00197C29">
              <w:rPr>
                <w:rStyle w:val="Hyperlink"/>
                <w:noProof/>
              </w:rPr>
              <w:t>Use Case Description</w:t>
            </w:r>
            <w:r w:rsidR="001B1848">
              <w:rPr>
                <w:noProof/>
                <w:webHidden/>
              </w:rPr>
              <w:tab/>
            </w:r>
            <w:r w:rsidR="001B1848">
              <w:rPr>
                <w:noProof/>
                <w:webHidden/>
              </w:rPr>
              <w:fldChar w:fldCharType="begin"/>
            </w:r>
            <w:r w:rsidR="001B1848">
              <w:rPr>
                <w:noProof/>
                <w:webHidden/>
              </w:rPr>
              <w:instrText xml:space="preserve"> PAGEREF _Toc437257407 \h </w:instrText>
            </w:r>
            <w:r w:rsidR="001B1848">
              <w:rPr>
                <w:noProof/>
                <w:webHidden/>
              </w:rPr>
            </w:r>
            <w:r w:rsidR="001B1848">
              <w:rPr>
                <w:noProof/>
                <w:webHidden/>
              </w:rPr>
              <w:fldChar w:fldCharType="separate"/>
            </w:r>
            <w:r w:rsidR="001B1848">
              <w:rPr>
                <w:noProof/>
                <w:webHidden/>
              </w:rPr>
              <w:t>6</w:t>
            </w:r>
            <w:r w:rsidR="001B1848">
              <w:rPr>
                <w:noProof/>
                <w:webHidden/>
              </w:rPr>
              <w:fldChar w:fldCharType="end"/>
            </w:r>
          </w:hyperlink>
        </w:p>
        <w:p w14:paraId="4CD50A68" w14:textId="77777777" w:rsidR="001B1848" w:rsidRDefault="008414B1">
          <w:pPr>
            <w:pStyle w:val="TOC3"/>
            <w:tabs>
              <w:tab w:val="left" w:pos="666"/>
              <w:tab w:val="right" w:leader="dot" w:pos="9350"/>
            </w:tabs>
            <w:rPr>
              <w:rFonts w:eastAsiaTheme="minorEastAsia"/>
              <w:noProof/>
            </w:rPr>
          </w:pPr>
          <w:hyperlink w:anchor="_Toc437257408" w:history="1">
            <w:r w:rsidR="001B1848" w:rsidRPr="00197C29">
              <w:rPr>
                <w:rStyle w:val="Hyperlink"/>
                <w:noProof/>
              </w:rPr>
              <w:t>3.1.3</w:t>
            </w:r>
            <w:r w:rsidR="001B1848">
              <w:rPr>
                <w:rFonts w:eastAsiaTheme="minorEastAsia"/>
                <w:noProof/>
              </w:rPr>
              <w:tab/>
            </w:r>
            <w:r w:rsidR="001B1848" w:rsidRPr="00197C29">
              <w:rPr>
                <w:rStyle w:val="Hyperlink"/>
                <w:noProof/>
              </w:rPr>
              <w:t>Use Case Related Diagrams</w:t>
            </w:r>
            <w:r w:rsidR="001B1848">
              <w:rPr>
                <w:noProof/>
                <w:webHidden/>
              </w:rPr>
              <w:tab/>
            </w:r>
            <w:r w:rsidR="001B1848">
              <w:rPr>
                <w:noProof/>
                <w:webHidden/>
              </w:rPr>
              <w:fldChar w:fldCharType="begin"/>
            </w:r>
            <w:r w:rsidR="001B1848">
              <w:rPr>
                <w:noProof/>
                <w:webHidden/>
              </w:rPr>
              <w:instrText xml:space="preserve"> PAGEREF _Toc437257408 \h </w:instrText>
            </w:r>
            <w:r w:rsidR="001B1848">
              <w:rPr>
                <w:noProof/>
                <w:webHidden/>
              </w:rPr>
            </w:r>
            <w:r w:rsidR="001B1848">
              <w:rPr>
                <w:noProof/>
                <w:webHidden/>
              </w:rPr>
              <w:fldChar w:fldCharType="separate"/>
            </w:r>
            <w:r w:rsidR="001B1848">
              <w:rPr>
                <w:noProof/>
                <w:webHidden/>
              </w:rPr>
              <w:t>8</w:t>
            </w:r>
            <w:r w:rsidR="001B1848">
              <w:rPr>
                <w:noProof/>
                <w:webHidden/>
              </w:rPr>
              <w:fldChar w:fldCharType="end"/>
            </w:r>
          </w:hyperlink>
        </w:p>
        <w:p w14:paraId="23FD10F3" w14:textId="77777777" w:rsidR="001B1848" w:rsidRDefault="008414B1">
          <w:pPr>
            <w:pStyle w:val="TOC3"/>
            <w:tabs>
              <w:tab w:val="left" w:pos="666"/>
              <w:tab w:val="right" w:leader="dot" w:pos="9350"/>
            </w:tabs>
            <w:rPr>
              <w:rFonts w:eastAsiaTheme="minorEastAsia"/>
              <w:noProof/>
            </w:rPr>
          </w:pPr>
          <w:hyperlink w:anchor="_Toc437257409" w:history="1">
            <w:r w:rsidR="001B1848" w:rsidRPr="00197C29">
              <w:rPr>
                <w:rStyle w:val="Hyperlink"/>
                <w:noProof/>
              </w:rPr>
              <w:t>3.1.4</w:t>
            </w:r>
            <w:r w:rsidR="001B1848">
              <w:rPr>
                <w:rFonts w:eastAsiaTheme="minorEastAsia"/>
                <w:noProof/>
              </w:rPr>
              <w:tab/>
            </w:r>
            <w:r w:rsidR="001B1848" w:rsidRPr="00197C29">
              <w:rPr>
                <w:rStyle w:val="Hyperlink"/>
                <w:noProof/>
              </w:rPr>
              <w:t>Other Called Activities</w:t>
            </w:r>
            <w:r w:rsidR="001B1848">
              <w:rPr>
                <w:noProof/>
                <w:webHidden/>
              </w:rPr>
              <w:tab/>
            </w:r>
            <w:r w:rsidR="001B1848">
              <w:rPr>
                <w:noProof/>
                <w:webHidden/>
              </w:rPr>
              <w:fldChar w:fldCharType="begin"/>
            </w:r>
            <w:r w:rsidR="001B1848">
              <w:rPr>
                <w:noProof/>
                <w:webHidden/>
              </w:rPr>
              <w:instrText xml:space="preserve"> PAGEREF _Toc437257409 \h </w:instrText>
            </w:r>
            <w:r w:rsidR="001B1848">
              <w:rPr>
                <w:noProof/>
                <w:webHidden/>
              </w:rPr>
            </w:r>
            <w:r w:rsidR="001B1848">
              <w:rPr>
                <w:noProof/>
                <w:webHidden/>
              </w:rPr>
              <w:fldChar w:fldCharType="separate"/>
            </w:r>
            <w:r w:rsidR="001B1848">
              <w:rPr>
                <w:noProof/>
                <w:webHidden/>
              </w:rPr>
              <w:t>13</w:t>
            </w:r>
            <w:r w:rsidR="001B1848">
              <w:rPr>
                <w:noProof/>
                <w:webHidden/>
              </w:rPr>
              <w:fldChar w:fldCharType="end"/>
            </w:r>
          </w:hyperlink>
        </w:p>
        <w:p w14:paraId="3E7FF399" w14:textId="77777777" w:rsidR="001B1848" w:rsidRDefault="008414B1">
          <w:pPr>
            <w:pStyle w:val="TOC1"/>
            <w:tabs>
              <w:tab w:val="left" w:pos="332"/>
            </w:tabs>
            <w:rPr>
              <w:rFonts w:eastAsiaTheme="minorEastAsia"/>
              <w:noProof/>
            </w:rPr>
          </w:pPr>
          <w:hyperlink w:anchor="_Toc437257410" w:history="1">
            <w:r w:rsidR="001B1848" w:rsidRPr="00197C29">
              <w:rPr>
                <w:rStyle w:val="Hyperlink"/>
                <w:noProof/>
              </w:rPr>
              <w:t>4</w:t>
            </w:r>
            <w:r w:rsidR="001B1848">
              <w:rPr>
                <w:rFonts w:eastAsiaTheme="minorEastAsia"/>
                <w:noProof/>
              </w:rPr>
              <w:tab/>
            </w:r>
            <w:r w:rsidR="001B1848" w:rsidRPr="00197C29">
              <w:rPr>
                <w:rStyle w:val="Hyperlink"/>
                <w:noProof/>
              </w:rPr>
              <w:t>Supporting Information</w:t>
            </w:r>
            <w:r w:rsidR="001B1848">
              <w:rPr>
                <w:noProof/>
                <w:webHidden/>
              </w:rPr>
              <w:tab/>
            </w:r>
            <w:r w:rsidR="001B1848">
              <w:rPr>
                <w:noProof/>
                <w:webHidden/>
              </w:rPr>
              <w:fldChar w:fldCharType="begin"/>
            </w:r>
            <w:r w:rsidR="001B1848">
              <w:rPr>
                <w:noProof/>
                <w:webHidden/>
              </w:rPr>
              <w:instrText xml:space="preserve"> PAGEREF _Toc437257410 \h </w:instrText>
            </w:r>
            <w:r w:rsidR="001B1848">
              <w:rPr>
                <w:noProof/>
                <w:webHidden/>
              </w:rPr>
            </w:r>
            <w:r w:rsidR="001B1848">
              <w:rPr>
                <w:noProof/>
                <w:webHidden/>
              </w:rPr>
              <w:fldChar w:fldCharType="separate"/>
            </w:r>
            <w:r w:rsidR="001B1848">
              <w:rPr>
                <w:noProof/>
                <w:webHidden/>
              </w:rPr>
              <w:t>14</w:t>
            </w:r>
            <w:r w:rsidR="001B1848">
              <w:rPr>
                <w:noProof/>
                <w:webHidden/>
              </w:rPr>
              <w:fldChar w:fldCharType="end"/>
            </w:r>
          </w:hyperlink>
        </w:p>
        <w:p w14:paraId="4DB10CB2" w14:textId="77777777" w:rsidR="001B1848" w:rsidRDefault="008414B1">
          <w:pPr>
            <w:pStyle w:val="TOC2"/>
            <w:tabs>
              <w:tab w:val="left" w:pos="499"/>
              <w:tab w:val="right" w:leader="dot" w:pos="9350"/>
            </w:tabs>
            <w:rPr>
              <w:rFonts w:eastAsiaTheme="minorEastAsia"/>
              <w:noProof/>
            </w:rPr>
          </w:pPr>
          <w:hyperlink w:anchor="_Toc437257411" w:history="1">
            <w:r w:rsidR="001B1848" w:rsidRPr="00197C29">
              <w:rPr>
                <w:rStyle w:val="Hyperlink"/>
                <w:noProof/>
              </w:rPr>
              <w:t>4.1</w:t>
            </w:r>
            <w:r w:rsidR="001B1848">
              <w:rPr>
                <w:rFonts w:eastAsiaTheme="minorEastAsia"/>
                <w:noProof/>
              </w:rPr>
              <w:tab/>
            </w:r>
            <w:r w:rsidR="001B1848" w:rsidRPr="00197C29">
              <w:rPr>
                <w:rStyle w:val="Hyperlink"/>
                <w:noProof/>
              </w:rPr>
              <w:t>Called Activities</w:t>
            </w:r>
            <w:r w:rsidR="001B1848">
              <w:rPr>
                <w:noProof/>
                <w:webHidden/>
              </w:rPr>
              <w:tab/>
            </w:r>
            <w:r w:rsidR="001B1848">
              <w:rPr>
                <w:noProof/>
                <w:webHidden/>
              </w:rPr>
              <w:fldChar w:fldCharType="begin"/>
            </w:r>
            <w:r w:rsidR="001B1848">
              <w:rPr>
                <w:noProof/>
                <w:webHidden/>
              </w:rPr>
              <w:instrText xml:space="preserve"> PAGEREF _Toc437257411 \h </w:instrText>
            </w:r>
            <w:r w:rsidR="001B1848">
              <w:rPr>
                <w:noProof/>
                <w:webHidden/>
              </w:rPr>
            </w:r>
            <w:r w:rsidR="001B1848">
              <w:rPr>
                <w:noProof/>
                <w:webHidden/>
              </w:rPr>
              <w:fldChar w:fldCharType="separate"/>
            </w:r>
            <w:r w:rsidR="001B1848">
              <w:rPr>
                <w:noProof/>
                <w:webHidden/>
              </w:rPr>
              <w:t>14</w:t>
            </w:r>
            <w:r w:rsidR="001B1848">
              <w:rPr>
                <w:noProof/>
                <w:webHidden/>
              </w:rPr>
              <w:fldChar w:fldCharType="end"/>
            </w:r>
          </w:hyperlink>
        </w:p>
        <w:p w14:paraId="1C40F9E2" w14:textId="77777777" w:rsidR="001B1848" w:rsidRDefault="008414B1">
          <w:pPr>
            <w:pStyle w:val="TOC3"/>
            <w:tabs>
              <w:tab w:val="left" w:pos="666"/>
              <w:tab w:val="right" w:leader="dot" w:pos="9350"/>
            </w:tabs>
            <w:rPr>
              <w:rFonts w:eastAsiaTheme="minorEastAsia"/>
              <w:noProof/>
            </w:rPr>
          </w:pPr>
          <w:hyperlink w:anchor="_Toc437257412" w:history="1">
            <w:r w:rsidR="001B1848" w:rsidRPr="00197C29">
              <w:rPr>
                <w:rStyle w:val="Hyperlink"/>
                <w:noProof/>
              </w:rPr>
              <w:t>4.1.1</w:t>
            </w:r>
            <w:r w:rsidR="001B1848">
              <w:rPr>
                <w:rFonts w:eastAsiaTheme="minorEastAsia"/>
                <w:noProof/>
              </w:rPr>
              <w:tab/>
            </w:r>
            <w:r w:rsidR="001B1848" w:rsidRPr="00197C29">
              <w:rPr>
                <w:rStyle w:val="Hyperlink"/>
                <w:noProof/>
              </w:rPr>
              <w:t>Conduct a Review</w:t>
            </w:r>
            <w:r w:rsidR="001B1848">
              <w:rPr>
                <w:noProof/>
                <w:webHidden/>
              </w:rPr>
              <w:tab/>
            </w:r>
            <w:r w:rsidR="001B1848">
              <w:rPr>
                <w:noProof/>
                <w:webHidden/>
              </w:rPr>
              <w:fldChar w:fldCharType="begin"/>
            </w:r>
            <w:r w:rsidR="001B1848">
              <w:rPr>
                <w:noProof/>
                <w:webHidden/>
              </w:rPr>
              <w:instrText xml:space="preserve"> PAGEREF _Toc437257412 \h </w:instrText>
            </w:r>
            <w:r w:rsidR="001B1848">
              <w:rPr>
                <w:noProof/>
                <w:webHidden/>
              </w:rPr>
            </w:r>
            <w:r w:rsidR="001B1848">
              <w:rPr>
                <w:noProof/>
                <w:webHidden/>
              </w:rPr>
              <w:fldChar w:fldCharType="separate"/>
            </w:r>
            <w:r w:rsidR="001B1848">
              <w:rPr>
                <w:noProof/>
                <w:webHidden/>
              </w:rPr>
              <w:t>14</w:t>
            </w:r>
            <w:r w:rsidR="001B1848">
              <w:rPr>
                <w:noProof/>
                <w:webHidden/>
              </w:rPr>
              <w:fldChar w:fldCharType="end"/>
            </w:r>
          </w:hyperlink>
        </w:p>
        <w:p w14:paraId="03BF1831" w14:textId="77777777" w:rsidR="001B1848" w:rsidRDefault="008414B1">
          <w:pPr>
            <w:pStyle w:val="TOC3"/>
            <w:tabs>
              <w:tab w:val="left" w:pos="666"/>
              <w:tab w:val="right" w:leader="dot" w:pos="9350"/>
            </w:tabs>
            <w:rPr>
              <w:rFonts w:eastAsiaTheme="minorEastAsia"/>
              <w:noProof/>
            </w:rPr>
          </w:pPr>
          <w:hyperlink w:anchor="_Toc437257413" w:history="1">
            <w:r w:rsidR="001B1848" w:rsidRPr="00197C29">
              <w:rPr>
                <w:rStyle w:val="Hyperlink"/>
                <w:noProof/>
              </w:rPr>
              <w:t>4.1.2</w:t>
            </w:r>
            <w:r w:rsidR="001B1848">
              <w:rPr>
                <w:rFonts w:eastAsiaTheme="minorEastAsia"/>
                <w:noProof/>
              </w:rPr>
              <w:tab/>
            </w:r>
            <w:r w:rsidR="001B1848" w:rsidRPr="00197C29">
              <w:rPr>
                <w:rStyle w:val="Hyperlink"/>
                <w:noProof/>
              </w:rPr>
              <w:t>Measure a Change Impact</w:t>
            </w:r>
            <w:r w:rsidR="001B1848">
              <w:rPr>
                <w:noProof/>
                <w:webHidden/>
              </w:rPr>
              <w:tab/>
            </w:r>
            <w:r w:rsidR="001B1848">
              <w:rPr>
                <w:noProof/>
                <w:webHidden/>
              </w:rPr>
              <w:fldChar w:fldCharType="begin"/>
            </w:r>
            <w:r w:rsidR="001B1848">
              <w:rPr>
                <w:noProof/>
                <w:webHidden/>
              </w:rPr>
              <w:instrText xml:space="preserve"> PAGEREF _Toc437257413 \h </w:instrText>
            </w:r>
            <w:r w:rsidR="001B1848">
              <w:rPr>
                <w:noProof/>
                <w:webHidden/>
              </w:rPr>
            </w:r>
            <w:r w:rsidR="001B1848">
              <w:rPr>
                <w:noProof/>
                <w:webHidden/>
              </w:rPr>
              <w:fldChar w:fldCharType="separate"/>
            </w:r>
            <w:r w:rsidR="001B1848">
              <w:rPr>
                <w:noProof/>
                <w:webHidden/>
              </w:rPr>
              <w:t>15</w:t>
            </w:r>
            <w:r w:rsidR="001B1848">
              <w:rPr>
                <w:noProof/>
                <w:webHidden/>
              </w:rPr>
              <w:fldChar w:fldCharType="end"/>
            </w:r>
          </w:hyperlink>
        </w:p>
        <w:p w14:paraId="550FAF0C" w14:textId="77777777" w:rsidR="001B1848" w:rsidRDefault="008414B1">
          <w:pPr>
            <w:pStyle w:val="TOC3"/>
            <w:tabs>
              <w:tab w:val="left" w:pos="666"/>
              <w:tab w:val="right" w:leader="dot" w:pos="9350"/>
            </w:tabs>
            <w:rPr>
              <w:rFonts w:eastAsiaTheme="minorEastAsia"/>
              <w:noProof/>
            </w:rPr>
          </w:pPr>
          <w:hyperlink w:anchor="_Toc437257414" w:history="1">
            <w:r w:rsidR="001B1848" w:rsidRPr="00197C29">
              <w:rPr>
                <w:rStyle w:val="Hyperlink"/>
                <w:noProof/>
              </w:rPr>
              <w:t>4.1.3</w:t>
            </w:r>
            <w:r w:rsidR="001B1848">
              <w:rPr>
                <w:rFonts w:eastAsiaTheme="minorEastAsia"/>
                <w:noProof/>
              </w:rPr>
              <w:tab/>
            </w:r>
            <w:r w:rsidR="001B1848" w:rsidRPr="00197C29">
              <w:rPr>
                <w:rStyle w:val="Hyperlink"/>
                <w:noProof/>
              </w:rPr>
              <w:t>Import Reference Material</w:t>
            </w:r>
            <w:r w:rsidR="001B1848">
              <w:rPr>
                <w:noProof/>
                <w:webHidden/>
              </w:rPr>
              <w:tab/>
            </w:r>
            <w:r w:rsidR="001B1848">
              <w:rPr>
                <w:noProof/>
                <w:webHidden/>
              </w:rPr>
              <w:fldChar w:fldCharType="begin"/>
            </w:r>
            <w:r w:rsidR="001B1848">
              <w:rPr>
                <w:noProof/>
                <w:webHidden/>
              </w:rPr>
              <w:instrText xml:space="preserve"> PAGEREF _Toc437257414 \h </w:instrText>
            </w:r>
            <w:r w:rsidR="001B1848">
              <w:rPr>
                <w:noProof/>
                <w:webHidden/>
              </w:rPr>
            </w:r>
            <w:r w:rsidR="001B1848">
              <w:rPr>
                <w:noProof/>
                <w:webHidden/>
              </w:rPr>
              <w:fldChar w:fldCharType="separate"/>
            </w:r>
            <w:r w:rsidR="001B1848">
              <w:rPr>
                <w:noProof/>
                <w:webHidden/>
              </w:rPr>
              <w:t>16</w:t>
            </w:r>
            <w:r w:rsidR="001B1848">
              <w:rPr>
                <w:noProof/>
                <w:webHidden/>
              </w:rPr>
              <w:fldChar w:fldCharType="end"/>
            </w:r>
          </w:hyperlink>
        </w:p>
        <w:p w14:paraId="55BB2F62" w14:textId="77777777" w:rsidR="001B1848" w:rsidRDefault="008414B1">
          <w:pPr>
            <w:pStyle w:val="TOC3"/>
            <w:tabs>
              <w:tab w:val="left" w:pos="666"/>
              <w:tab w:val="right" w:leader="dot" w:pos="9350"/>
            </w:tabs>
            <w:rPr>
              <w:rFonts w:eastAsiaTheme="minorEastAsia"/>
              <w:noProof/>
            </w:rPr>
          </w:pPr>
          <w:hyperlink w:anchor="_Toc437257415" w:history="1">
            <w:r w:rsidR="001B1848" w:rsidRPr="00197C29">
              <w:rPr>
                <w:rStyle w:val="Hyperlink"/>
                <w:noProof/>
              </w:rPr>
              <w:t>4.1.4</w:t>
            </w:r>
            <w:r w:rsidR="001B1848">
              <w:rPr>
                <w:rFonts w:eastAsiaTheme="minorEastAsia"/>
                <w:noProof/>
              </w:rPr>
              <w:tab/>
            </w:r>
            <w:r w:rsidR="001B1848" w:rsidRPr="00197C29">
              <w:rPr>
                <w:rStyle w:val="Hyperlink"/>
                <w:noProof/>
              </w:rPr>
              <w:t>Analyze Requirements</w:t>
            </w:r>
            <w:r w:rsidR="001B1848">
              <w:rPr>
                <w:noProof/>
                <w:webHidden/>
              </w:rPr>
              <w:tab/>
            </w:r>
            <w:r w:rsidR="001B1848">
              <w:rPr>
                <w:noProof/>
                <w:webHidden/>
              </w:rPr>
              <w:fldChar w:fldCharType="begin"/>
            </w:r>
            <w:r w:rsidR="001B1848">
              <w:rPr>
                <w:noProof/>
                <w:webHidden/>
              </w:rPr>
              <w:instrText xml:space="preserve"> PAGEREF _Toc437257415 \h </w:instrText>
            </w:r>
            <w:r w:rsidR="001B1848">
              <w:rPr>
                <w:noProof/>
                <w:webHidden/>
              </w:rPr>
            </w:r>
            <w:r w:rsidR="001B1848">
              <w:rPr>
                <w:noProof/>
                <w:webHidden/>
              </w:rPr>
              <w:fldChar w:fldCharType="separate"/>
            </w:r>
            <w:r w:rsidR="001B1848">
              <w:rPr>
                <w:noProof/>
                <w:webHidden/>
              </w:rPr>
              <w:t>17</w:t>
            </w:r>
            <w:r w:rsidR="001B1848">
              <w:rPr>
                <w:noProof/>
                <w:webHidden/>
              </w:rPr>
              <w:fldChar w:fldCharType="end"/>
            </w:r>
          </w:hyperlink>
        </w:p>
        <w:p w14:paraId="09159C25" w14:textId="77777777" w:rsidR="001B1848" w:rsidRDefault="008414B1">
          <w:pPr>
            <w:pStyle w:val="TOC3"/>
            <w:tabs>
              <w:tab w:val="left" w:pos="666"/>
              <w:tab w:val="right" w:leader="dot" w:pos="9350"/>
            </w:tabs>
            <w:rPr>
              <w:rFonts w:eastAsiaTheme="minorEastAsia"/>
              <w:noProof/>
            </w:rPr>
          </w:pPr>
          <w:hyperlink w:anchor="_Toc437257416" w:history="1">
            <w:r w:rsidR="001B1848" w:rsidRPr="00197C29">
              <w:rPr>
                <w:rStyle w:val="Hyperlink"/>
                <w:noProof/>
              </w:rPr>
              <w:t>4.1.5</w:t>
            </w:r>
            <w:r w:rsidR="001B1848">
              <w:rPr>
                <w:rFonts w:eastAsiaTheme="minorEastAsia"/>
                <w:noProof/>
              </w:rPr>
              <w:tab/>
            </w:r>
            <w:r w:rsidR="001B1848" w:rsidRPr="00197C29">
              <w:rPr>
                <w:rStyle w:val="Hyperlink"/>
                <w:noProof/>
              </w:rPr>
              <w:t>Categorize Requirements</w:t>
            </w:r>
            <w:r w:rsidR="001B1848">
              <w:rPr>
                <w:noProof/>
                <w:webHidden/>
              </w:rPr>
              <w:tab/>
            </w:r>
            <w:r w:rsidR="001B1848">
              <w:rPr>
                <w:noProof/>
                <w:webHidden/>
              </w:rPr>
              <w:fldChar w:fldCharType="begin"/>
            </w:r>
            <w:r w:rsidR="001B1848">
              <w:rPr>
                <w:noProof/>
                <w:webHidden/>
              </w:rPr>
              <w:instrText xml:space="preserve"> PAGEREF _Toc437257416 \h </w:instrText>
            </w:r>
            <w:r w:rsidR="001B1848">
              <w:rPr>
                <w:noProof/>
                <w:webHidden/>
              </w:rPr>
            </w:r>
            <w:r w:rsidR="001B1848">
              <w:rPr>
                <w:noProof/>
                <w:webHidden/>
              </w:rPr>
              <w:fldChar w:fldCharType="separate"/>
            </w:r>
            <w:r w:rsidR="001B1848">
              <w:rPr>
                <w:noProof/>
                <w:webHidden/>
              </w:rPr>
              <w:t>18</w:t>
            </w:r>
            <w:r w:rsidR="001B1848">
              <w:rPr>
                <w:noProof/>
                <w:webHidden/>
              </w:rPr>
              <w:fldChar w:fldCharType="end"/>
            </w:r>
          </w:hyperlink>
        </w:p>
        <w:p w14:paraId="1D13ED3E" w14:textId="77777777" w:rsidR="001B1848" w:rsidRDefault="008414B1">
          <w:pPr>
            <w:pStyle w:val="TOC3"/>
            <w:tabs>
              <w:tab w:val="left" w:pos="666"/>
              <w:tab w:val="right" w:leader="dot" w:pos="9350"/>
            </w:tabs>
            <w:rPr>
              <w:rFonts w:eastAsiaTheme="minorEastAsia"/>
              <w:noProof/>
            </w:rPr>
          </w:pPr>
          <w:hyperlink w:anchor="_Toc437257417" w:history="1">
            <w:r w:rsidR="001B1848" w:rsidRPr="00197C29">
              <w:rPr>
                <w:rStyle w:val="Hyperlink"/>
                <w:noProof/>
              </w:rPr>
              <w:t>4.1.6</w:t>
            </w:r>
            <w:r w:rsidR="001B1848">
              <w:rPr>
                <w:rFonts w:eastAsiaTheme="minorEastAsia"/>
                <w:noProof/>
              </w:rPr>
              <w:tab/>
            </w:r>
            <w:r w:rsidR="001B1848" w:rsidRPr="00197C29">
              <w:rPr>
                <w:rStyle w:val="Hyperlink"/>
                <w:noProof/>
              </w:rPr>
              <w:t>Add Requirement</w:t>
            </w:r>
            <w:r w:rsidR="001B1848">
              <w:rPr>
                <w:noProof/>
                <w:webHidden/>
              </w:rPr>
              <w:tab/>
            </w:r>
            <w:r w:rsidR="001B1848">
              <w:rPr>
                <w:noProof/>
                <w:webHidden/>
              </w:rPr>
              <w:fldChar w:fldCharType="begin"/>
            </w:r>
            <w:r w:rsidR="001B1848">
              <w:rPr>
                <w:noProof/>
                <w:webHidden/>
              </w:rPr>
              <w:instrText xml:space="preserve"> PAGEREF _Toc437257417 \h </w:instrText>
            </w:r>
            <w:r w:rsidR="001B1848">
              <w:rPr>
                <w:noProof/>
                <w:webHidden/>
              </w:rPr>
            </w:r>
            <w:r w:rsidR="001B1848">
              <w:rPr>
                <w:noProof/>
                <w:webHidden/>
              </w:rPr>
              <w:fldChar w:fldCharType="separate"/>
            </w:r>
            <w:r w:rsidR="001B1848">
              <w:rPr>
                <w:noProof/>
                <w:webHidden/>
              </w:rPr>
              <w:t>19</w:t>
            </w:r>
            <w:r w:rsidR="001B1848">
              <w:rPr>
                <w:noProof/>
                <w:webHidden/>
              </w:rPr>
              <w:fldChar w:fldCharType="end"/>
            </w:r>
          </w:hyperlink>
        </w:p>
        <w:p w14:paraId="20812709" w14:textId="77777777" w:rsidR="001B1848" w:rsidRDefault="008414B1">
          <w:pPr>
            <w:pStyle w:val="TOC2"/>
            <w:tabs>
              <w:tab w:val="left" w:pos="499"/>
              <w:tab w:val="right" w:leader="dot" w:pos="9350"/>
            </w:tabs>
            <w:rPr>
              <w:rFonts w:eastAsiaTheme="minorEastAsia"/>
              <w:noProof/>
            </w:rPr>
          </w:pPr>
          <w:hyperlink w:anchor="_Toc437257418" w:history="1">
            <w:r w:rsidR="001B1848" w:rsidRPr="00197C29">
              <w:rPr>
                <w:rStyle w:val="Hyperlink"/>
                <w:noProof/>
              </w:rPr>
              <w:t>4.2</w:t>
            </w:r>
            <w:r w:rsidR="001B1848">
              <w:rPr>
                <w:rFonts w:eastAsiaTheme="minorEastAsia"/>
                <w:noProof/>
              </w:rPr>
              <w:tab/>
            </w:r>
            <w:r w:rsidR="001B1848" w:rsidRPr="00197C29">
              <w:rPr>
                <w:rStyle w:val="Hyperlink"/>
                <w:noProof/>
              </w:rPr>
              <w:t>Table of Concept Terms</w:t>
            </w:r>
            <w:r w:rsidR="001B1848">
              <w:rPr>
                <w:noProof/>
                <w:webHidden/>
              </w:rPr>
              <w:tab/>
            </w:r>
            <w:r w:rsidR="001B1848">
              <w:rPr>
                <w:noProof/>
                <w:webHidden/>
              </w:rPr>
              <w:fldChar w:fldCharType="begin"/>
            </w:r>
            <w:r w:rsidR="001B1848">
              <w:rPr>
                <w:noProof/>
                <w:webHidden/>
              </w:rPr>
              <w:instrText xml:space="preserve"> PAGEREF _Toc437257418 \h </w:instrText>
            </w:r>
            <w:r w:rsidR="001B1848">
              <w:rPr>
                <w:noProof/>
                <w:webHidden/>
              </w:rPr>
            </w:r>
            <w:r w:rsidR="001B1848">
              <w:rPr>
                <w:noProof/>
                <w:webHidden/>
              </w:rPr>
              <w:fldChar w:fldCharType="separate"/>
            </w:r>
            <w:r w:rsidR="001B1848">
              <w:rPr>
                <w:noProof/>
                <w:webHidden/>
              </w:rPr>
              <w:t>20</w:t>
            </w:r>
            <w:r w:rsidR="001B1848">
              <w:rPr>
                <w:noProof/>
                <w:webHidden/>
              </w:rPr>
              <w:fldChar w:fldCharType="end"/>
            </w:r>
          </w:hyperlink>
        </w:p>
        <w:p w14:paraId="15C35100" w14:textId="77777777" w:rsidR="001B1848" w:rsidRDefault="008414B1">
          <w:pPr>
            <w:pStyle w:val="TOC2"/>
            <w:tabs>
              <w:tab w:val="left" w:pos="499"/>
              <w:tab w:val="right" w:leader="dot" w:pos="9350"/>
            </w:tabs>
            <w:rPr>
              <w:rFonts w:eastAsiaTheme="minorEastAsia"/>
              <w:noProof/>
            </w:rPr>
          </w:pPr>
          <w:hyperlink w:anchor="_Toc437257419" w:history="1">
            <w:r w:rsidR="001B1848" w:rsidRPr="00197C29">
              <w:rPr>
                <w:rStyle w:val="Hyperlink"/>
                <w:noProof/>
              </w:rPr>
              <w:t>4.3</w:t>
            </w:r>
            <w:r w:rsidR="001B1848">
              <w:rPr>
                <w:rFonts w:eastAsiaTheme="minorEastAsia"/>
                <w:noProof/>
              </w:rPr>
              <w:tab/>
            </w:r>
            <w:r w:rsidR="001B1848" w:rsidRPr="00197C29">
              <w:rPr>
                <w:rStyle w:val="Hyperlink"/>
                <w:noProof/>
              </w:rPr>
              <w:t>Table of Use Case List</w:t>
            </w:r>
            <w:r w:rsidR="001B1848">
              <w:rPr>
                <w:noProof/>
                <w:webHidden/>
              </w:rPr>
              <w:tab/>
            </w:r>
            <w:r w:rsidR="001B1848">
              <w:rPr>
                <w:noProof/>
                <w:webHidden/>
              </w:rPr>
              <w:fldChar w:fldCharType="begin"/>
            </w:r>
            <w:r w:rsidR="001B1848">
              <w:rPr>
                <w:noProof/>
                <w:webHidden/>
              </w:rPr>
              <w:instrText xml:space="preserve"> PAGEREF _Toc437257419 \h </w:instrText>
            </w:r>
            <w:r w:rsidR="001B1848">
              <w:rPr>
                <w:noProof/>
                <w:webHidden/>
              </w:rPr>
            </w:r>
            <w:r w:rsidR="001B1848">
              <w:rPr>
                <w:noProof/>
                <w:webHidden/>
              </w:rPr>
              <w:fldChar w:fldCharType="separate"/>
            </w:r>
            <w:r w:rsidR="001B1848">
              <w:rPr>
                <w:noProof/>
                <w:webHidden/>
              </w:rPr>
              <w:t>32</w:t>
            </w:r>
            <w:r w:rsidR="001B1848">
              <w:rPr>
                <w:noProof/>
                <w:webHidden/>
              </w:rPr>
              <w:fldChar w:fldCharType="end"/>
            </w:r>
          </w:hyperlink>
        </w:p>
        <w:p w14:paraId="0107207B" w14:textId="77777777" w:rsidR="001B1848" w:rsidRDefault="008414B1">
          <w:pPr>
            <w:pStyle w:val="TOC2"/>
            <w:tabs>
              <w:tab w:val="left" w:pos="499"/>
              <w:tab w:val="right" w:leader="dot" w:pos="9350"/>
            </w:tabs>
            <w:rPr>
              <w:rFonts w:eastAsiaTheme="minorEastAsia"/>
              <w:noProof/>
            </w:rPr>
          </w:pPr>
          <w:hyperlink w:anchor="_Toc437257420" w:history="1">
            <w:r w:rsidR="001B1848" w:rsidRPr="00197C29">
              <w:rPr>
                <w:rStyle w:val="Hyperlink"/>
                <w:noProof/>
              </w:rPr>
              <w:t>4.4</w:t>
            </w:r>
            <w:r w:rsidR="001B1848">
              <w:rPr>
                <w:rFonts w:eastAsiaTheme="minorEastAsia"/>
                <w:noProof/>
              </w:rPr>
              <w:tab/>
            </w:r>
            <w:r w:rsidR="001B1848" w:rsidRPr="00197C29">
              <w:rPr>
                <w:rStyle w:val="Hyperlink"/>
                <w:noProof/>
              </w:rPr>
              <w:t>Table of Actors</w:t>
            </w:r>
            <w:r w:rsidR="001B1848">
              <w:rPr>
                <w:noProof/>
                <w:webHidden/>
              </w:rPr>
              <w:tab/>
            </w:r>
            <w:r w:rsidR="001B1848">
              <w:rPr>
                <w:noProof/>
                <w:webHidden/>
              </w:rPr>
              <w:fldChar w:fldCharType="begin"/>
            </w:r>
            <w:r w:rsidR="001B1848">
              <w:rPr>
                <w:noProof/>
                <w:webHidden/>
              </w:rPr>
              <w:instrText xml:space="preserve"> PAGEREF _Toc437257420 \h </w:instrText>
            </w:r>
            <w:r w:rsidR="001B1848">
              <w:rPr>
                <w:noProof/>
                <w:webHidden/>
              </w:rPr>
            </w:r>
            <w:r w:rsidR="001B1848">
              <w:rPr>
                <w:noProof/>
                <w:webHidden/>
              </w:rPr>
              <w:fldChar w:fldCharType="separate"/>
            </w:r>
            <w:r w:rsidR="001B1848">
              <w:rPr>
                <w:noProof/>
                <w:webHidden/>
              </w:rPr>
              <w:t>33</w:t>
            </w:r>
            <w:r w:rsidR="001B1848">
              <w:rPr>
                <w:noProof/>
                <w:webHidden/>
              </w:rPr>
              <w:fldChar w:fldCharType="end"/>
            </w:r>
          </w:hyperlink>
        </w:p>
        <w:p w14:paraId="0975B9FF" w14:textId="77777777" w:rsidR="001B1848" w:rsidRDefault="008414B1">
          <w:pPr>
            <w:pStyle w:val="TOC2"/>
            <w:tabs>
              <w:tab w:val="left" w:pos="499"/>
              <w:tab w:val="right" w:leader="dot" w:pos="9350"/>
            </w:tabs>
            <w:rPr>
              <w:rFonts w:eastAsiaTheme="minorEastAsia"/>
              <w:noProof/>
            </w:rPr>
          </w:pPr>
          <w:hyperlink w:anchor="_Toc437257421" w:history="1">
            <w:r w:rsidR="001B1848" w:rsidRPr="00197C29">
              <w:rPr>
                <w:rStyle w:val="Hyperlink"/>
                <w:noProof/>
              </w:rPr>
              <w:t>4.5</w:t>
            </w:r>
            <w:r w:rsidR="001B1848">
              <w:rPr>
                <w:rFonts w:eastAsiaTheme="minorEastAsia"/>
                <w:noProof/>
              </w:rPr>
              <w:tab/>
            </w:r>
            <w:r w:rsidR="001B1848" w:rsidRPr="00197C29">
              <w:rPr>
                <w:rStyle w:val="Hyperlink"/>
                <w:noProof/>
              </w:rPr>
              <w:t>References and Citations List</w:t>
            </w:r>
            <w:r w:rsidR="001B1848">
              <w:rPr>
                <w:noProof/>
                <w:webHidden/>
              </w:rPr>
              <w:tab/>
            </w:r>
            <w:r w:rsidR="001B1848">
              <w:rPr>
                <w:noProof/>
                <w:webHidden/>
              </w:rPr>
              <w:fldChar w:fldCharType="begin"/>
            </w:r>
            <w:r w:rsidR="001B1848">
              <w:rPr>
                <w:noProof/>
                <w:webHidden/>
              </w:rPr>
              <w:instrText xml:space="preserve"> PAGEREF _Toc437257421 \h </w:instrText>
            </w:r>
            <w:r w:rsidR="001B1848">
              <w:rPr>
                <w:noProof/>
                <w:webHidden/>
              </w:rPr>
            </w:r>
            <w:r w:rsidR="001B1848">
              <w:rPr>
                <w:noProof/>
                <w:webHidden/>
              </w:rPr>
              <w:fldChar w:fldCharType="separate"/>
            </w:r>
            <w:r w:rsidR="001B1848">
              <w:rPr>
                <w:noProof/>
                <w:webHidden/>
              </w:rPr>
              <w:t>35</w:t>
            </w:r>
            <w:r w:rsidR="001B1848">
              <w:rPr>
                <w:noProof/>
                <w:webHidden/>
              </w:rPr>
              <w:fldChar w:fldCharType="end"/>
            </w:r>
          </w:hyperlink>
        </w:p>
        <w:p w14:paraId="046D1EAB" w14:textId="77777777" w:rsidR="00660563" w:rsidRDefault="00774A69" w:rsidP="00660563">
          <w:r>
            <w:rPr>
              <w:b/>
              <w:bCs/>
              <w:noProof/>
            </w:rPr>
            <w:fldChar w:fldCharType="end"/>
          </w:r>
        </w:p>
      </w:sdtContent>
    </w:sdt>
    <w:p w14:paraId="693E397B" w14:textId="77777777" w:rsidR="00660563" w:rsidRPr="00F353A6" w:rsidRDefault="00660563" w:rsidP="00660563">
      <w:pPr>
        <w:pStyle w:val="TOCHeading"/>
        <w:rPr>
          <w:rStyle w:val="BookTitle"/>
        </w:rPr>
      </w:pPr>
      <w:r w:rsidRPr="00F353A6">
        <w:rPr>
          <w:rStyle w:val="BookTitle"/>
        </w:rPr>
        <w:t>Table of Figures</w:t>
      </w:r>
    </w:p>
    <w:p w14:paraId="13302473" w14:textId="77777777" w:rsidR="001B1848"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7257422" w:history="1">
        <w:r w:rsidR="001B1848" w:rsidRPr="0029470C">
          <w:rPr>
            <w:rStyle w:val="Hyperlink"/>
            <w:noProof/>
          </w:rPr>
          <w:t>Figure 1: Systems Engineering Workflow Use Case Context</w:t>
        </w:r>
        <w:r w:rsidR="001B1848">
          <w:rPr>
            <w:noProof/>
            <w:webHidden/>
          </w:rPr>
          <w:tab/>
        </w:r>
        <w:r w:rsidR="001B1848">
          <w:rPr>
            <w:noProof/>
            <w:webHidden/>
          </w:rPr>
          <w:fldChar w:fldCharType="begin"/>
        </w:r>
        <w:r w:rsidR="001B1848">
          <w:rPr>
            <w:noProof/>
            <w:webHidden/>
          </w:rPr>
          <w:instrText xml:space="preserve"> PAGEREF _Toc437257422 \h </w:instrText>
        </w:r>
        <w:r w:rsidR="001B1848">
          <w:rPr>
            <w:noProof/>
            <w:webHidden/>
          </w:rPr>
        </w:r>
        <w:r w:rsidR="001B1848">
          <w:rPr>
            <w:noProof/>
            <w:webHidden/>
          </w:rPr>
          <w:fldChar w:fldCharType="separate"/>
        </w:r>
        <w:r w:rsidR="001B1848">
          <w:rPr>
            <w:noProof/>
            <w:webHidden/>
          </w:rPr>
          <w:t>6</w:t>
        </w:r>
        <w:r w:rsidR="001B1848">
          <w:rPr>
            <w:noProof/>
            <w:webHidden/>
          </w:rPr>
          <w:fldChar w:fldCharType="end"/>
        </w:r>
      </w:hyperlink>
    </w:p>
    <w:p w14:paraId="38F31C34" w14:textId="77777777" w:rsidR="001B1848" w:rsidRDefault="008414B1">
      <w:pPr>
        <w:pStyle w:val="TableofFigures"/>
        <w:tabs>
          <w:tab w:val="right" w:leader="dot" w:pos="9350"/>
        </w:tabs>
        <w:rPr>
          <w:rFonts w:eastAsiaTheme="minorEastAsia"/>
          <w:noProof/>
        </w:rPr>
      </w:pPr>
      <w:hyperlink w:anchor="_Toc437257423" w:history="1">
        <w:r w:rsidR="001B1848" w:rsidRPr="0029470C">
          <w:rPr>
            <w:rStyle w:val="Hyperlink"/>
            <w:noProof/>
          </w:rPr>
          <w:t>Figure 2: Process Change Request</w:t>
        </w:r>
        <w:r w:rsidR="001B1848">
          <w:rPr>
            <w:noProof/>
            <w:webHidden/>
          </w:rPr>
          <w:tab/>
        </w:r>
        <w:r w:rsidR="001B1848">
          <w:rPr>
            <w:noProof/>
            <w:webHidden/>
          </w:rPr>
          <w:fldChar w:fldCharType="begin"/>
        </w:r>
        <w:r w:rsidR="001B1848">
          <w:rPr>
            <w:noProof/>
            <w:webHidden/>
          </w:rPr>
          <w:instrText xml:space="preserve"> PAGEREF _Toc437257423 \h </w:instrText>
        </w:r>
        <w:r w:rsidR="001B1848">
          <w:rPr>
            <w:noProof/>
            <w:webHidden/>
          </w:rPr>
        </w:r>
        <w:r w:rsidR="001B1848">
          <w:rPr>
            <w:noProof/>
            <w:webHidden/>
          </w:rPr>
          <w:fldChar w:fldCharType="separate"/>
        </w:r>
        <w:r w:rsidR="001B1848">
          <w:rPr>
            <w:noProof/>
            <w:webHidden/>
          </w:rPr>
          <w:t>8</w:t>
        </w:r>
        <w:r w:rsidR="001B1848">
          <w:rPr>
            <w:noProof/>
            <w:webHidden/>
          </w:rPr>
          <w:fldChar w:fldCharType="end"/>
        </w:r>
      </w:hyperlink>
    </w:p>
    <w:p w14:paraId="618DDB38" w14:textId="77777777" w:rsidR="001B1848" w:rsidRDefault="008414B1">
      <w:pPr>
        <w:pStyle w:val="TableofFigures"/>
        <w:tabs>
          <w:tab w:val="right" w:leader="dot" w:pos="9350"/>
        </w:tabs>
        <w:rPr>
          <w:rFonts w:eastAsiaTheme="minorEastAsia"/>
          <w:noProof/>
        </w:rPr>
      </w:pPr>
      <w:hyperlink w:anchor="_Toc437257424" w:history="1">
        <w:r w:rsidR="001B1848" w:rsidRPr="0029470C">
          <w:rPr>
            <w:rStyle w:val="Hyperlink"/>
            <w:noProof/>
          </w:rPr>
          <w:t>Figure 3: Process Change Request</w:t>
        </w:r>
        <w:r w:rsidR="001B1848">
          <w:rPr>
            <w:noProof/>
            <w:webHidden/>
          </w:rPr>
          <w:tab/>
        </w:r>
        <w:r w:rsidR="001B1848">
          <w:rPr>
            <w:noProof/>
            <w:webHidden/>
          </w:rPr>
          <w:fldChar w:fldCharType="begin"/>
        </w:r>
        <w:r w:rsidR="001B1848">
          <w:rPr>
            <w:noProof/>
            <w:webHidden/>
          </w:rPr>
          <w:instrText xml:space="preserve"> PAGEREF _Toc437257424 \h </w:instrText>
        </w:r>
        <w:r w:rsidR="001B1848">
          <w:rPr>
            <w:noProof/>
            <w:webHidden/>
          </w:rPr>
        </w:r>
        <w:r w:rsidR="001B1848">
          <w:rPr>
            <w:noProof/>
            <w:webHidden/>
          </w:rPr>
          <w:fldChar w:fldCharType="separate"/>
        </w:r>
        <w:r w:rsidR="001B1848">
          <w:rPr>
            <w:noProof/>
            <w:webHidden/>
          </w:rPr>
          <w:t>9</w:t>
        </w:r>
        <w:r w:rsidR="001B1848">
          <w:rPr>
            <w:noProof/>
            <w:webHidden/>
          </w:rPr>
          <w:fldChar w:fldCharType="end"/>
        </w:r>
      </w:hyperlink>
    </w:p>
    <w:p w14:paraId="1A1FD581" w14:textId="77777777" w:rsidR="001B1848" w:rsidRDefault="008414B1">
      <w:pPr>
        <w:pStyle w:val="TableofFigures"/>
        <w:tabs>
          <w:tab w:val="right" w:leader="dot" w:pos="9350"/>
        </w:tabs>
        <w:rPr>
          <w:rFonts w:eastAsiaTheme="minorEastAsia"/>
          <w:noProof/>
        </w:rPr>
      </w:pPr>
      <w:hyperlink w:anchor="_Toc437257425" w:history="1">
        <w:r w:rsidR="001B1848" w:rsidRPr="0029470C">
          <w:rPr>
            <w:rStyle w:val="Hyperlink"/>
            <w:noProof/>
          </w:rPr>
          <w:t>Figure 4: Assess Architectural Impact</w:t>
        </w:r>
        <w:r w:rsidR="001B1848">
          <w:rPr>
            <w:noProof/>
            <w:webHidden/>
          </w:rPr>
          <w:tab/>
        </w:r>
        <w:r w:rsidR="001B1848">
          <w:rPr>
            <w:noProof/>
            <w:webHidden/>
          </w:rPr>
          <w:fldChar w:fldCharType="begin"/>
        </w:r>
        <w:r w:rsidR="001B1848">
          <w:rPr>
            <w:noProof/>
            <w:webHidden/>
          </w:rPr>
          <w:instrText xml:space="preserve"> PAGEREF _Toc437257425 \h </w:instrText>
        </w:r>
        <w:r w:rsidR="001B1848">
          <w:rPr>
            <w:noProof/>
            <w:webHidden/>
          </w:rPr>
        </w:r>
        <w:r w:rsidR="001B1848">
          <w:rPr>
            <w:noProof/>
            <w:webHidden/>
          </w:rPr>
          <w:fldChar w:fldCharType="separate"/>
        </w:r>
        <w:r w:rsidR="001B1848">
          <w:rPr>
            <w:noProof/>
            <w:webHidden/>
          </w:rPr>
          <w:t>10</w:t>
        </w:r>
        <w:r w:rsidR="001B1848">
          <w:rPr>
            <w:noProof/>
            <w:webHidden/>
          </w:rPr>
          <w:fldChar w:fldCharType="end"/>
        </w:r>
      </w:hyperlink>
    </w:p>
    <w:p w14:paraId="524E6764" w14:textId="77777777" w:rsidR="001B1848" w:rsidRDefault="008414B1">
      <w:pPr>
        <w:pStyle w:val="TableofFigures"/>
        <w:tabs>
          <w:tab w:val="right" w:leader="dot" w:pos="9350"/>
        </w:tabs>
        <w:rPr>
          <w:rFonts w:eastAsiaTheme="minorEastAsia"/>
          <w:noProof/>
        </w:rPr>
      </w:pPr>
      <w:hyperlink w:anchor="_Toc437257426" w:history="1">
        <w:r w:rsidR="001B1848" w:rsidRPr="0029470C">
          <w:rPr>
            <w:rStyle w:val="Hyperlink"/>
            <w:noProof/>
          </w:rPr>
          <w:t>Figure 5: Update Architecture and Specifications</w:t>
        </w:r>
        <w:r w:rsidR="001B1848">
          <w:rPr>
            <w:noProof/>
            <w:webHidden/>
          </w:rPr>
          <w:tab/>
        </w:r>
        <w:r w:rsidR="001B1848">
          <w:rPr>
            <w:noProof/>
            <w:webHidden/>
          </w:rPr>
          <w:fldChar w:fldCharType="begin"/>
        </w:r>
        <w:r w:rsidR="001B1848">
          <w:rPr>
            <w:noProof/>
            <w:webHidden/>
          </w:rPr>
          <w:instrText xml:space="preserve"> PAGEREF _Toc437257426 \h </w:instrText>
        </w:r>
        <w:r w:rsidR="001B1848">
          <w:rPr>
            <w:noProof/>
            <w:webHidden/>
          </w:rPr>
        </w:r>
        <w:r w:rsidR="001B1848">
          <w:rPr>
            <w:noProof/>
            <w:webHidden/>
          </w:rPr>
          <w:fldChar w:fldCharType="separate"/>
        </w:r>
        <w:r w:rsidR="001B1848">
          <w:rPr>
            <w:noProof/>
            <w:webHidden/>
          </w:rPr>
          <w:t>11</w:t>
        </w:r>
        <w:r w:rsidR="001B1848">
          <w:rPr>
            <w:noProof/>
            <w:webHidden/>
          </w:rPr>
          <w:fldChar w:fldCharType="end"/>
        </w:r>
      </w:hyperlink>
    </w:p>
    <w:p w14:paraId="24E143A4" w14:textId="77777777" w:rsidR="001B1848" w:rsidRDefault="008414B1">
      <w:pPr>
        <w:pStyle w:val="TableofFigures"/>
        <w:tabs>
          <w:tab w:val="right" w:leader="dot" w:pos="9350"/>
        </w:tabs>
        <w:rPr>
          <w:rFonts w:eastAsiaTheme="minorEastAsia"/>
          <w:noProof/>
        </w:rPr>
      </w:pPr>
      <w:hyperlink w:anchor="_Toc437257427" w:history="1">
        <w:r w:rsidR="001B1848" w:rsidRPr="0029470C">
          <w:rPr>
            <w:rStyle w:val="Hyperlink"/>
            <w:noProof/>
          </w:rPr>
          <w:t>Figure 6: Configuration Management Items</w:t>
        </w:r>
        <w:r w:rsidR="001B1848">
          <w:rPr>
            <w:noProof/>
            <w:webHidden/>
          </w:rPr>
          <w:tab/>
        </w:r>
        <w:r w:rsidR="001B1848">
          <w:rPr>
            <w:noProof/>
            <w:webHidden/>
          </w:rPr>
          <w:fldChar w:fldCharType="begin"/>
        </w:r>
        <w:r w:rsidR="001B1848">
          <w:rPr>
            <w:noProof/>
            <w:webHidden/>
          </w:rPr>
          <w:instrText xml:space="preserve"> PAGEREF _Toc437257427 \h </w:instrText>
        </w:r>
        <w:r w:rsidR="001B1848">
          <w:rPr>
            <w:noProof/>
            <w:webHidden/>
          </w:rPr>
        </w:r>
        <w:r w:rsidR="001B1848">
          <w:rPr>
            <w:noProof/>
            <w:webHidden/>
          </w:rPr>
          <w:fldChar w:fldCharType="separate"/>
        </w:r>
        <w:r w:rsidR="001B1848">
          <w:rPr>
            <w:noProof/>
            <w:webHidden/>
          </w:rPr>
          <w:t>12</w:t>
        </w:r>
        <w:r w:rsidR="001B1848">
          <w:rPr>
            <w:noProof/>
            <w:webHidden/>
          </w:rPr>
          <w:fldChar w:fldCharType="end"/>
        </w:r>
      </w:hyperlink>
    </w:p>
    <w:p w14:paraId="70ECBC06" w14:textId="77777777" w:rsidR="001B1848" w:rsidRDefault="008414B1">
      <w:pPr>
        <w:pStyle w:val="TableofFigures"/>
        <w:tabs>
          <w:tab w:val="right" w:leader="dot" w:pos="9350"/>
        </w:tabs>
        <w:rPr>
          <w:rFonts w:eastAsiaTheme="minorEastAsia"/>
          <w:noProof/>
        </w:rPr>
      </w:pPr>
      <w:hyperlink w:anchor="_Toc437257428" w:history="1">
        <w:r w:rsidR="001B1848" w:rsidRPr="0029470C">
          <w:rPr>
            <w:rStyle w:val="Hyperlink"/>
            <w:noProof/>
          </w:rPr>
          <w:t>Figure 7: Process Change Request Information Flow</w:t>
        </w:r>
        <w:r w:rsidR="001B1848">
          <w:rPr>
            <w:noProof/>
            <w:webHidden/>
          </w:rPr>
          <w:tab/>
        </w:r>
        <w:r w:rsidR="001B1848">
          <w:rPr>
            <w:noProof/>
            <w:webHidden/>
          </w:rPr>
          <w:fldChar w:fldCharType="begin"/>
        </w:r>
        <w:r w:rsidR="001B1848">
          <w:rPr>
            <w:noProof/>
            <w:webHidden/>
          </w:rPr>
          <w:instrText xml:space="preserve"> PAGEREF _Toc437257428 \h </w:instrText>
        </w:r>
        <w:r w:rsidR="001B1848">
          <w:rPr>
            <w:noProof/>
            <w:webHidden/>
          </w:rPr>
        </w:r>
        <w:r w:rsidR="001B1848">
          <w:rPr>
            <w:noProof/>
            <w:webHidden/>
          </w:rPr>
          <w:fldChar w:fldCharType="separate"/>
        </w:r>
        <w:r w:rsidR="001B1848">
          <w:rPr>
            <w:noProof/>
            <w:webHidden/>
          </w:rPr>
          <w:t>13</w:t>
        </w:r>
        <w:r w:rsidR="001B1848">
          <w:rPr>
            <w:noProof/>
            <w:webHidden/>
          </w:rPr>
          <w:fldChar w:fldCharType="end"/>
        </w:r>
      </w:hyperlink>
    </w:p>
    <w:p w14:paraId="44F61D07" w14:textId="77777777" w:rsidR="001B1848" w:rsidRDefault="008414B1">
      <w:pPr>
        <w:pStyle w:val="TableofFigures"/>
        <w:tabs>
          <w:tab w:val="right" w:leader="dot" w:pos="9350"/>
        </w:tabs>
        <w:rPr>
          <w:rFonts w:eastAsiaTheme="minorEastAsia"/>
          <w:noProof/>
        </w:rPr>
      </w:pPr>
      <w:hyperlink w:anchor="_Toc437257429" w:history="1">
        <w:r w:rsidR="001B1848" w:rsidRPr="0029470C">
          <w:rPr>
            <w:rStyle w:val="Hyperlink"/>
            <w:noProof/>
          </w:rPr>
          <w:t>Figure 8: Conduct a Review</w:t>
        </w:r>
        <w:r w:rsidR="001B1848">
          <w:rPr>
            <w:noProof/>
            <w:webHidden/>
          </w:rPr>
          <w:tab/>
        </w:r>
        <w:r w:rsidR="001B1848">
          <w:rPr>
            <w:noProof/>
            <w:webHidden/>
          </w:rPr>
          <w:fldChar w:fldCharType="begin"/>
        </w:r>
        <w:r w:rsidR="001B1848">
          <w:rPr>
            <w:noProof/>
            <w:webHidden/>
          </w:rPr>
          <w:instrText xml:space="preserve"> PAGEREF _Toc437257429 \h </w:instrText>
        </w:r>
        <w:r w:rsidR="001B1848">
          <w:rPr>
            <w:noProof/>
            <w:webHidden/>
          </w:rPr>
        </w:r>
        <w:r w:rsidR="001B1848">
          <w:rPr>
            <w:noProof/>
            <w:webHidden/>
          </w:rPr>
          <w:fldChar w:fldCharType="separate"/>
        </w:r>
        <w:r w:rsidR="001B1848">
          <w:rPr>
            <w:noProof/>
            <w:webHidden/>
          </w:rPr>
          <w:t>14</w:t>
        </w:r>
        <w:r w:rsidR="001B1848">
          <w:rPr>
            <w:noProof/>
            <w:webHidden/>
          </w:rPr>
          <w:fldChar w:fldCharType="end"/>
        </w:r>
      </w:hyperlink>
    </w:p>
    <w:p w14:paraId="30C47048" w14:textId="77777777" w:rsidR="001B1848" w:rsidRDefault="008414B1">
      <w:pPr>
        <w:pStyle w:val="TableofFigures"/>
        <w:tabs>
          <w:tab w:val="right" w:leader="dot" w:pos="9350"/>
        </w:tabs>
        <w:rPr>
          <w:rFonts w:eastAsiaTheme="minorEastAsia"/>
          <w:noProof/>
        </w:rPr>
      </w:pPr>
      <w:hyperlink w:anchor="_Toc437257430" w:history="1">
        <w:r w:rsidR="001B1848" w:rsidRPr="0029470C">
          <w:rPr>
            <w:rStyle w:val="Hyperlink"/>
            <w:noProof/>
          </w:rPr>
          <w:t>Figure 9: Measure a Change Impact</w:t>
        </w:r>
        <w:r w:rsidR="001B1848">
          <w:rPr>
            <w:noProof/>
            <w:webHidden/>
          </w:rPr>
          <w:tab/>
        </w:r>
        <w:r w:rsidR="001B1848">
          <w:rPr>
            <w:noProof/>
            <w:webHidden/>
          </w:rPr>
          <w:fldChar w:fldCharType="begin"/>
        </w:r>
        <w:r w:rsidR="001B1848">
          <w:rPr>
            <w:noProof/>
            <w:webHidden/>
          </w:rPr>
          <w:instrText xml:space="preserve"> PAGEREF _Toc437257430 \h </w:instrText>
        </w:r>
        <w:r w:rsidR="001B1848">
          <w:rPr>
            <w:noProof/>
            <w:webHidden/>
          </w:rPr>
        </w:r>
        <w:r w:rsidR="001B1848">
          <w:rPr>
            <w:noProof/>
            <w:webHidden/>
          </w:rPr>
          <w:fldChar w:fldCharType="separate"/>
        </w:r>
        <w:r w:rsidR="001B1848">
          <w:rPr>
            <w:noProof/>
            <w:webHidden/>
          </w:rPr>
          <w:t>15</w:t>
        </w:r>
        <w:r w:rsidR="001B1848">
          <w:rPr>
            <w:noProof/>
            <w:webHidden/>
          </w:rPr>
          <w:fldChar w:fldCharType="end"/>
        </w:r>
      </w:hyperlink>
    </w:p>
    <w:p w14:paraId="7B1452B8" w14:textId="77777777" w:rsidR="001B1848" w:rsidRDefault="008414B1">
      <w:pPr>
        <w:pStyle w:val="TableofFigures"/>
        <w:tabs>
          <w:tab w:val="right" w:leader="dot" w:pos="9350"/>
        </w:tabs>
        <w:rPr>
          <w:rFonts w:eastAsiaTheme="minorEastAsia"/>
          <w:noProof/>
        </w:rPr>
      </w:pPr>
      <w:hyperlink w:anchor="_Toc437257431" w:history="1">
        <w:r w:rsidR="001B1848" w:rsidRPr="0029470C">
          <w:rPr>
            <w:rStyle w:val="Hyperlink"/>
            <w:noProof/>
          </w:rPr>
          <w:t>Figure 10: Import Reference Material</w:t>
        </w:r>
        <w:r w:rsidR="001B1848">
          <w:rPr>
            <w:noProof/>
            <w:webHidden/>
          </w:rPr>
          <w:tab/>
        </w:r>
        <w:r w:rsidR="001B1848">
          <w:rPr>
            <w:noProof/>
            <w:webHidden/>
          </w:rPr>
          <w:fldChar w:fldCharType="begin"/>
        </w:r>
        <w:r w:rsidR="001B1848">
          <w:rPr>
            <w:noProof/>
            <w:webHidden/>
          </w:rPr>
          <w:instrText xml:space="preserve"> PAGEREF _Toc437257431 \h </w:instrText>
        </w:r>
        <w:r w:rsidR="001B1848">
          <w:rPr>
            <w:noProof/>
            <w:webHidden/>
          </w:rPr>
        </w:r>
        <w:r w:rsidR="001B1848">
          <w:rPr>
            <w:noProof/>
            <w:webHidden/>
          </w:rPr>
          <w:fldChar w:fldCharType="separate"/>
        </w:r>
        <w:r w:rsidR="001B1848">
          <w:rPr>
            <w:noProof/>
            <w:webHidden/>
          </w:rPr>
          <w:t>16</w:t>
        </w:r>
        <w:r w:rsidR="001B1848">
          <w:rPr>
            <w:noProof/>
            <w:webHidden/>
          </w:rPr>
          <w:fldChar w:fldCharType="end"/>
        </w:r>
      </w:hyperlink>
    </w:p>
    <w:p w14:paraId="55B65182" w14:textId="77777777" w:rsidR="001B1848" w:rsidRDefault="008414B1">
      <w:pPr>
        <w:pStyle w:val="TableofFigures"/>
        <w:tabs>
          <w:tab w:val="right" w:leader="dot" w:pos="9350"/>
        </w:tabs>
        <w:rPr>
          <w:rFonts w:eastAsiaTheme="minorEastAsia"/>
          <w:noProof/>
        </w:rPr>
      </w:pPr>
      <w:hyperlink w:anchor="_Toc437257432" w:history="1">
        <w:r w:rsidR="001B1848" w:rsidRPr="0029470C">
          <w:rPr>
            <w:rStyle w:val="Hyperlink"/>
            <w:noProof/>
          </w:rPr>
          <w:t>Figure 12: Analyze Requirements</w:t>
        </w:r>
        <w:r w:rsidR="001B1848">
          <w:rPr>
            <w:noProof/>
            <w:webHidden/>
          </w:rPr>
          <w:tab/>
        </w:r>
        <w:r w:rsidR="001B1848">
          <w:rPr>
            <w:noProof/>
            <w:webHidden/>
          </w:rPr>
          <w:fldChar w:fldCharType="begin"/>
        </w:r>
        <w:r w:rsidR="001B1848">
          <w:rPr>
            <w:noProof/>
            <w:webHidden/>
          </w:rPr>
          <w:instrText xml:space="preserve"> PAGEREF _Toc437257432 \h </w:instrText>
        </w:r>
        <w:r w:rsidR="001B1848">
          <w:rPr>
            <w:noProof/>
            <w:webHidden/>
          </w:rPr>
        </w:r>
        <w:r w:rsidR="001B1848">
          <w:rPr>
            <w:noProof/>
            <w:webHidden/>
          </w:rPr>
          <w:fldChar w:fldCharType="separate"/>
        </w:r>
        <w:r w:rsidR="001B1848">
          <w:rPr>
            <w:noProof/>
            <w:webHidden/>
          </w:rPr>
          <w:t>17</w:t>
        </w:r>
        <w:r w:rsidR="001B1848">
          <w:rPr>
            <w:noProof/>
            <w:webHidden/>
          </w:rPr>
          <w:fldChar w:fldCharType="end"/>
        </w:r>
      </w:hyperlink>
    </w:p>
    <w:p w14:paraId="4E61BB06" w14:textId="77777777" w:rsidR="001B1848" w:rsidRDefault="008414B1">
      <w:pPr>
        <w:pStyle w:val="TableofFigures"/>
        <w:tabs>
          <w:tab w:val="right" w:leader="dot" w:pos="9350"/>
        </w:tabs>
        <w:rPr>
          <w:rFonts w:eastAsiaTheme="minorEastAsia"/>
          <w:noProof/>
        </w:rPr>
      </w:pPr>
      <w:hyperlink w:anchor="_Toc437257433" w:history="1">
        <w:r w:rsidR="001B1848" w:rsidRPr="0029470C">
          <w:rPr>
            <w:rStyle w:val="Hyperlink"/>
            <w:noProof/>
          </w:rPr>
          <w:t>Figure 13: Categorize Requirements</w:t>
        </w:r>
        <w:r w:rsidR="001B1848">
          <w:rPr>
            <w:noProof/>
            <w:webHidden/>
          </w:rPr>
          <w:tab/>
        </w:r>
        <w:r w:rsidR="001B1848">
          <w:rPr>
            <w:noProof/>
            <w:webHidden/>
          </w:rPr>
          <w:fldChar w:fldCharType="begin"/>
        </w:r>
        <w:r w:rsidR="001B1848">
          <w:rPr>
            <w:noProof/>
            <w:webHidden/>
          </w:rPr>
          <w:instrText xml:space="preserve"> PAGEREF _Toc437257433 \h </w:instrText>
        </w:r>
        <w:r w:rsidR="001B1848">
          <w:rPr>
            <w:noProof/>
            <w:webHidden/>
          </w:rPr>
        </w:r>
        <w:r w:rsidR="001B1848">
          <w:rPr>
            <w:noProof/>
            <w:webHidden/>
          </w:rPr>
          <w:fldChar w:fldCharType="separate"/>
        </w:r>
        <w:r w:rsidR="001B1848">
          <w:rPr>
            <w:noProof/>
            <w:webHidden/>
          </w:rPr>
          <w:t>18</w:t>
        </w:r>
        <w:r w:rsidR="001B1848">
          <w:rPr>
            <w:noProof/>
            <w:webHidden/>
          </w:rPr>
          <w:fldChar w:fldCharType="end"/>
        </w:r>
      </w:hyperlink>
    </w:p>
    <w:p w14:paraId="1650A402" w14:textId="77777777" w:rsidR="001B1848" w:rsidRDefault="008414B1">
      <w:pPr>
        <w:pStyle w:val="TableofFigures"/>
        <w:tabs>
          <w:tab w:val="right" w:leader="dot" w:pos="9350"/>
        </w:tabs>
        <w:rPr>
          <w:rFonts w:eastAsiaTheme="minorEastAsia"/>
          <w:noProof/>
        </w:rPr>
      </w:pPr>
      <w:hyperlink w:anchor="_Toc437257434" w:history="1">
        <w:r w:rsidR="001B1848" w:rsidRPr="0029470C">
          <w:rPr>
            <w:rStyle w:val="Hyperlink"/>
            <w:noProof/>
          </w:rPr>
          <w:t>Figure 16: Add Requirement</w:t>
        </w:r>
        <w:r w:rsidR="001B1848">
          <w:rPr>
            <w:noProof/>
            <w:webHidden/>
          </w:rPr>
          <w:tab/>
        </w:r>
        <w:r w:rsidR="001B1848">
          <w:rPr>
            <w:noProof/>
            <w:webHidden/>
          </w:rPr>
          <w:fldChar w:fldCharType="begin"/>
        </w:r>
        <w:r w:rsidR="001B1848">
          <w:rPr>
            <w:noProof/>
            <w:webHidden/>
          </w:rPr>
          <w:instrText xml:space="preserve"> PAGEREF _Toc437257434 \h </w:instrText>
        </w:r>
        <w:r w:rsidR="001B1848">
          <w:rPr>
            <w:noProof/>
            <w:webHidden/>
          </w:rPr>
        </w:r>
        <w:r w:rsidR="001B1848">
          <w:rPr>
            <w:noProof/>
            <w:webHidden/>
          </w:rPr>
          <w:fldChar w:fldCharType="separate"/>
        </w:r>
        <w:r w:rsidR="001B1848">
          <w:rPr>
            <w:noProof/>
            <w:webHidden/>
          </w:rPr>
          <w:t>19</w:t>
        </w:r>
        <w:r w:rsidR="001B1848">
          <w:rPr>
            <w:noProof/>
            <w:webHidden/>
          </w:rPr>
          <w:fldChar w:fldCharType="end"/>
        </w:r>
      </w:hyperlink>
    </w:p>
    <w:p w14:paraId="2EB09780" w14:textId="77777777" w:rsidR="00660563" w:rsidRDefault="00774A69" w:rsidP="00660563">
      <w:r>
        <w:rPr>
          <w:b/>
          <w:bCs/>
          <w:noProof/>
        </w:rPr>
        <w:fldChar w:fldCharType="end"/>
      </w:r>
    </w:p>
    <w:p w14:paraId="47B0DADF" w14:textId="77777777" w:rsidR="00660563" w:rsidRPr="00F353A6" w:rsidRDefault="00660563" w:rsidP="00660563">
      <w:pPr>
        <w:pStyle w:val="TOCHeading"/>
        <w:rPr>
          <w:rStyle w:val="BookTitle"/>
        </w:rPr>
      </w:pPr>
      <w:r w:rsidRPr="00F353A6">
        <w:rPr>
          <w:rStyle w:val="BookTitle"/>
        </w:rPr>
        <w:t>Table of Tables</w:t>
      </w:r>
    </w:p>
    <w:p w14:paraId="66C980E4" w14:textId="77777777" w:rsidR="001B1848"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7257435" w:history="1">
        <w:r w:rsidR="001B1848" w:rsidRPr="00870BC5">
          <w:rPr>
            <w:rStyle w:val="Hyperlink"/>
            <w:noProof/>
          </w:rPr>
          <w:t>Table 1: Concept Terms Table</w:t>
        </w:r>
        <w:r w:rsidR="001B1848">
          <w:rPr>
            <w:noProof/>
            <w:webHidden/>
          </w:rPr>
          <w:tab/>
        </w:r>
        <w:r w:rsidR="001B1848">
          <w:rPr>
            <w:noProof/>
            <w:webHidden/>
          </w:rPr>
          <w:fldChar w:fldCharType="begin"/>
        </w:r>
        <w:r w:rsidR="001B1848">
          <w:rPr>
            <w:noProof/>
            <w:webHidden/>
          </w:rPr>
          <w:instrText xml:space="preserve"> PAGEREF _Toc437257435 \h </w:instrText>
        </w:r>
        <w:r w:rsidR="001B1848">
          <w:rPr>
            <w:noProof/>
            <w:webHidden/>
          </w:rPr>
        </w:r>
        <w:r w:rsidR="001B1848">
          <w:rPr>
            <w:noProof/>
            <w:webHidden/>
          </w:rPr>
          <w:fldChar w:fldCharType="separate"/>
        </w:r>
        <w:r w:rsidR="001B1848">
          <w:rPr>
            <w:noProof/>
            <w:webHidden/>
          </w:rPr>
          <w:t>20</w:t>
        </w:r>
        <w:r w:rsidR="001B1848">
          <w:rPr>
            <w:noProof/>
            <w:webHidden/>
          </w:rPr>
          <w:fldChar w:fldCharType="end"/>
        </w:r>
      </w:hyperlink>
    </w:p>
    <w:p w14:paraId="5B628989" w14:textId="77777777" w:rsidR="001B1848" w:rsidRDefault="008414B1">
      <w:pPr>
        <w:pStyle w:val="TableofFigures"/>
        <w:tabs>
          <w:tab w:val="right" w:leader="dot" w:pos="9350"/>
        </w:tabs>
        <w:rPr>
          <w:rFonts w:eastAsiaTheme="minorEastAsia"/>
          <w:noProof/>
        </w:rPr>
      </w:pPr>
      <w:hyperlink w:anchor="_Toc437257436" w:history="1">
        <w:r w:rsidR="001B1848" w:rsidRPr="00870BC5">
          <w:rPr>
            <w:rStyle w:val="Hyperlink"/>
            <w:noProof/>
          </w:rPr>
          <w:t>Table 2: List of Use Cases</w:t>
        </w:r>
        <w:r w:rsidR="001B1848">
          <w:rPr>
            <w:noProof/>
            <w:webHidden/>
          </w:rPr>
          <w:tab/>
        </w:r>
        <w:r w:rsidR="001B1848">
          <w:rPr>
            <w:noProof/>
            <w:webHidden/>
          </w:rPr>
          <w:fldChar w:fldCharType="begin"/>
        </w:r>
        <w:r w:rsidR="001B1848">
          <w:rPr>
            <w:noProof/>
            <w:webHidden/>
          </w:rPr>
          <w:instrText xml:space="preserve"> PAGEREF _Toc437257436 \h </w:instrText>
        </w:r>
        <w:r w:rsidR="001B1848">
          <w:rPr>
            <w:noProof/>
            <w:webHidden/>
          </w:rPr>
        </w:r>
        <w:r w:rsidR="001B1848">
          <w:rPr>
            <w:noProof/>
            <w:webHidden/>
          </w:rPr>
          <w:fldChar w:fldCharType="separate"/>
        </w:r>
        <w:r w:rsidR="001B1848">
          <w:rPr>
            <w:noProof/>
            <w:webHidden/>
          </w:rPr>
          <w:t>32</w:t>
        </w:r>
        <w:r w:rsidR="001B1848">
          <w:rPr>
            <w:noProof/>
            <w:webHidden/>
          </w:rPr>
          <w:fldChar w:fldCharType="end"/>
        </w:r>
      </w:hyperlink>
    </w:p>
    <w:p w14:paraId="6E433D62" w14:textId="77777777" w:rsidR="001B1848" w:rsidRDefault="008414B1">
      <w:pPr>
        <w:pStyle w:val="TableofFigures"/>
        <w:tabs>
          <w:tab w:val="right" w:leader="dot" w:pos="9350"/>
        </w:tabs>
        <w:rPr>
          <w:rFonts w:eastAsiaTheme="minorEastAsia"/>
          <w:noProof/>
        </w:rPr>
      </w:pPr>
      <w:hyperlink w:anchor="_Toc437257437" w:history="1">
        <w:r w:rsidR="001B1848" w:rsidRPr="00870BC5">
          <w:rPr>
            <w:rStyle w:val="Hyperlink"/>
            <w:noProof/>
          </w:rPr>
          <w:t>Table 3: List of Actors</w:t>
        </w:r>
        <w:r w:rsidR="001B1848">
          <w:rPr>
            <w:noProof/>
            <w:webHidden/>
          </w:rPr>
          <w:tab/>
        </w:r>
        <w:r w:rsidR="001B1848">
          <w:rPr>
            <w:noProof/>
            <w:webHidden/>
          </w:rPr>
          <w:fldChar w:fldCharType="begin"/>
        </w:r>
        <w:r w:rsidR="001B1848">
          <w:rPr>
            <w:noProof/>
            <w:webHidden/>
          </w:rPr>
          <w:instrText xml:space="preserve"> PAGEREF _Toc437257437 \h </w:instrText>
        </w:r>
        <w:r w:rsidR="001B1848">
          <w:rPr>
            <w:noProof/>
            <w:webHidden/>
          </w:rPr>
        </w:r>
        <w:r w:rsidR="001B1848">
          <w:rPr>
            <w:noProof/>
            <w:webHidden/>
          </w:rPr>
          <w:fldChar w:fldCharType="separate"/>
        </w:r>
        <w:r w:rsidR="001B1848">
          <w:rPr>
            <w:noProof/>
            <w:webHidden/>
          </w:rPr>
          <w:t>33</w:t>
        </w:r>
        <w:r w:rsidR="001B1848">
          <w:rPr>
            <w:noProof/>
            <w:webHidden/>
          </w:rPr>
          <w:fldChar w:fldCharType="end"/>
        </w:r>
      </w:hyperlink>
    </w:p>
    <w:p w14:paraId="2496D908" w14:textId="77777777" w:rsidR="00301DFD" w:rsidRPr="005B6FAE" w:rsidRDefault="00774A69">
      <w:pPr>
        <w:rPr>
          <w:b/>
          <w:bCs/>
          <w:noProof/>
        </w:rPr>
      </w:pPr>
      <w:r>
        <w:rPr>
          <w:b/>
          <w:bCs/>
          <w:noProof/>
        </w:rPr>
        <w:fldChar w:fldCharType="end"/>
      </w:r>
      <w:r w:rsidR="00301DFD">
        <w:br w:type="page"/>
      </w:r>
    </w:p>
    <w:p w14:paraId="4A10C845" w14:textId="77777777" w:rsidR="00660563" w:rsidRDefault="00660563"/>
    <w:p w14:paraId="00DFDA09" w14:textId="77777777" w:rsidR="00DA522D" w:rsidRDefault="00DA522D" w:rsidP="00DA522D">
      <w:pPr>
        <w:pStyle w:val="Heading1"/>
        <w:numPr>
          <w:ilvl w:val="0"/>
          <w:numId w:val="2"/>
        </w:numPr>
      </w:pPr>
      <w:bookmarkStart w:id="0" w:name="Bookmark"/>
      <w:bookmarkStart w:id="1" w:name="_Toc437257400"/>
      <w:bookmarkEnd w:id="0"/>
      <w:r>
        <w:t>Introduction</w:t>
      </w:r>
      <w:bookmarkEnd w:id="1"/>
    </w:p>
    <w:p w14:paraId="26BC2C04" w14:textId="77777777" w:rsidR="00DA522D" w:rsidRDefault="00DA522D" w:rsidP="00DA522D">
      <w:pPr>
        <w:pStyle w:val="Heading2"/>
        <w:numPr>
          <w:ilvl w:val="1"/>
          <w:numId w:val="2"/>
        </w:numPr>
      </w:pPr>
      <w:bookmarkStart w:id="2" w:name="_Toc437257401"/>
      <w:r>
        <w:t>Intent</w:t>
      </w:r>
      <w:bookmarkEnd w:id="2"/>
    </w:p>
    <w:p w14:paraId="1BF15765" w14:textId="77777777" w:rsidR="00DA522D" w:rsidRDefault="00DA522D" w:rsidP="00DA522D">
      <w:r>
        <w:t xml:space="preserve">The intent of this document is to provide the material required to support the review of the use case “Process Change Request".  Use the Word “Track Changes” features to suggest changes and add comments as necessary to log questions and comments. </w:t>
      </w:r>
    </w:p>
    <w:p w14:paraId="14B276AD" w14:textId="77777777" w:rsidR="00DA522D" w:rsidRDefault="00DA522D" w:rsidP="00DA522D">
      <w:r>
        <w:t xml:space="preserve">The section called "Items to be reviewed" contains the artifacts that are to be evaluated for this review.  The additional material in this document is intended to provide the appropriate context and definitions to support the review. </w:t>
      </w:r>
    </w:p>
    <w:p w14:paraId="1D7F96CA" w14:textId="77777777" w:rsidR="00DA522D" w:rsidRDefault="00DA522D" w:rsidP="00DA522D">
      <w:pPr>
        <w:pStyle w:val="Heading2"/>
        <w:numPr>
          <w:ilvl w:val="1"/>
          <w:numId w:val="2"/>
        </w:numPr>
      </w:pPr>
      <w:bookmarkStart w:id="3" w:name="_Toc437257402"/>
      <w:r>
        <w:t>Assumptions</w:t>
      </w:r>
      <w:bookmarkEnd w:id="3"/>
    </w:p>
    <w:p w14:paraId="42C88D99" w14:textId="77777777" w:rsidR="00DA522D" w:rsidRDefault="00DA522D" w:rsidP="00DA522D">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14:paraId="22ED1058" w14:textId="77777777" w:rsidR="00DA522D" w:rsidRDefault="00DA522D" w:rsidP="00DA522D">
      <w:r>
        <w:t>2.          Context Assumptions -</w:t>
      </w:r>
    </w:p>
    <w:p w14:paraId="7B98D562" w14:textId="77777777" w:rsidR="00DA522D" w:rsidRDefault="00DA522D" w:rsidP="00DA522D">
      <w:r>
        <w:t xml:space="preserve">                 a.    The workflow use cases defined are intended to be used on large complex systems supported by large geographically diverse development teams. With smaller and simpler systems some of the use cases or use case behavior may not be needed. </w:t>
      </w:r>
    </w:p>
    <w:p w14:paraId="313F1381" w14:textId="77777777" w:rsidR="00DA522D" w:rsidRDefault="00DA522D" w:rsidP="00DA522D">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14:paraId="5BDBFBED" w14:textId="77777777" w:rsidR="00DA522D" w:rsidRDefault="00DA522D" w:rsidP="00DA522D">
      <w:r>
        <w:t xml:space="preserve">3.         What vs. Who - Activity diagrams are used to capture the Systems Engineering workflow behaviors. The first passes of these activities have </w:t>
      </w:r>
      <w:r w:rsidR="00945871">
        <w:t xml:space="preserve">a Systems Engineering </w:t>
      </w:r>
      <w:r w:rsidR="00FE5B18">
        <w:t xml:space="preserve">discipline </w:t>
      </w:r>
      <w:r w:rsidR="00945871">
        <w:t xml:space="preserve">swimlane </w:t>
      </w:r>
      <w:r w:rsidR="00FE5B18">
        <w:t>and in this model that</w:t>
      </w:r>
      <w:r w:rsidR="00945871">
        <w:t xml:space="preserve"> includes Systems Engineering roles, Specialty Engineering roles, </w:t>
      </w:r>
      <w:r w:rsidR="00FE5B18">
        <w:t xml:space="preserve">and </w:t>
      </w:r>
      <w:r w:rsidR="00945871">
        <w:t>V&amp;V (Verification and Validation) roles. Therefore</w:t>
      </w:r>
      <w:r w:rsidR="00FE5B18">
        <w:t>,</w:t>
      </w:r>
      <w:r w:rsidR="00945871">
        <w:t xml:space="preserve"> it also includes the Systems Engineering Development System (SEDS) which provides the tools for these roles</w:t>
      </w:r>
      <w:r>
        <w:t xml:space="preserve">. The focus on these initial activities will be to discovery "what" </w:t>
      </w:r>
      <w:r w:rsidR="00945871">
        <w:t xml:space="preserve">actions </w:t>
      </w:r>
      <w:r>
        <w:t xml:space="preserve">need to be </w:t>
      </w:r>
      <w:r w:rsidR="00945871">
        <w:t>performed</w:t>
      </w:r>
      <w:r>
        <w:t xml:space="preserve">, </w:t>
      </w:r>
      <w:r w:rsidR="00945871">
        <w:t xml:space="preserve">and </w:t>
      </w:r>
      <w:r>
        <w:t xml:space="preserve">not </w:t>
      </w:r>
      <w:r w:rsidR="00FE5B18">
        <w:t xml:space="preserve">to </w:t>
      </w:r>
      <w:r w:rsidR="00945871">
        <w:t>identify if a human or a tool</w:t>
      </w:r>
      <w:r>
        <w:t xml:space="preserve"> </w:t>
      </w:r>
      <w:r w:rsidR="00945871">
        <w:t>executes these actions</w:t>
      </w:r>
      <w:r>
        <w:t xml:space="preserve">. Later </w:t>
      </w:r>
      <w:r w:rsidR="00945871">
        <w:t xml:space="preserve">refined </w:t>
      </w:r>
      <w:r>
        <w:t xml:space="preserve">revisions may </w:t>
      </w:r>
      <w:r w:rsidR="00945871">
        <w:t>decompose this swimlane and identify who or what executes these actions</w:t>
      </w:r>
      <w:r>
        <w:t>.</w:t>
      </w:r>
    </w:p>
    <w:p w14:paraId="215C988E" w14:textId="77777777" w:rsidR="00DA522D" w:rsidRDefault="00DA522D" w:rsidP="00DA522D">
      <w:r>
        <w:t xml:space="preserve">4.          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w:t>
      </w:r>
      <w:r>
        <w:lastRenderedPageBreak/>
        <w:t xml:space="preserve">events occur, more information becomes available and as issues surface. The real value of these activities is capturing what tasks are being done and not necessarily the order they are done.  Therefore please keep this in mind as the activities are being examined. </w:t>
      </w:r>
    </w:p>
    <w:p w14:paraId="785530D0" w14:textId="77777777" w:rsidR="00DA522D" w:rsidRDefault="00DA522D" w:rsidP="00DA522D">
      <w:pPr>
        <w:pStyle w:val="Heading1"/>
        <w:numPr>
          <w:ilvl w:val="0"/>
          <w:numId w:val="2"/>
        </w:numPr>
      </w:pPr>
      <w:bookmarkStart w:id="4" w:name="_Toc437257403"/>
      <w:r>
        <w:t>Context</w:t>
      </w:r>
      <w:bookmarkEnd w:id="4"/>
    </w:p>
    <w:p w14:paraId="773E825C" w14:textId="77777777" w:rsidR="00DA522D" w:rsidRDefault="00DA522D" w:rsidP="00DA522D">
      <w:r>
        <w:t xml:space="preserve">The diagram below defines a typical Product Domain structure. Within this domain is the context block called Systems Engineering. </w:t>
      </w:r>
    </w:p>
    <w:p w14:paraId="341C0BB8" w14:textId="77777777" w:rsidR="00DA522D" w:rsidRDefault="00DA522D" w:rsidP="00DA522D">
      <w:r>
        <w:t>Systems Engineering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these roles. [Created for model]</w:t>
      </w:r>
    </w:p>
    <w:p w14:paraId="32FA54E8" w14:textId="77777777" w:rsidR="00DA522D" w:rsidRDefault="00DA522D" w:rsidP="00DA522D">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p>
    <w:p w14:paraId="48981190" w14:textId="77777777" w:rsidR="00DA522D" w:rsidRDefault="00DA522D" w:rsidP="00DA522D">
      <w:r>
        <w:t xml:space="preserve">(1) Interdisciplinary approach governing the total technical and managerial effort required to transform a set of customer needs, expectations, and constraints into a solution and to support that solution throughout its life. (ISO/IEC/IEEE 2010) </w:t>
      </w:r>
    </w:p>
    <w:p w14:paraId="0CE68D85" w14:textId="77777777" w:rsidR="00DA522D" w:rsidRDefault="00DA522D" w:rsidP="00DA522D">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14:paraId="03CFD062" w14:textId="77777777" w:rsidR="00DA522D" w:rsidRDefault="00DA522D" w:rsidP="00DA522D">
      <w:pPr>
        <w:pStyle w:val="ListParagraph"/>
        <w:numPr>
          <w:ilvl w:val="0"/>
          <w:numId w:val="26"/>
        </w:numPr>
      </w:pPr>
      <w:r>
        <w:t>Operations</w:t>
      </w:r>
    </w:p>
    <w:p w14:paraId="5679E165" w14:textId="77777777" w:rsidR="00DA522D" w:rsidRDefault="00DA522D" w:rsidP="00DA522D">
      <w:pPr>
        <w:pStyle w:val="ListParagraph"/>
        <w:numPr>
          <w:ilvl w:val="0"/>
          <w:numId w:val="26"/>
        </w:numPr>
      </w:pPr>
      <w:r>
        <w:t>Performance</w:t>
      </w:r>
    </w:p>
    <w:p w14:paraId="1CC8B676" w14:textId="77777777" w:rsidR="00DA522D" w:rsidRDefault="00DA522D" w:rsidP="00DA522D">
      <w:pPr>
        <w:pStyle w:val="ListParagraph"/>
        <w:numPr>
          <w:ilvl w:val="0"/>
          <w:numId w:val="26"/>
        </w:numPr>
      </w:pPr>
      <w:r>
        <w:t>Test</w:t>
      </w:r>
    </w:p>
    <w:p w14:paraId="5B0C8D61" w14:textId="77777777" w:rsidR="00DA522D" w:rsidRDefault="00DA522D" w:rsidP="00DA522D">
      <w:pPr>
        <w:pStyle w:val="ListParagraph"/>
        <w:numPr>
          <w:ilvl w:val="0"/>
          <w:numId w:val="26"/>
        </w:numPr>
      </w:pPr>
      <w:r>
        <w:t>Manufacturing</w:t>
      </w:r>
    </w:p>
    <w:p w14:paraId="0B98AB24" w14:textId="77777777" w:rsidR="00DA522D" w:rsidRDefault="00DA522D" w:rsidP="00DA522D">
      <w:pPr>
        <w:pStyle w:val="ListParagraph"/>
        <w:numPr>
          <w:ilvl w:val="0"/>
          <w:numId w:val="26"/>
        </w:numPr>
      </w:pPr>
      <w:r>
        <w:t>Cost &amp; Schedule</w:t>
      </w:r>
    </w:p>
    <w:p w14:paraId="7AEA42F1" w14:textId="77777777" w:rsidR="00DA522D" w:rsidRDefault="00DA522D" w:rsidP="00DA522D">
      <w:pPr>
        <w:pStyle w:val="ListParagraph"/>
        <w:numPr>
          <w:ilvl w:val="0"/>
          <w:numId w:val="26"/>
        </w:numPr>
      </w:pPr>
      <w:r>
        <w:t>Training &amp; Support</w:t>
      </w:r>
    </w:p>
    <w:p w14:paraId="0817009B" w14:textId="77777777" w:rsidR="00DA522D" w:rsidRDefault="00DA522D" w:rsidP="00DA522D">
      <w:pPr>
        <w:pStyle w:val="ListParagraph"/>
        <w:numPr>
          <w:ilvl w:val="0"/>
          <w:numId w:val="26"/>
        </w:numPr>
      </w:pPr>
      <w:r>
        <w:t>Disposal</w:t>
      </w:r>
    </w:p>
    <w:p w14:paraId="757EE0E5" w14:textId="77777777" w:rsidR="00DA522D" w:rsidRDefault="00DA522D" w:rsidP="00DA522D">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14:paraId="1F869FF0" w14:textId="77777777" w:rsidR="00DA522D" w:rsidRDefault="00DA522D" w:rsidP="00DA522D">
      <w:pPr>
        <w:keepNext/>
        <w:jc w:val="center"/>
      </w:pPr>
      <w:r>
        <w:rPr>
          <w:noProof/>
        </w:rPr>
        <w:lastRenderedPageBreak/>
        <w:drawing>
          <wp:inline distT="0" distB="0" distL="0" distR="0" wp14:anchorId="05ADEE9C" wp14:editId="7CA78413">
            <wp:extent cx="5816600" cy="2554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6600" cy="2554002"/>
                    </a:xfrm>
                    <a:prstGeom prst="rect">
                      <a:avLst/>
                    </a:prstGeom>
                  </pic:spPr>
                </pic:pic>
              </a:graphicData>
            </a:graphic>
          </wp:inline>
        </w:drawing>
      </w:r>
    </w:p>
    <w:p w14:paraId="0AB27FA6" w14:textId="77777777" w:rsidR="00DA522D" w:rsidRDefault="00DA522D" w:rsidP="00DA522D">
      <w:pPr>
        <w:pStyle w:val="Caption"/>
      </w:pPr>
      <w:bookmarkStart w:id="5" w:name="_refBookmark0"/>
      <w:bookmarkStart w:id="6" w:name="_refBookmark1"/>
      <w:bookmarkStart w:id="7" w:name="_Toc437257422"/>
      <w:r>
        <w:t xml:space="preserve">Figure </w:t>
      </w:r>
      <w:fldSimple w:instr=" SEQ Figure \* ARABIC ">
        <w:r w:rsidR="001B1848">
          <w:rPr>
            <w:noProof/>
          </w:rPr>
          <w:t>1</w:t>
        </w:r>
      </w:fldSimple>
      <w:bookmarkEnd w:id="5"/>
      <w:r>
        <w:t>: Systems Engineering Workflow Use Case Context</w:t>
      </w:r>
      <w:bookmarkEnd w:id="6"/>
      <w:bookmarkEnd w:id="7"/>
    </w:p>
    <w:p w14:paraId="7CD7C563" w14:textId="77777777" w:rsidR="00DA522D" w:rsidRDefault="00DA522D" w:rsidP="00DA522D">
      <w:pPr>
        <w:pStyle w:val="Heading1"/>
        <w:numPr>
          <w:ilvl w:val="0"/>
          <w:numId w:val="2"/>
        </w:numPr>
      </w:pPr>
      <w:bookmarkStart w:id="8" w:name="_Toc437257404"/>
      <w:r>
        <w:t>Items to be reviewed</w:t>
      </w:r>
      <w:bookmarkEnd w:id="8"/>
    </w:p>
    <w:p w14:paraId="7CBC6F1B" w14:textId="77777777" w:rsidR="00DA522D" w:rsidRDefault="00DA522D" w:rsidP="00DA522D">
      <w:r>
        <w:t xml:space="preserve">The items in this section are the only items that are part of this review. All information previous and after this section are intended to provide context, background and understanding to items being reviewed and are not part of this review. </w:t>
      </w:r>
    </w:p>
    <w:p w14:paraId="63FF60A8" w14:textId="77777777" w:rsidR="00DA522D" w:rsidRDefault="00DA522D" w:rsidP="00DA522D">
      <w:pPr>
        <w:pStyle w:val="Heading2"/>
        <w:numPr>
          <w:ilvl w:val="1"/>
          <w:numId w:val="2"/>
        </w:numPr>
      </w:pPr>
      <w:bookmarkStart w:id="9" w:name="_Toc437257405"/>
      <w:r>
        <w:t>"Process Change Request" Use Case</w:t>
      </w:r>
      <w:bookmarkEnd w:id="9"/>
    </w:p>
    <w:p w14:paraId="572C04FE" w14:textId="77777777" w:rsidR="00DA522D" w:rsidRDefault="00DA522D" w:rsidP="00DA522D">
      <w:pPr>
        <w:pStyle w:val="Heading3"/>
        <w:numPr>
          <w:ilvl w:val="2"/>
          <w:numId w:val="2"/>
        </w:numPr>
      </w:pPr>
      <w:bookmarkStart w:id="10" w:name="_Toc437257406"/>
      <w:r>
        <w:t>Use Case Attributes</w:t>
      </w:r>
      <w:bookmarkEnd w:id="10"/>
    </w:p>
    <w:p w14:paraId="4EC856B2" w14:textId="77777777" w:rsidR="00DA522D" w:rsidRDefault="00DA522D" w:rsidP="00DA522D">
      <w:pPr>
        <w:pStyle w:val="ListParagraph"/>
        <w:numPr>
          <w:ilvl w:val="0"/>
          <w:numId w:val="27"/>
        </w:numPr>
      </w:pPr>
      <w:r>
        <w:t xml:space="preserve">The location of the use case being reviewed, "Process Change Request", in the model browser is "SE Life Cycle Workflow Use Cases::Product and Service Life Management Stage::Process Change Request". </w:t>
      </w:r>
    </w:p>
    <w:p w14:paraId="76B2BD02" w14:textId="77777777" w:rsidR="00DA522D" w:rsidRDefault="00DA522D" w:rsidP="00DA522D">
      <w:pPr>
        <w:pStyle w:val="ListParagraph"/>
        <w:numPr>
          <w:ilvl w:val="0"/>
          <w:numId w:val="27"/>
        </w:numPr>
      </w:pPr>
      <w:r>
        <w:t>The Maturity Level is listed as "Evolving Activity".</w:t>
      </w:r>
    </w:p>
    <w:p w14:paraId="4209E778" w14:textId="77777777" w:rsidR="00DA522D" w:rsidRDefault="00DA522D" w:rsidP="00DA522D">
      <w:pPr>
        <w:pStyle w:val="ListParagraph"/>
        <w:numPr>
          <w:ilvl w:val="0"/>
          <w:numId w:val="27"/>
        </w:numPr>
      </w:pPr>
      <w:r>
        <w:t>The Priority assigned for completing this use case is listed as "Medium".</w:t>
      </w:r>
    </w:p>
    <w:p w14:paraId="1101B63F" w14:textId="77777777" w:rsidR="00DA522D" w:rsidRDefault="00DA522D" w:rsidP="00DA522D">
      <w:pPr>
        <w:pStyle w:val="Heading3"/>
        <w:numPr>
          <w:ilvl w:val="2"/>
          <w:numId w:val="2"/>
        </w:numPr>
      </w:pPr>
      <w:bookmarkStart w:id="11" w:name="_Toc437257407"/>
      <w:r>
        <w:t>Use Case Description</w:t>
      </w:r>
      <w:bookmarkEnd w:id="11"/>
    </w:p>
    <w:p w14:paraId="09B94597" w14:textId="77777777" w:rsidR="00DA522D" w:rsidRDefault="00DA522D" w:rsidP="00DA522D">
      <w:r w:rsidRPr="00DA522D">
        <w:rPr>
          <w:b/>
        </w:rPr>
        <w:t>Goal -</w:t>
      </w:r>
      <w:r>
        <w:t xml:space="preserve"> The goal of this workflow use case is to process a request for change and if it is not rejected the change request is integrated into a future product release.  </w:t>
      </w:r>
    </w:p>
    <w:p w14:paraId="23AF55E6" w14:textId="77777777" w:rsidR="00DA522D" w:rsidRDefault="00DA522D" w:rsidP="00DA522D">
      <w:r w:rsidRPr="00DA522D">
        <w:rPr>
          <w:b/>
        </w:rPr>
        <w:t>Primary Actor -</w:t>
      </w:r>
      <w:r>
        <w:t xml:space="preserve"> Configuration Control Board</w:t>
      </w:r>
    </w:p>
    <w:p w14:paraId="187F1A32" w14:textId="77777777" w:rsidR="00DA522D" w:rsidRDefault="00DA522D" w:rsidP="00DA522D">
      <w:r w:rsidRPr="00DA522D">
        <w:rPr>
          <w:b/>
        </w:rPr>
        <w:t>Secondary Actors -</w:t>
      </w:r>
      <w:r>
        <w:t xml:space="preserve"> Software Engineering, Hardware Engineering, Manufacturing, Support</w:t>
      </w:r>
    </w:p>
    <w:p w14:paraId="5F1CA822" w14:textId="77777777" w:rsidR="00DA522D" w:rsidRDefault="00DA522D" w:rsidP="00DA522D">
      <w:r w:rsidRPr="00DA522D">
        <w:rPr>
          <w:b/>
        </w:rPr>
        <w:t>Preconditions -</w:t>
      </w:r>
      <w:r>
        <w:t xml:space="preserve"> </w:t>
      </w:r>
    </w:p>
    <w:p w14:paraId="696B147D" w14:textId="77777777" w:rsidR="00DA522D" w:rsidRDefault="00DA522D" w:rsidP="00DA522D">
      <w:pPr>
        <w:pStyle w:val="ListParagraph"/>
        <w:numPr>
          <w:ilvl w:val="0"/>
          <w:numId w:val="29"/>
        </w:numPr>
      </w:pPr>
      <w:r>
        <w:t xml:space="preserve">A baseline exists for a release of the system </w:t>
      </w:r>
    </w:p>
    <w:p w14:paraId="4BFDEE14" w14:textId="77777777" w:rsidR="00DA522D" w:rsidRDefault="00DA522D" w:rsidP="00DA522D">
      <w:pPr>
        <w:pStyle w:val="ListParagraph"/>
        <w:numPr>
          <w:ilvl w:val="0"/>
          <w:numId w:val="29"/>
        </w:numPr>
      </w:pPr>
      <w:r>
        <w:t>Systems are operating in the field and more are being manufactured</w:t>
      </w:r>
    </w:p>
    <w:p w14:paraId="67A359F8" w14:textId="77777777" w:rsidR="00DA522D" w:rsidRDefault="00DA522D" w:rsidP="00DA522D">
      <w:pPr>
        <w:pStyle w:val="ListParagraph"/>
        <w:numPr>
          <w:ilvl w:val="0"/>
          <w:numId w:val="29"/>
        </w:numPr>
      </w:pPr>
      <w:r>
        <w:t>The next release of the system has been planned, implementation has started and has finished a detailed design review</w:t>
      </w:r>
    </w:p>
    <w:p w14:paraId="00BF5DBB" w14:textId="77777777" w:rsidR="00DA522D" w:rsidRDefault="00DA522D" w:rsidP="00DA522D">
      <w:pPr>
        <w:pStyle w:val="ListParagraph"/>
        <w:numPr>
          <w:ilvl w:val="0"/>
          <w:numId w:val="29"/>
        </w:numPr>
      </w:pPr>
      <w:r>
        <w:lastRenderedPageBreak/>
        <w:t xml:space="preserve">An issue has been detected resulting in a request for change  </w:t>
      </w:r>
    </w:p>
    <w:p w14:paraId="487B9238" w14:textId="77777777" w:rsidR="00DA522D" w:rsidRDefault="00DA522D" w:rsidP="00DA522D">
      <w:r w:rsidRPr="00DA522D">
        <w:rPr>
          <w:b/>
        </w:rPr>
        <w:t>Activity -</w:t>
      </w:r>
    </w:p>
    <w:p w14:paraId="47A54C88" w14:textId="77777777" w:rsidR="00DA522D" w:rsidRDefault="00DA522D" w:rsidP="00DA522D">
      <w:pPr>
        <w:pStyle w:val="ListParagraph"/>
        <w:numPr>
          <w:ilvl w:val="0"/>
          <w:numId w:val="31"/>
        </w:numPr>
      </w:pPr>
      <w:r>
        <w:t xml:space="preserve">The change request can be initiated by anyone at any point of the life cycle. </w:t>
      </w:r>
    </w:p>
    <w:p w14:paraId="2B75C8B6" w14:textId="77777777" w:rsidR="00DA522D" w:rsidRDefault="00DA522D" w:rsidP="00DA522D">
      <w:pPr>
        <w:pStyle w:val="ListParagraph"/>
        <w:numPr>
          <w:ilvl w:val="0"/>
          <w:numId w:val="31"/>
        </w:numPr>
      </w:pPr>
      <w:r>
        <w:t xml:space="preserve">The main activity of the use case shows three distinct phases. Each phase has a work product input and produces work product. </w:t>
      </w:r>
    </w:p>
    <w:p w14:paraId="60A1B6A5" w14:textId="77777777" w:rsidR="00DA522D" w:rsidRDefault="00DA522D" w:rsidP="00DA522D">
      <w:pPr>
        <w:pStyle w:val="ListParagraph"/>
        <w:numPr>
          <w:ilvl w:val="0"/>
          <w:numId w:val="31"/>
        </w:numPr>
      </w:pPr>
      <w:r>
        <w:t>The first phase is the Estimation phase. In the first phase:</w:t>
      </w:r>
    </w:p>
    <w:p w14:paraId="36E8D18D" w14:textId="77777777" w:rsidR="00DA522D" w:rsidRDefault="00DA522D" w:rsidP="00DA522D">
      <w:pPr>
        <w:pStyle w:val="ListParagraph"/>
        <w:numPr>
          <w:ilvl w:val="1"/>
          <w:numId w:val="31"/>
        </w:numPr>
      </w:pPr>
      <w:r>
        <w:t>A Change Request is received and forwarded to the Change Control Board (CCB) to measure business impact</w:t>
      </w:r>
    </w:p>
    <w:p w14:paraId="1CBBE07F" w14:textId="77777777" w:rsidR="00DA522D" w:rsidRDefault="00DA522D" w:rsidP="00DA522D">
      <w:pPr>
        <w:pStyle w:val="ListParagraph"/>
        <w:numPr>
          <w:ilvl w:val="1"/>
          <w:numId w:val="31"/>
        </w:numPr>
      </w:pPr>
      <w:r>
        <w:t xml:space="preserve">If it is to be considered the Change Request is forwarded to Systems Engineering (SE) to provide an estimate of the effort where a Change Impact Assessment is produced. </w:t>
      </w:r>
    </w:p>
    <w:p w14:paraId="6EA02C8B" w14:textId="77777777" w:rsidR="00DA522D" w:rsidRDefault="00DA522D" w:rsidP="00DA522D">
      <w:pPr>
        <w:pStyle w:val="ListParagraph"/>
        <w:numPr>
          <w:ilvl w:val="1"/>
          <w:numId w:val="31"/>
        </w:numPr>
      </w:pPr>
      <w:r>
        <w:t xml:space="preserve">If approved by CCB a Preliminary Project Plan is produced by Project Management. </w:t>
      </w:r>
    </w:p>
    <w:p w14:paraId="11D9CA7C" w14:textId="77777777" w:rsidR="00DA522D" w:rsidRDefault="00DA522D" w:rsidP="00DA522D">
      <w:pPr>
        <w:pStyle w:val="ListParagraph"/>
        <w:numPr>
          <w:ilvl w:val="0"/>
          <w:numId w:val="31"/>
        </w:numPr>
      </w:pPr>
      <w:r>
        <w:t>The second phase is called the Architectural Design Phase where the goal is to integrate the change into an active release implementation. In this phase:</w:t>
      </w:r>
    </w:p>
    <w:p w14:paraId="6B399F6E" w14:textId="77777777" w:rsidR="00DA522D" w:rsidRDefault="00DA522D" w:rsidP="00DA522D">
      <w:pPr>
        <w:pStyle w:val="ListParagraph"/>
        <w:numPr>
          <w:ilvl w:val="1"/>
          <w:numId w:val="31"/>
        </w:numPr>
      </w:pPr>
      <w:r>
        <w:t xml:space="preserve">SE updates system and component level specifications and makes updates to the architecture design.  </w:t>
      </w:r>
    </w:p>
    <w:p w14:paraId="1CA63B7F" w14:textId="77777777" w:rsidR="00DA522D" w:rsidRDefault="00DA522D" w:rsidP="00DA522D">
      <w:pPr>
        <w:pStyle w:val="ListParagraph"/>
        <w:numPr>
          <w:ilvl w:val="1"/>
          <w:numId w:val="31"/>
        </w:numPr>
      </w:pPr>
      <w:r>
        <w:t xml:space="preserve">A more detailed design impact analysis is done and used as a basis for determining changes to requirements to the system, element, and component level specifications. </w:t>
      </w:r>
    </w:p>
    <w:p w14:paraId="3045266B" w14:textId="77777777" w:rsidR="00DA522D" w:rsidRDefault="00DA522D" w:rsidP="00DA522D">
      <w:pPr>
        <w:pStyle w:val="ListParagraph"/>
        <w:numPr>
          <w:ilvl w:val="1"/>
          <w:numId w:val="31"/>
        </w:numPr>
      </w:pPr>
      <w:r>
        <w:t xml:space="preserve">From this effort SE produces a Preliminary Design Package. </w:t>
      </w:r>
    </w:p>
    <w:p w14:paraId="67DFA1F2" w14:textId="77777777" w:rsidR="00DA522D" w:rsidRDefault="00DA522D" w:rsidP="00DA522D">
      <w:pPr>
        <w:pStyle w:val="ListParagraph"/>
        <w:numPr>
          <w:ilvl w:val="1"/>
          <w:numId w:val="31"/>
        </w:numPr>
      </w:pPr>
      <w:r>
        <w:t xml:space="preserve">If accepted by CCB Project Management updates the Project Plan.  </w:t>
      </w:r>
    </w:p>
    <w:p w14:paraId="0954C145" w14:textId="77777777" w:rsidR="00DA522D" w:rsidRDefault="00DA522D" w:rsidP="00DA522D">
      <w:pPr>
        <w:pStyle w:val="ListParagraph"/>
        <w:numPr>
          <w:ilvl w:val="0"/>
          <w:numId w:val="31"/>
        </w:numPr>
      </w:pPr>
      <w:r>
        <w:t>The third phase is the Implementation phase and is where:</w:t>
      </w:r>
    </w:p>
    <w:p w14:paraId="13872D51" w14:textId="77777777" w:rsidR="00DA522D" w:rsidRDefault="00DA522D" w:rsidP="00DA522D">
      <w:pPr>
        <w:pStyle w:val="ListParagraph"/>
        <w:numPr>
          <w:ilvl w:val="1"/>
          <w:numId w:val="31"/>
        </w:numPr>
      </w:pPr>
      <w:r>
        <w:t xml:space="preserve">The changes are made in the product by the design teams, verified, validated and baselined as new product release for the customer. </w:t>
      </w:r>
    </w:p>
    <w:p w14:paraId="43E22736" w14:textId="77777777" w:rsidR="00DA522D" w:rsidRDefault="00DA522D" w:rsidP="00DA522D">
      <w:pPr>
        <w:pStyle w:val="ListParagraph"/>
        <w:numPr>
          <w:ilvl w:val="1"/>
          <w:numId w:val="31"/>
        </w:numPr>
      </w:pPr>
      <w:r>
        <w:t xml:space="preserve">The detailed steps for this phase are out of scope for this use case but a very high level flow is shown. </w:t>
      </w:r>
    </w:p>
    <w:p w14:paraId="56071197" w14:textId="77777777" w:rsidR="00DA522D" w:rsidRDefault="00DA522D" w:rsidP="00DA522D">
      <w:pPr>
        <w:pStyle w:val="ListParagraph"/>
        <w:numPr>
          <w:ilvl w:val="1"/>
          <w:numId w:val="31"/>
        </w:numPr>
      </w:pPr>
      <w:r>
        <w:t xml:space="preserve">Many of the actions are shown as included use cases. The included use case (when complete) will provide the detailed flow. </w:t>
      </w:r>
    </w:p>
    <w:p w14:paraId="683AB8ED" w14:textId="77777777" w:rsidR="00DA522D" w:rsidRDefault="00DA522D" w:rsidP="00DA522D">
      <w:pPr>
        <w:pStyle w:val="ListParagraph"/>
        <w:numPr>
          <w:ilvl w:val="1"/>
          <w:numId w:val="31"/>
        </w:numPr>
      </w:pPr>
      <w:r>
        <w:t xml:space="preserve">Sometime during this phase is when an updated Detailed Change Package would be produced (not shown).   </w:t>
      </w:r>
    </w:p>
    <w:p w14:paraId="2FD54B98" w14:textId="77777777" w:rsidR="00DA522D" w:rsidRDefault="00DA522D" w:rsidP="00DA522D"/>
    <w:p w14:paraId="24C1C47C" w14:textId="77777777" w:rsidR="00DA522D" w:rsidRDefault="00DA522D" w:rsidP="00DA522D">
      <w:r w:rsidRPr="00DA522D">
        <w:rPr>
          <w:b/>
        </w:rPr>
        <w:t>Post Conditions -</w:t>
      </w:r>
    </w:p>
    <w:p w14:paraId="389BA0B7" w14:textId="77777777" w:rsidR="00DA522D" w:rsidRDefault="00DA522D" w:rsidP="00DA522D">
      <w:pPr>
        <w:pStyle w:val="ListParagraph"/>
        <w:numPr>
          <w:ilvl w:val="0"/>
          <w:numId w:val="33"/>
        </w:numPr>
      </w:pPr>
      <w:r>
        <w:t xml:space="preserve">The change request has been rejected or has been integrated into a product release. </w:t>
      </w:r>
    </w:p>
    <w:p w14:paraId="457153E3" w14:textId="77777777" w:rsidR="00DA522D" w:rsidRDefault="00DA522D" w:rsidP="00DA522D"/>
    <w:p w14:paraId="27AC0947" w14:textId="77777777" w:rsidR="00DA522D" w:rsidRDefault="00DA522D" w:rsidP="00DA522D">
      <w:r w:rsidRPr="00DA522D">
        <w:rPr>
          <w:b/>
        </w:rPr>
        <w:t>References and Citations:</w:t>
      </w:r>
      <w:r>
        <w:t xml:space="preserve"> </w:t>
      </w:r>
    </w:p>
    <w:p w14:paraId="0DECAC28" w14:textId="77777777" w:rsidR="00DA522D" w:rsidRDefault="00DA522D" w:rsidP="00DA522D">
      <w:r>
        <w:t xml:space="preserve">      [10, References:  INCOSE Handbook, Section 5.5 Configuration Management Process]</w:t>
      </w:r>
    </w:p>
    <w:p w14:paraId="4B953952" w14:textId="77777777" w:rsidR="00DA522D" w:rsidRDefault="00DA522D" w:rsidP="00DA522D">
      <w:r>
        <w:t xml:space="preserve">      [3, SEBok - Configuration Management]</w:t>
      </w:r>
    </w:p>
    <w:p w14:paraId="36C4E0DF" w14:textId="77777777" w:rsidR="00DA522D" w:rsidRDefault="00DA522D" w:rsidP="00DA522D">
      <w:r>
        <w:lastRenderedPageBreak/>
        <w:t xml:space="preserve">      [4, ISO/IEC 15288-2015 - 6.3.5 Configuration management process]</w:t>
      </w:r>
    </w:p>
    <w:p w14:paraId="39F39BEF" w14:textId="77777777" w:rsidR="00DA522D" w:rsidRDefault="00DA522D" w:rsidP="00DA522D"/>
    <w:p w14:paraId="51B20042" w14:textId="77777777" w:rsidR="00DA522D" w:rsidRDefault="00DA522D" w:rsidP="00DA522D"/>
    <w:p w14:paraId="34C0B50D" w14:textId="77777777" w:rsidR="00DA522D" w:rsidRDefault="00DA522D" w:rsidP="00DA522D">
      <w:pPr>
        <w:pStyle w:val="Heading3"/>
        <w:numPr>
          <w:ilvl w:val="2"/>
          <w:numId w:val="2"/>
        </w:numPr>
      </w:pPr>
      <w:bookmarkStart w:id="12" w:name="_Toc437257408"/>
      <w:r>
        <w:t>Use Case Related Diagrams</w:t>
      </w:r>
      <w:bookmarkEnd w:id="12"/>
    </w:p>
    <w:p w14:paraId="5FEE7BBA" w14:textId="77777777" w:rsidR="00DA522D" w:rsidRDefault="00DA522D" w:rsidP="00DA522D">
      <w:pPr>
        <w:pStyle w:val="Heading4"/>
        <w:numPr>
          <w:ilvl w:val="3"/>
          <w:numId w:val="2"/>
        </w:numPr>
      </w:pPr>
      <w:r>
        <w:t>Use Case Diagram</w:t>
      </w:r>
    </w:p>
    <w:p w14:paraId="5B0D7DC3" w14:textId="77777777" w:rsidR="00DA522D" w:rsidRDefault="00DA522D" w:rsidP="00DA522D">
      <w:pPr>
        <w:keepNext/>
        <w:jc w:val="center"/>
      </w:pPr>
      <w:r>
        <w:rPr>
          <w:noProof/>
        </w:rPr>
        <w:drawing>
          <wp:inline distT="0" distB="0" distL="0" distR="0" wp14:anchorId="4182CFF4" wp14:editId="527091A4">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14:paraId="2F9E90F6" w14:textId="77777777" w:rsidR="00DA522D" w:rsidRDefault="00DA522D" w:rsidP="00DA522D">
      <w:pPr>
        <w:pStyle w:val="Caption"/>
      </w:pPr>
      <w:bookmarkStart w:id="13" w:name="_refBookmark2"/>
      <w:bookmarkStart w:id="14" w:name="_refBookmark3"/>
      <w:bookmarkStart w:id="15" w:name="_Toc437257423"/>
      <w:r>
        <w:t xml:space="preserve">Figure </w:t>
      </w:r>
      <w:fldSimple w:instr=" SEQ Figure \* ARABIC ">
        <w:r w:rsidR="001B1848">
          <w:rPr>
            <w:noProof/>
          </w:rPr>
          <w:t>2</w:t>
        </w:r>
      </w:fldSimple>
      <w:bookmarkEnd w:id="13"/>
      <w:r>
        <w:t>: Process Change Request</w:t>
      </w:r>
      <w:bookmarkEnd w:id="14"/>
      <w:bookmarkEnd w:id="15"/>
    </w:p>
    <w:p w14:paraId="712BEF27" w14:textId="77777777" w:rsidR="00DA522D" w:rsidRDefault="00DA522D" w:rsidP="00DA522D">
      <w:pPr>
        <w:pStyle w:val="Heading4"/>
        <w:numPr>
          <w:ilvl w:val="3"/>
          <w:numId w:val="2"/>
        </w:numPr>
      </w:pPr>
      <w:r>
        <w:lastRenderedPageBreak/>
        <w:t>Activity Diagrams</w:t>
      </w:r>
    </w:p>
    <w:p w14:paraId="3D829771" w14:textId="77777777" w:rsidR="00DA522D" w:rsidRDefault="00DA522D" w:rsidP="00DA522D">
      <w:pPr>
        <w:pStyle w:val="Heading5"/>
        <w:numPr>
          <w:ilvl w:val="4"/>
          <w:numId w:val="2"/>
        </w:numPr>
      </w:pPr>
      <w:r>
        <w:t>Process Change Request</w:t>
      </w:r>
    </w:p>
    <w:p w14:paraId="55F88FA8" w14:textId="77777777" w:rsidR="00DA522D" w:rsidRDefault="00DA522D" w:rsidP="00DA522D">
      <w:pPr>
        <w:keepNext/>
        <w:jc w:val="center"/>
      </w:pPr>
      <w:r>
        <w:rPr>
          <w:noProof/>
        </w:rPr>
        <w:drawing>
          <wp:inline distT="0" distB="0" distL="0" distR="0" wp14:anchorId="43901DCA" wp14:editId="0AD3A6BA">
            <wp:extent cx="5689115" cy="734157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6026" cy="7350495"/>
                    </a:xfrm>
                    <a:prstGeom prst="rect">
                      <a:avLst/>
                    </a:prstGeom>
                  </pic:spPr>
                </pic:pic>
              </a:graphicData>
            </a:graphic>
          </wp:inline>
        </w:drawing>
      </w:r>
    </w:p>
    <w:p w14:paraId="3BAC166B" w14:textId="77777777" w:rsidR="00DA522D" w:rsidRDefault="00DA522D" w:rsidP="00DA522D">
      <w:pPr>
        <w:pStyle w:val="Caption"/>
      </w:pPr>
      <w:bookmarkStart w:id="16" w:name="_Toc437257424"/>
      <w:r>
        <w:t xml:space="preserve">Figure </w:t>
      </w:r>
      <w:fldSimple w:instr=" SEQ Figure \* ARABIC ">
        <w:r w:rsidR="001B1848">
          <w:rPr>
            <w:noProof/>
          </w:rPr>
          <w:t>3</w:t>
        </w:r>
      </w:fldSimple>
      <w:r>
        <w:t>: Process Change Request</w:t>
      </w:r>
      <w:bookmarkEnd w:id="16"/>
    </w:p>
    <w:p w14:paraId="53E4E069" w14:textId="77777777" w:rsidR="00DA522D" w:rsidRDefault="00DA522D" w:rsidP="00DA522D">
      <w:pPr>
        <w:pStyle w:val="Heading5"/>
        <w:numPr>
          <w:ilvl w:val="4"/>
          <w:numId w:val="2"/>
        </w:numPr>
      </w:pPr>
      <w:r>
        <w:lastRenderedPageBreak/>
        <w:t>Assess Architectural Impact</w:t>
      </w:r>
    </w:p>
    <w:p w14:paraId="0E81F84F" w14:textId="77777777" w:rsidR="00DA522D" w:rsidRDefault="00DA522D" w:rsidP="00DA522D">
      <w:pPr>
        <w:keepNext/>
        <w:jc w:val="center"/>
      </w:pPr>
      <w:commentRangeStart w:id="17"/>
      <w:r>
        <w:rPr>
          <w:noProof/>
        </w:rPr>
        <w:drawing>
          <wp:inline distT="0" distB="0" distL="0" distR="0" wp14:anchorId="1BCC8F6B" wp14:editId="11A6BDF6">
            <wp:extent cx="6437676" cy="762293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0246" cy="7625974"/>
                    </a:xfrm>
                    <a:prstGeom prst="rect">
                      <a:avLst/>
                    </a:prstGeom>
                  </pic:spPr>
                </pic:pic>
              </a:graphicData>
            </a:graphic>
          </wp:inline>
        </w:drawing>
      </w:r>
      <w:commentRangeEnd w:id="17"/>
      <w:r w:rsidR="007D5DFD">
        <w:rPr>
          <w:rStyle w:val="CommentReference"/>
        </w:rPr>
        <w:commentReference w:id="17"/>
      </w:r>
    </w:p>
    <w:p w14:paraId="2B1FB236" w14:textId="77777777" w:rsidR="00DA522D" w:rsidRDefault="00DA522D" w:rsidP="00DA522D">
      <w:pPr>
        <w:pStyle w:val="Caption"/>
      </w:pPr>
      <w:bookmarkStart w:id="18" w:name="_Toc437257425"/>
      <w:r>
        <w:t xml:space="preserve">Figure </w:t>
      </w:r>
      <w:fldSimple w:instr=" SEQ Figure \* ARABIC ">
        <w:r w:rsidR="001B1848">
          <w:rPr>
            <w:noProof/>
          </w:rPr>
          <w:t>4</w:t>
        </w:r>
      </w:fldSimple>
      <w:r>
        <w:t>: Assess Architectural Impact</w:t>
      </w:r>
      <w:bookmarkEnd w:id="18"/>
    </w:p>
    <w:p w14:paraId="7A048E57" w14:textId="77777777" w:rsidR="00DA522D" w:rsidRDefault="00DA522D" w:rsidP="00DA522D">
      <w:pPr>
        <w:pStyle w:val="Heading5"/>
        <w:numPr>
          <w:ilvl w:val="4"/>
          <w:numId w:val="2"/>
        </w:numPr>
      </w:pPr>
      <w:r>
        <w:lastRenderedPageBreak/>
        <w:t>Update Architecture and Specifications</w:t>
      </w:r>
    </w:p>
    <w:p w14:paraId="1BD59FCF" w14:textId="77777777" w:rsidR="00DA522D" w:rsidRDefault="00DA522D" w:rsidP="00DA522D">
      <w:pPr>
        <w:keepNext/>
        <w:jc w:val="center"/>
      </w:pPr>
      <w:r>
        <w:rPr>
          <w:noProof/>
        </w:rPr>
        <w:drawing>
          <wp:inline distT="0" distB="0" distL="0" distR="0" wp14:anchorId="78C0C8BB" wp14:editId="16E1A0BA">
            <wp:extent cx="6525170" cy="7447084"/>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28710" cy="7451124"/>
                    </a:xfrm>
                    <a:prstGeom prst="rect">
                      <a:avLst/>
                    </a:prstGeom>
                  </pic:spPr>
                </pic:pic>
              </a:graphicData>
            </a:graphic>
          </wp:inline>
        </w:drawing>
      </w:r>
    </w:p>
    <w:p w14:paraId="6D6099F2" w14:textId="77777777" w:rsidR="00DA522D" w:rsidRDefault="00DA522D" w:rsidP="00DA522D">
      <w:pPr>
        <w:pStyle w:val="Caption"/>
      </w:pPr>
      <w:bookmarkStart w:id="19" w:name="_refBookmark4"/>
      <w:bookmarkStart w:id="20" w:name="_refBookmark5"/>
      <w:bookmarkStart w:id="21" w:name="_Toc437257426"/>
      <w:r>
        <w:t xml:space="preserve">Figure </w:t>
      </w:r>
      <w:fldSimple w:instr=" SEQ Figure \* ARABIC ">
        <w:r w:rsidR="001B1848">
          <w:rPr>
            <w:noProof/>
          </w:rPr>
          <w:t>5</w:t>
        </w:r>
      </w:fldSimple>
      <w:bookmarkEnd w:id="19"/>
      <w:r>
        <w:t>: Update Architecture and Specifications</w:t>
      </w:r>
      <w:bookmarkEnd w:id="20"/>
      <w:bookmarkEnd w:id="21"/>
    </w:p>
    <w:p w14:paraId="2DFEB946" w14:textId="77777777" w:rsidR="00DA522D" w:rsidRDefault="00DA522D" w:rsidP="00DA522D">
      <w:pPr>
        <w:pStyle w:val="Heading4"/>
        <w:numPr>
          <w:ilvl w:val="3"/>
          <w:numId w:val="2"/>
        </w:numPr>
      </w:pPr>
      <w:r>
        <w:lastRenderedPageBreak/>
        <w:t>Block Definition Diagrams</w:t>
      </w:r>
    </w:p>
    <w:p w14:paraId="20167CB0" w14:textId="77777777" w:rsidR="00DA522D" w:rsidRDefault="00DA522D" w:rsidP="00DA522D">
      <w:pPr>
        <w:keepNext/>
        <w:jc w:val="center"/>
      </w:pPr>
      <w:r>
        <w:rPr>
          <w:noProof/>
        </w:rPr>
        <w:drawing>
          <wp:inline distT="0" distB="0" distL="0" distR="0" wp14:anchorId="68DFBD89" wp14:editId="6A7712EC">
            <wp:extent cx="5816600" cy="6742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6600" cy="6742533"/>
                    </a:xfrm>
                    <a:prstGeom prst="rect">
                      <a:avLst/>
                    </a:prstGeom>
                  </pic:spPr>
                </pic:pic>
              </a:graphicData>
            </a:graphic>
          </wp:inline>
        </w:drawing>
      </w:r>
    </w:p>
    <w:p w14:paraId="19BA1FA4" w14:textId="77777777" w:rsidR="00DA522D" w:rsidRDefault="00DA522D" w:rsidP="00DA522D">
      <w:pPr>
        <w:pStyle w:val="Caption"/>
      </w:pPr>
      <w:bookmarkStart w:id="22" w:name="_refBookmark6"/>
      <w:bookmarkStart w:id="23" w:name="_refBookmark7"/>
      <w:bookmarkStart w:id="24" w:name="_Toc437257427"/>
      <w:r>
        <w:t xml:space="preserve">Figure </w:t>
      </w:r>
      <w:fldSimple w:instr=" SEQ Figure \* ARABIC ">
        <w:r w:rsidR="001B1848">
          <w:rPr>
            <w:noProof/>
          </w:rPr>
          <w:t>6</w:t>
        </w:r>
      </w:fldSimple>
      <w:bookmarkEnd w:id="22"/>
      <w:r>
        <w:t>: Configuration Management Items</w:t>
      </w:r>
      <w:bookmarkEnd w:id="23"/>
      <w:bookmarkEnd w:id="24"/>
    </w:p>
    <w:p w14:paraId="145C96CB" w14:textId="77777777" w:rsidR="00DA522D" w:rsidRDefault="00DA522D" w:rsidP="00DA522D">
      <w:pPr>
        <w:keepNext/>
        <w:jc w:val="center"/>
      </w:pPr>
      <w:r>
        <w:rPr>
          <w:noProof/>
        </w:rPr>
        <w:lastRenderedPageBreak/>
        <w:drawing>
          <wp:inline distT="0" distB="0" distL="0" distR="0" wp14:anchorId="751DE5FC" wp14:editId="170CF73A">
            <wp:extent cx="5943600" cy="3406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R Info Flow.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14:paraId="3F11B6C6" w14:textId="77777777" w:rsidR="00DA522D" w:rsidRDefault="00DA522D" w:rsidP="00DA522D">
      <w:pPr>
        <w:pStyle w:val="Caption"/>
      </w:pPr>
      <w:bookmarkStart w:id="25" w:name="_refBookmark8"/>
      <w:bookmarkStart w:id="26" w:name="_refBookmark9"/>
      <w:bookmarkStart w:id="27" w:name="_Toc437257428"/>
      <w:r>
        <w:t xml:space="preserve">Figure </w:t>
      </w:r>
      <w:fldSimple w:instr=" SEQ Figure \* ARABIC ">
        <w:r w:rsidR="001B1848">
          <w:rPr>
            <w:noProof/>
          </w:rPr>
          <w:t>7</w:t>
        </w:r>
      </w:fldSimple>
      <w:bookmarkEnd w:id="25"/>
      <w:r>
        <w:t>: Process Change Request Information Flow</w:t>
      </w:r>
      <w:bookmarkEnd w:id="26"/>
      <w:bookmarkEnd w:id="27"/>
    </w:p>
    <w:p w14:paraId="259D9948" w14:textId="77777777" w:rsidR="00DA522D" w:rsidRDefault="00DA522D" w:rsidP="00DA522D">
      <w:pPr>
        <w:pStyle w:val="Heading3"/>
        <w:numPr>
          <w:ilvl w:val="2"/>
          <w:numId w:val="2"/>
        </w:numPr>
      </w:pPr>
      <w:bookmarkStart w:id="28" w:name="_Toc437257409"/>
      <w:r>
        <w:t>Other Called Activities</w:t>
      </w:r>
      <w:bookmarkEnd w:id="28"/>
    </w:p>
    <w:p w14:paraId="2A0E2058" w14:textId="77777777" w:rsidR="00DA522D" w:rsidRDefault="00DA522D" w:rsidP="00DA522D">
      <w:r>
        <w:t xml:space="preserve">The following Call Operations are located on the above activities. </w:t>
      </w:r>
    </w:p>
    <w:p w14:paraId="7AFBAADA" w14:textId="77777777" w:rsidR="00DA522D" w:rsidRDefault="00DA522D" w:rsidP="00DA522D">
      <w:pPr>
        <w:pStyle w:val="ListParagraph"/>
        <w:numPr>
          <w:ilvl w:val="0"/>
          <w:numId w:val="35"/>
        </w:numPr>
      </w:pPr>
      <w:r>
        <w:t>Measure Change Impact</w:t>
      </w:r>
    </w:p>
    <w:p w14:paraId="23D67A10" w14:textId="77777777" w:rsidR="00DA522D" w:rsidRDefault="00DA522D" w:rsidP="00DA522D">
      <w:pPr>
        <w:pStyle w:val="ListParagraph"/>
        <w:numPr>
          <w:ilvl w:val="0"/>
          <w:numId w:val="35"/>
        </w:numPr>
      </w:pPr>
      <w:r>
        <w:t>Conduct a Review</w:t>
      </w:r>
    </w:p>
    <w:p w14:paraId="76157DDE" w14:textId="77777777" w:rsidR="00DA522D" w:rsidRDefault="00DA522D" w:rsidP="00DA522D">
      <w:pPr>
        <w:pStyle w:val="ListParagraph"/>
        <w:numPr>
          <w:ilvl w:val="0"/>
          <w:numId w:val="35"/>
        </w:numPr>
      </w:pPr>
      <w:r>
        <w:t>Analyze Requirements</w:t>
      </w:r>
    </w:p>
    <w:p w14:paraId="318AA77C" w14:textId="77777777" w:rsidR="00DA522D" w:rsidRDefault="00DA522D" w:rsidP="00DA522D">
      <w:pPr>
        <w:pStyle w:val="Heading1"/>
        <w:pageBreakBefore/>
        <w:numPr>
          <w:ilvl w:val="0"/>
          <w:numId w:val="2"/>
        </w:numPr>
      </w:pPr>
      <w:bookmarkStart w:id="29" w:name="_Toc437257410"/>
      <w:r>
        <w:lastRenderedPageBreak/>
        <w:t>Supporting Information</w:t>
      </w:r>
      <w:bookmarkEnd w:id="29"/>
    </w:p>
    <w:p w14:paraId="2F480103" w14:textId="77777777" w:rsidR="00DA522D" w:rsidRDefault="00DA522D" w:rsidP="00DA522D">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14:paraId="785B9612" w14:textId="77777777" w:rsidR="00DA522D" w:rsidRDefault="00DA522D" w:rsidP="00DA522D">
      <w:pPr>
        <w:pStyle w:val="Heading2"/>
        <w:numPr>
          <w:ilvl w:val="1"/>
          <w:numId w:val="2"/>
        </w:numPr>
      </w:pPr>
      <w:bookmarkStart w:id="30" w:name="_Toc437257411"/>
      <w:r>
        <w:t>Called Activities</w:t>
      </w:r>
      <w:bookmarkEnd w:id="30"/>
    </w:p>
    <w:p w14:paraId="6C992367" w14:textId="77777777" w:rsidR="00DA522D" w:rsidRDefault="00DA522D" w:rsidP="00DA522D">
      <w:pPr>
        <w:pStyle w:val="Heading3"/>
        <w:numPr>
          <w:ilvl w:val="2"/>
          <w:numId w:val="2"/>
        </w:numPr>
      </w:pPr>
      <w:bookmarkStart w:id="31" w:name="_Toc437257412"/>
      <w:r>
        <w:t>Conduct a Review</w:t>
      </w:r>
      <w:bookmarkEnd w:id="31"/>
    </w:p>
    <w:p w14:paraId="49F011CA" w14:textId="77777777" w:rsidR="00DA522D" w:rsidRDefault="00DA522D" w:rsidP="00DA522D">
      <w:pPr>
        <w:keepNext/>
        <w:jc w:val="center"/>
      </w:pPr>
      <w:r>
        <w:rPr>
          <w:noProof/>
        </w:rPr>
        <w:drawing>
          <wp:inline distT="0" distB="0" distL="0" distR="0" wp14:anchorId="67751727" wp14:editId="12061E05">
            <wp:extent cx="4313555" cy="52850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3555" cy="5285076"/>
                    </a:xfrm>
                    <a:prstGeom prst="rect">
                      <a:avLst/>
                    </a:prstGeom>
                  </pic:spPr>
                </pic:pic>
              </a:graphicData>
            </a:graphic>
          </wp:inline>
        </w:drawing>
      </w:r>
    </w:p>
    <w:p w14:paraId="19E75777" w14:textId="77777777" w:rsidR="00DA522D" w:rsidRDefault="00DA522D" w:rsidP="00DA522D">
      <w:pPr>
        <w:pStyle w:val="Caption"/>
      </w:pPr>
      <w:bookmarkStart w:id="32" w:name="_Toc437257429"/>
      <w:r>
        <w:t xml:space="preserve">Figure </w:t>
      </w:r>
      <w:fldSimple w:instr=" SEQ Figure \* ARABIC ">
        <w:r w:rsidR="001B1848">
          <w:rPr>
            <w:noProof/>
          </w:rPr>
          <w:t>8</w:t>
        </w:r>
      </w:fldSimple>
      <w:r>
        <w:t>: Conduct a Review</w:t>
      </w:r>
      <w:bookmarkEnd w:id="32"/>
    </w:p>
    <w:p w14:paraId="5B1324FB" w14:textId="77777777" w:rsidR="00DA522D" w:rsidRDefault="00DA522D" w:rsidP="00DA522D">
      <w:pPr>
        <w:pStyle w:val="Heading3"/>
        <w:numPr>
          <w:ilvl w:val="2"/>
          <w:numId w:val="2"/>
        </w:numPr>
      </w:pPr>
      <w:bookmarkStart w:id="33" w:name="_Toc437257413"/>
      <w:r>
        <w:lastRenderedPageBreak/>
        <w:t>Measure a Change Impact</w:t>
      </w:r>
      <w:bookmarkEnd w:id="33"/>
    </w:p>
    <w:p w14:paraId="087E863B" w14:textId="77777777" w:rsidR="00DA522D" w:rsidRDefault="00DA522D" w:rsidP="00DA522D">
      <w:pPr>
        <w:keepNext/>
        <w:jc w:val="center"/>
      </w:pPr>
      <w:r>
        <w:rPr>
          <w:noProof/>
        </w:rPr>
        <w:drawing>
          <wp:inline distT="0" distB="0" distL="0" distR="0" wp14:anchorId="0FBA5A0B" wp14:editId="7B1D229F">
            <wp:extent cx="4653598" cy="5640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3598" cy="5640134"/>
                    </a:xfrm>
                    <a:prstGeom prst="rect">
                      <a:avLst/>
                    </a:prstGeom>
                  </pic:spPr>
                </pic:pic>
              </a:graphicData>
            </a:graphic>
          </wp:inline>
        </w:drawing>
      </w:r>
    </w:p>
    <w:p w14:paraId="78F03F20" w14:textId="77777777" w:rsidR="00DA522D" w:rsidRDefault="00DA522D" w:rsidP="00DA522D">
      <w:pPr>
        <w:pStyle w:val="Caption"/>
      </w:pPr>
      <w:bookmarkStart w:id="34" w:name="_Toc437257430"/>
      <w:r>
        <w:t xml:space="preserve">Figure </w:t>
      </w:r>
      <w:fldSimple w:instr=" SEQ Figure \* ARABIC ">
        <w:r w:rsidR="001B1848">
          <w:rPr>
            <w:noProof/>
          </w:rPr>
          <w:t>9</w:t>
        </w:r>
      </w:fldSimple>
      <w:r>
        <w:t>: Measure a Change Impact</w:t>
      </w:r>
      <w:bookmarkEnd w:id="34"/>
    </w:p>
    <w:p w14:paraId="33B2A995" w14:textId="77777777" w:rsidR="00DA522D" w:rsidRDefault="00DA522D" w:rsidP="00DA522D">
      <w:pPr>
        <w:pStyle w:val="Heading3"/>
        <w:numPr>
          <w:ilvl w:val="2"/>
          <w:numId w:val="2"/>
        </w:numPr>
      </w:pPr>
      <w:bookmarkStart w:id="35" w:name="_Toc437257414"/>
      <w:r>
        <w:lastRenderedPageBreak/>
        <w:t>Import Reference Material</w:t>
      </w:r>
      <w:bookmarkEnd w:id="35"/>
    </w:p>
    <w:p w14:paraId="682095D0" w14:textId="77777777" w:rsidR="00DA522D" w:rsidRDefault="00DA522D" w:rsidP="00DA522D">
      <w:pPr>
        <w:keepNext/>
        <w:jc w:val="center"/>
      </w:pPr>
      <w:r>
        <w:rPr>
          <w:noProof/>
        </w:rPr>
        <w:drawing>
          <wp:inline distT="0" distB="0" distL="0" distR="0" wp14:anchorId="27C62AAB" wp14:editId="785FB42A">
            <wp:extent cx="6531834" cy="4053714"/>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37360" cy="4057143"/>
                    </a:xfrm>
                    <a:prstGeom prst="rect">
                      <a:avLst/>
                    </a:prstGeom>
                  </pic:spPr>
                </pic:pic>
              </a:graphicData>
            </a:graphic>
          </wp:inline>
        </w:drawing>
      </w:r>
    </w:p>
    <w:p w14:paraId="452040DA" w14:textId="77777777" w:rsidR="00DA522D" w:rsidRDefault="00DA522D" w:rsidP="00DA522D">
      <w:pPr>
        <w:pStyle w:val="Caption"/>
      </w:pPr>
      <w:bookmarkStart w:id="36" w:name="_Toc437257431"/>
      <w:r>
        <w:t xml:space="preserve">Figure </w:t>
      </w:r>
      <w:fldSimple w:instr=" SEQ Figure \* ARABIC ">
        <w:r w:rsidR="001B1848">
          <w:rPr>
            <w:noProof/>
          </w:rPr>
          <w:t>10</w:t>
        </w:r>
      </w:fldSimple>
      <w:r>
        <w:t>: Import Reference Material</w:t>
      </w:r>
      <w:bookmarkEnd w:id="36"/>
    </w:p>
    <w:p w14:paraId="0164C171" w14:textId="77777777" w:rsidR="00DA522D" w:rsidRDefault="00DA522D" w:rsidP="00DA522D">
      <w:pPr>
        <w:pStyle w:val="Heading3"/>
        <w:numPr>
          <w:ilvl w:val="2"/>
          <w:numId w:val="2"/>
        </w:numPr>
      </w:pPr>
      <w:bookmarkStart w:id="37" w:name="_Toc437257415"/>
      <w:r>
        <w:lastRenderedPageBreak/>
        <w:t>Analyze Requirements</w:t>
      </w:r>
      <w:bookmarkEnd w:id="37"/>
    </w:p>
    <w:p w14:paraId="115DC227" w14:textId="77777777" w:rsidR="00DA522D" w:rsidRDefault="00DA522D" w:rsidP="00DA522D">
      <w:pPr>
        <w:keepNext/>
        <w:jc w:val="center"/>
      </w:pPr>
      <w:r>
        <w:rPr>
          <w:noProof/>
        </w:rPr>
        <w:drawing>
          <wp:inline distT="0" distB="0" distL="0" distR="0" wp14:anchorId="0A8FAB7E" wp14:editId="44B2BA8B">
            <wp:extent cx="5522388" cy="7420708"/>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3819" cy="7422631"/>
                    </a:xfrm>
                    <a:prstGeom prst="rect">
                      <a:avLst/>
                    </a:prstGeom>
                  </pic:spPr>
                </pic:pic>
              </a:graphicData>
            </a:graphic>
          </wp:inline>
        </w:drawing>
      </w:r>
    </w:p>
    <w:p w14:paraId="54EE0B30" w14:textId="77777777" w:rsidR="00DA522D" w:rsidRDefault="00DA522D" w:rsidP="00DA522D">
      <w:pPr>
        <w:pStyle w:val="Caption"/>
      </w:pPr>
      <w:bookmarkStart w:id="38" w:name="_Toc437257432"/>
      <w:r>
        <w:t xml:space="preserve">Figure </w:t>
      </w:r>
      <w:fldSimple w:instr=" SEQ Figure \* ARABIC ">
        <w:r w:rsidR="001B1848">
          <w:rPr>
            <w:noProof/>
          </w:rPr>
          <w:t>11</w:t>
        </w:r>
      </w:fldSimple>
      <w:r>
        <w:t>: Analyze Requirements</w:t>
      </w:r>
      <w:bookmarkEnd w:id="38"/>
    </w:p>
    <w:p w14:paraId="4B301E8B" w14:textId="77777777" w:rsidR="00DA522D" w:rsidRDefault="00DA522D" w:rsidP="00DA522D">
      <w:pPr>
        <w:pStyle w:val="Heading3"/>
        <w:numPr>
          <w:ilvl w:val="2"/>
          <w:numId w:val="2"/>
        </w:numPr>
      </w:pPr>
      <w:bookmarkStart w:id="39" w:name="_Toc437257416"/>
      <w:r>
        <w:lastRenderedPageBreak/>
        <w:t>Categorize Requirements</w:t>
      </w:r>
      <w:bookmarkEnd w:id="39"/>
    </w:p>
    <w:p w14:paraId="1010A473" w14:textId="77777777" w:rsidR="00DA522D" w:rsidRDefault="00DA522D" w:rsidP="00DA522D">
      <w:pPr>
        <w:keepNext/>
        <w:jc w:val="center"/>
      </w:pPr>
      <w:r>
        <w:rPr>
          <w:noProof/>
        </w:rPr>
        <w:drawing>
          <wp:inline distT="0" distB="0" distL="0" distR="0" wp14:anchorId="17AB4210" wp14:editId="201211F1">
            <wp:extent cx="3813492" cy="32327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3492" cy="3232757"/>
                    </a:xfrm>
                    <a:prstGeom prst="rect">
                      <a:avLst/>
                    </a:prstGeom>
                  </pic:spPr>
                </pic:pic>
              </a:graphicData>
            </a:graphic>
          </wp:inline>
        </w:drawing>
      </w:r>
    </w:p>
    <w:p w14:paraId="69817D1B" w14:textId="77777777" w:rsidR="00DA522D" w:rsidRDefault="00DA522D" w:rsidP="00DA522D">
      <w:pPr>
        <w:pStyle w:val="Caption"/>
      </w:pPr>
      <w:bookmarkStart w:id="40" w:name="_Toc437257433"/>
      <w:r>
        <w:t xml:space="preserve">Figure </w:t>
      </w:r>
      <w:fldSimple w:instr=" SEQ Figure \* ARABIC ">
        <w:r w:rsidR="001B1848">
          <w:rPr>
            <w:noProof/>
          </w:rPr>
          <w:t>12</w:t>
        </w:r>
      </w:fldSimple>
      <w:r>
        <w:t>: Categorize Requirements</w:t>
      </w:r>
      <w:bookmarkEnd w:id="40"/>
    </w:p>
    <w:p w14:paraId="27A970E4" w14:textId="77777777" w:rsidR="00DA522D" w:rsidRDefault="00DA522D" w:rsidP="00DA522D">
      <w:pPr>
        <w:pStyle w:val="Heading3"/>
        <w:numPr>
          <w:ilvl w:val="2"/>
          <w:numId w:val="2"/>
        </w:numPr>
      </w:pPr>
      <w:bookmarkStart w:id="41" w:name="_Toc437257417"/>
      <w:r>
        <w:lastRenderedPageBreak/>
        <w:t>Add Requirement</w:t>
      </w:r>
      <w:bookmarkEnd w:id="41"/>
    </w:p>
    <w:p w14:paraId="2A5CACE0" w14:textId="77777777" w:rsidR="00DA522D" w:rsidRDefault="00DA522D" w:rsidP="00DA522D">
      <w:pPr>
        <w:keepNext/>
        <w:jc w:val="center"/>
      </w:pPr>
      <w:r>
        <w:rPr>
          <w:noProof/>
        </w:rPr>
        <w:drawing>
          <wp:inline distT="0" distB="0" distL="0" distR="0" wp14:anchorId="704711E1" wp14:editId="7185E1F1">
            <wp:extent cx="3813492" cy="5065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3492" cy="5065298"/>
                    </a:xfrm>
                    <a:prstGeom prst="rect">
                      <a:avLst/>
                    </a:prstGeom>
                  </pic:spPr>
                </pic:pic>
              </a:graphicData>
            </a:graphic>
          </wp:inline>
        </w:drawing>
      </w:r>
    </w:p>
    <w:p w14:paraId="4060E33E" w14:textId="77777777" w:rsidR="00DA522D" w:rsidRDefault="00DA522D" w:rsidP="00DA522D">
      <w:pPr>
        <w:pStyle w:val="Caption"/>
      </w:pPr>
      <w:bookmarkStart w:id="42" w:name="_Toc437257434"/>
      <w:r>
        <w:t xml:space="preserve">Figure </w:t>
      </w:r>
      <w:fldSimple w:instr=" SEQ Figure \* ARABIC ">
        <w:r w:rsidR="001B1848">
          <w:rPr>
            <w:noProof/>
          </w:rPr>
          <w:t>13</w:t>
        </w:r>
      </w:fldSimple>
      <w:r>
        <w:t>: Add Requirement</w:t>
      </w:r>
      <w:bookmarkEnd w:id="42"/>
    </w:p>
    <w:p w14:paraId="5FFAA181" w14:textId="77777777" w:rsidR="00DA522D" w:rsidRDefault="00DA522D" w:rsidP="00D264A9">
      <w:pPr>
        <w:pStyle w:val="Heading2"/>
        <w:pageBreakBefore/>
        <w:numPr>
          <w:ilvl w:val="1"/>
          <w:numId w:val="2"/>
        </w:numPr>
      </w:pPr>
      <w:bookmarkStart w:id="43" w:name="_Toc437257418"/>
      <w:r>
        <w:lastRenderedPageBreak/>
        <w:t>Table of Concept Terms</w:t>
      </w:r>
      <w:bookmarkEnd w:id="43"/>
    </w:p>
    <w:p w14:paraId="2D12C5DB" w14:textId="77777777" w:rsidR="00DA522D" w:rsidRDefault="00DA522D" w:rsidP="00DA522D">
      <w:pPr>
        <w:pStyle w:val="Caption"/>
        <w:keepNext/>
      </w:pPr>
      <w:bookmarkStart w:id="44" w:name="_refBookmark12"/>
      <w:bookmarkStart w:id="45" w:name="_refBookmark13"/>
      <w:bookmarkStart w:id="46" w:name="_Toc437257435"/>
      <w:r>
        <w:t xml:space="preserve">Table </w:t>
      </w:r>
      <w:fldSimple w:instr=" SEQ Table \* ARABIC ">
        <w:r w:rsidR="001B1848">
          <w:rPr>
            <w:noProof/>
          </w:rPr>
          <w:t>1</w:t>
        </w:r>
      </w:fldSimple>
      <w:bookmarkEnd w:id="44"/>
      <w:r>
        <w:t>: Concept Terms Table</w:t>
      </w:r>
      <w:bookmarkEnd w:id="45"/>
      <w:bookmarkEnd w:id="46"/>
    </w:p>
    <w:tbl>
      <w:tblPr>
        <w:tblStyle w:val="TableGrid"/>
        <w:tblW w:w="0" w:type="auto"/>
        <w:jc w:val="center"/>
        <w:tblLook w:val="04A0" w:firstRow="1" w:lastRow="0" w:firstColumn="1" w:lastColumn="0" w:noHBand="0" w:noVBand="1"/>
      </w:tblPr>
      <w:tblGrid>
        <w:gridCol w:w="1542"/>
        <w:gridCol w:w="6733"/>
        <w:gridCol w:w="1075"/>
      </w:tblGrid>
      <w:tr w:rsidR="00DA522D" w14:paraId="296D8482" w14:textId="77777777" w:rsidTr="00DA522D">
        <w:trPr>
          <w:trHeight w:val="269"/>
          <w:tblHeader/>
          <w:jc w:val="center"/>
        </w:trPr>
        <w:tc>
          <w:tcPr>
            <w:tcW w:w="1542" w:type="dxa"/>
          </w:tcPr>
          <w:p w14:paraId="443D1CEE" w14:textId="77777777" w:rsidR="00DA522D" w:rsidRDefault="00DA522D" w:rsidP="00DA522D">
            <w:r>
              <w:t>Name</w:t>
            </w:r>
          </w:p>
        </w:tc>
        <w:tc>
          <w:tcPr>
            <w:tcW w:w="6733" w:type="dxa"/>
          </w:tcPr>
          <w:p w14:paraId="778B9D0A" w14:textId="77777777" w:rsidR="00DA522D" w:rsidRDefault="00DA522D" w:rsidP="00DA522D">
            <w:r>
              <w:t>Definition</w:t>
            </w:r>
          </w:p>
        </w:tc>
        <w:tc>
          <w:tcPr>
            <w:tcW w:w="1075" w:type="dxa"/>
          </w:tcPr>
          <w:p w14:paraId="42148CE2" w14:textId="77777777" w:rsidR="00DA522D" w:rsidRDefault="00DA522D" w:rsidP="00DA522D">
            <w:r>
              <w:t>Acronym</w:t>
            </w:r>
          </w:p>
        </w:tc>
      </w:tr>
      <w:tr w:rsidR="00DA522D" w14:paraId="4282BF70" w14:textId="77777777" w:rsidTr="00DA522D">
        <w:trPr>
          <w:cantSplit/>
          <w:trHeight w:val="269"/>
          <w:jc w:val="center"/>
        </w:trPr>
        <w:tc>
          <w:tcPr>
            <w:tcW w:w="1542" w:type="dxa"/>
          </w:tcPr>
          <w:p w14:paraId="698130DD" w14:textId="77777777" w:rsidR="00DA522D" w:rsidRDefault="00DA522D" w:rsidP="00DA522D">
            <w:pPr>
              <w:jc w:val="left"/>
            </w:pPr>
            <w:r>
              <w:t>Acquirer</w:t>
            </w:r>
          </w:p>
        </w:tc>
        <w:tc>
          <w:tcPr>
            <w:tcW w:w="6733" w:type="dxa"/>
          </w:tcPr>
          <w:p w14:paraId="1C3C6C9F" w14:textId="77777777" w:rsidR="00DA522D" w:rsidRDefault="00DA522D" w:rsidP="00DA522D">
            <w:pPr>
              <w:jc w:val="left"/>
            </w:pPr>
            <w:r>
              <w:t>The stakeholder that acquires or procures a product or service from a supplier. [2]</w:t>
            </w:r>
            <w:r>
              <w:br/>
            </w:r>
            <w:r>
              <w:br/>
              <w:t>SEBoK Definition [3]</w:t>
            </w:r>
          </w:p>
        </w:tc>
        <w:tc>
          <w:tcPr>
            <w:tcW w:w="1075" w:type="dxa"/>
          </w:tcPr>
          <w:p w14:paraId="551FDD89" w14:textId="77777777" w:rsidR="00DA522D" w:rsidRDefault="00DA522D" w:rsidP="00DA522D">
            <w:pPr>
              <w:jc w:val="left"/>
            </w:pPr>
          </w:p>
        </w:tc>
      </w:tr>
      <w:tr w:rsidR="00DA522D" w14:paraId="73D03CA3" w14:textId="77777777" w:rsidTr="00DA522D">
        <w:trPr>
          <w:cantSplit/>
          <w:trHeight w:val="269"/>
          <w:jc w:val="center"/>
        </w:trPr>
        <w:tc>
          <w:tcPr>
            <w:tcW w:w="1542" w:type="dxa"/>
          </w:tcPr>
          <w:p w14:paraId="2CF71065" w14:textId="77777777" w:rsidR="00DA522D" w:rsidRDefault="00DA522D" w:rsidP="00DA522D">
            <w:pPr>
              <w:jc w:val="left"/>
            </w:pPr>
            <w:r>
              <w:t>Analyze Needs Controls and Enablers</w:t>
            </w:r>
          </w:p>
        </w:tc>
        <w:tc>
          <w:tcPr>
            <w:tcW w:w="6733" w:type="dxa"/>
          </w:tcPr>
          <w:p w14:paraId="1D3CAAF7" w14:textId="77777777" w:rsidR="00DA522D" w:rsidRDefault="00DA522D" w:rsidP="00DA522D">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75" w:type="dxa"/>
          </w:tcPr>
          <w:p w14:paraId="3B778904" w14:textId="77777777" w:rsidR="00DA522D" w:rsidRDefault="00DA522D" w:rsidP="00DA522D">
            <w:pPr>
              <w:jc w:val="left"/>
            </w:pPr>
          </w:p>
        </w:tc>
      </w:tr>
      <w:tr w:rsidR="00DA522D" w14:paraId="2B493C7B" w14:textId="77777777" w:rsidTr="00DA522D">
        <w:trPr>
          <w:cantSplit/>
          <w:trHeight w:val="269"/>
          <w:jc w:val="center"/>
        </w:trPr>
        <w:tc>
          <w:tcPr>
            <w:tcW w:w="1542" w:type="dxa"/>
          </w:tcPr>
          <w:p w14:paraId="16B31F6B" w14:textId="77777777" w:rsidR="00DA522D" w:rsidRDefault="00DA522D" w:rsidP="00DA522D">
            <w:pPr>
              <w:jc w:val="left"/>
            </w:pPr>
            <w:r>
              <w:t>Analyze Needs Inputs</w:t>
            </w:r>
          </w:p>
        </w:tc>
        <w:tc>
          <w:tcPr>
            <w:tcW w:w="6733" w:type="dxa"/>
          </w:tcPr>
          <w:p w14:paraId="70C91C6B" w14:textId="77777777" w:rsidR="00DA522D" w:rsidRDefault="00DA522D" w:rsidP="00DA522D">
            <w:pPr>
              <w:jc w:val="left"/>
            </w:pPr>
            <w:r>
              <w:t>A collection input artifacts required for the Stakeholder Requirements Definition Process. . [2, section 4.1]</w:t>
            </w:r>
          </w:p>
        </w:tc>
        <w:tc>
          <w:tcPr>
            <w:tcW w:w="1075" w:type="dxa"/>
          </w:tcPr>
          <w:p w14:paraId="6E5418D3" w14:textId="77777777" w:rsidR="00DA522D" w:rsidRDefault="00DA522D" w:rsidP="00DA522D">
            <w:pPr>
              <w:jc w:val="left"/>
            </w:pPr>
          </w:p>
        </w:tc>
      </w:tr>
      <w:tr w:rsidR="00DA522D" w14:paraId="302A82E2" w14:textId="77777777" w:rsidTr="00DA522D">
        <w:trPr>
          <w:cantSplit/>
          <w:trHeight w:val="269"/>
          <w:jc w:val="center"/>
        </w:trPr>
        <w:tc>
          <w:tcPr>
            <w:tcW w:w="1542" w:type="dxa"/>
          </w:tcPr>
          <w:p w14:paraId="33A20ED4" w14:textId="77777777" w:rsidR="00DA522D" w:rsidRDefault="00DA522D" w:rsidP="00DA522D">
            <w:pPr>
              <w:jc w:val="left"/>
            </w:pPr>
            <w:r>
              <w:t>Analyze Needs Outputs</w:t>
            </w:r>
          </w:p>
        </w:tc>
        <w:tc>
          <w:tcPr>
            <w:tcW w:w="6733" w:type="dxa"/>
          </w:tcPr>
          <w:p w14:paraId="6B1FB42E" w14:textId="77777777" w:rsidR="00DA522D" w:rsidRDefault="00DA522D" w:rsidP="00DA522D">
            <w:pPr>
              <w:jc w:val="left"/>
            </w:pPr>
            <w:r>
              <w:t>A collection of output artifacts for the Stakeholder Requirements Definition Process establish the initial set of stakeholder requirements for project scope and associated agreements. . [2, section 4.1]</w:t>
            </w:r>
          </w:p>
        </w:tc>
        <w:tc>
          <w:tcPr>
            <w:tcW w:w="1075" w:type="dxa"/>
          </w:tcPr>
          <w:p w14:paraId="3A502865" w14:textId="77777777" w:rsidR="00DA522D" w:rsidRDefault="00DA522D" w:rsidP="00DA522D">
            <w:pPr>
              <w:jc w:val="left"/>
            </w:pPr>
          </w:p>
        </w:tc>
      </w:tr>
      <w:tr w:rsidR="00DA522D" w14:paraId="118AB79D" w14:textId="77777777" w:rsidTr="00DA522D">
        <w:trPr>
          <w:cantSplit/>
          <w:trHeight w:val="269"/>
          <w:jc w:val="center"/>
        </w:trPr>
        <w:tc>
          <w:tcPr>
            <w:tcW w:w="1542" w:type="dxa"/>
          </w:tcPr>
          <w:p w14:paraId="69EBE9EC" w14:textId="77777777" w:rsidR="00DA522D" w:rsidRDefault="00DA522D" w:rsidP="00DA522D">
            <w:pPr>
              <w:jc w:val="left"/>
            </w:pPr>
            <w:r>
              <w:t>Baseline</w:t>
            </w:r>
          </w:p>
        </w:tc>
        <w:tc>
          <w:tcPr>
            <w:tcW w:w="6733" w:type="dxa"/>
          </w:tcPr>
          <w:p w14:paraId="1A79EA10" w14:textId="77777777" w:rsidR="00DA522D" w:rsidRDefault="00DA522D" w:rsidP="00DA522D">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75" w:type="dxa"/>
          </w:tcPr>
          <w:p w14:paraId="52152DCB" w14:textId="77777777" w:rsidR="00DA522D" w:rsidRDefault="00DA522D" w:rsidP="00DA522D">
            <w:pPr>
              <w:jc w:val="left"/>
            </w:pPr>
          </w:p>
        </w:tc>
      </w:tr>
      <w:tr w:rsidR="00DA522D" w14:paraId="0BE71E68" w14:textId="77777777" w:rsidTr="00DA522D">
        <w:trPr>
          <w:cantSplit/>
          <w:trHeight w:val="269"/>
          <w:jc w:val="center"/>
        </w:trPr>
        <w:tc>
          <w:tcPr>
            <w:tcW w:w="1542" w:type="dxa"/>
          </w:tcPr>
          <w:p w14:paraId="11B2C6F9" w14:textId="77777777" w:rsidR="00DA522D" w:rsidRDefault="00DA522D" w:rsidP="00DA522D">
            <w:pPr>
              <w:jc w:val="left"/>
            </w:pPr>
            <w:r>
              <w:lastRenderedPageBreak/>
              <w:t>Change Impact Analysis Summary</w:t>
            </w:r>
          </w:p>
        </w:tc>
        <w:tc>
          <w:tcPr>
            <w:tcW w:w="6733" w:type="dxa"/>
          </w:tcPr>
          <w:p w14:paraId="1287F622" w14:textId="77777777" w:rsidR="00DA522D" w:rsidRDefault="00DA522D" w:rsidP="00DA522D">
            <w:pPr>
              <w:jc w:val="left"/>
            </w:pPr>
            <w:r>
              <w:t xml:space="preserve">The change impact analysis summary provides the results after performing a </w:t>
            </w:r>
            <w:r w:rsidRPr="00DA522D">
              <w:t>“</w:t>
            </w:r>
            <w:r>
              <w:t>Measure Change Impact Assessment</w:t>
            </w:r>
            <w:r w:rsidRPr="00DA522D">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DA522D">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75" w:type="dxa"/>
          </w:tcPr>
          <w:p w14:paraId="04FA2842" w14:textId="77777777" w:rsidR="00DA522D" w:rsidRDefault="00DA522D" w:rsidP="00DA522D">
            <w:pPr>
              <w:jc w:val="left"/>
            </w:pPr>
          </w:p>
        </w:tc>
      </w:tr>
      <w:tr w:rsidR="00DA522D" w14:paraId="0160E13D" w14:textId="77777777" w:rsidTr="00DA522D">
        <w:trPr>
          <w:cantSplit/>
          <w:trHeight w:val="269"/>
          <w:jc w:val="center"/>
        </w:trPr>
        <w:tc>
          <w:tcPr>
            <w:tcW w:w="1542" w:type="dxa"/>
          </w:tcPr>
          <w:p w14:paraId="3C8638A0" w14:textId="77777777" w:rsidR="00DA522D" w:rsidRDefault="00DA522D" w:rsidP="00DA522D">
            <w:pPr>
              <w:jc w:val="left"/>
            </w:pPr>
            <w:r>
              <w:t>Change Impact Assessment</w:t>
            </w:r>
          </w:p>
        </w:tc>
        <w:tc>
          <w:tcPr>
            <w:tcW w:w="6733" w:type="dxa"/>
          </w:tcPr>
          <w:p w14:paraId="0437187D" w14:textId="77777777" w:rsidR="00DA522D" w:rsidRDefault="00DA522D" w:rsidP="00DA522D">
            <w:pPr>
              <w:jc w:val="left"/>
            </w:pPr>
            <w:r>
              <w:t>This includes an impact assessment of proposed changes, including the impact on project plans, costs,</w:t>
            </w:r>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75" w:type="dxa"/>
          </w:tcPr>
          <w:p w14:paraId="50B31607" w14:textId="77777777" w:rsidR="00DA522D" w:rsidRDefault="00DA522D" w:rsidP="00DA522D">
            <w:pPr>
              <w:jc w:val="left"/>
            </w:pPr>
          </w:p>
        </w:tc>
      </w:tr>
      <w:tr w:rsidR="00DA522D" w14:paraId="14EC672A" w14:textId="77777777" w:rsidTr="00DA522D">
        <w:trPr>
          <w:cantSplit/>
          <w:trHeight w:val="269"/>
          <w:jc w:val="center"/>
        </w:trPr>
        <w:tc>
          <w:tcPr>
            <w:tcW w:w="1542" w:type="dxa"/>
          </w:tcPr>
          <w:p w14:paraId="7CAD9AB4" w14:textId="77777777" w:rsidR="00DA522D" w:rsidRDefault="00DA522D" w:rsidP="00DA522D">
            <w:pPr>
              <w:jc w:val="left"/>
            </w:pPr>
            <w:r>
              <w:t>Change Management System</w:t>
            </w:r>
          </w:p>
        </w:tc>
        <w:tc>
          <w:tcPr>
            <w:tcW w:w="6733" w:type="dxa"/>
          </w:tcPr>
          <w:p w14:paraId="2B14D86A" w14:textId="77777777" w:rsidR="00DA522D" w:rsidRDefault="00DA522D" w:rsidP="00DA522D">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75" w:type="dxa"/>
          </w:tcPr>
          <w:p w14:paraId="59BF249C" w14:textId="77777777" w:rsidR="00DA522D" w:rsidRDefault="00DA522D" w:rsidP="00DA522D">
            <w:pPr>
              <w:jc w:val="left"/>
            </w:pPr>
            <w:r>
              <w:t>CM</w:t>
            </w:r>
          </w:p>
        </w:tc>
      </w:tr>
      <w:tr w:rsidR="00DA522D" w14:paraId="276BE50C" w14:textId="77777777" w:rsidTr="00DA522D">
        <w:trPr>
          <w:cantSplit/>
          <w:trHeight w:val="269"/>
          <w:jc w:val="center"/>
        </w:trPr>
        <w:tc>
          <w:tcPr>
            <w:tcW w:w="1542" w:type="dxa"/>
          </w:tcPr>
          <w:p w14:paraId="4C3E7EB7" w14:textId="77777777" w:rsidR="00DA522D" w:rsidRDefault="00DA522D" w:rsidP="00DA522D">
            <w:pPr>
              <w:jc w:val="left"/>
            </w:pPr>
            <w:r>
              <w:lastRenderedPageBreak/>
              <w:t>Change Request</w:t>
            </w:r>
          </w:p>
        </w:tc>
        <w:tc>
          <w:tcPr>
            <w:tcW w:w="6733" w:type="dxa"/>
          </w:tcPr>
          <w:p w14:paraId="148FFEC3" w14:textId="77777777" w:rsidR="00DA522D" w:rsidRDefault="00DA522D" w:rsidP="00DA522D">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1075" w:type="dxa"/>
          </w:tcPr>
          <w:p w14:paraId="732D2EDE" w14:textId="77777777" w:rsidR="00DA522D" w:rsidRDefault="00DA522D" w:rsidP="00DA522D">
            <w:pPr>
              <w:jc w:val="left"/>
            </w:pPr>
          </w:p>
        </w:tc>
      </w:tr>
      <w:tr w:rsidR="00DA522D" w14:paraId="70DAC009" w14:textId="77777777" w:rsidTr="00DA522D">
        <w:trPr>
          <w:cantSplit/>
          <w:trHeight w:val="269"/>
          <w:jc w:val="center"/>
        </w:trPr>
        <w:tc>
          <w:tcPr>
            <w:tcW w:w="1542" w:type="dxa"/>
          </w:tcPr>
          <w:p w14:paraId="713ED480" w14:textId="77777777" w:rsidR="00DA522D" w:rsidRDefault="00DA522D" w:rsidP="00DA522D">
            <w:pPr>
              <w:jc w:val="left"/>
            </w:pPr>
            <w:r>
              <w:t>Commercial off-the-shelf</w:t>
            </w:r>
          </w:p>
        </w:tc>
        <w:tc>
          <w:tcPr>
            <w:tcW w:w="6733" w:type="dxa"/>
          </w:tcPr>
          <w:p w14:paraId="126B15DC" w14:textId="77777777" w:rsidR="00DA522D" w:rsidRDefault="00DA522D" w:rsidP="00DA522D">
            <w:pPr>
              <w:jc w:val="left"/>
            </w:pPr>
            <w:r>
              <w:t>Commercial items that require no unique acquirer modifications or maintenance over the life cycle of the product to meet the needs of the procuring agency. [2]</w:t>
            </w:r>
          </w:p>
        </w:tc>
        <w:tc>
          <w:tcPr>
            <w:tcW w:w="1075" w:type="dxa"/>
          </w:tcPr>
          <w:p w14:paraId="31324701" w14:textId="77777777" w:rsidR="00DA522D" w:rsidRDefault="00DA522D" w:rsidP="00DA522D">
            <w:pPr>
              <w:jc w:val="left"/>
            </w:pPr>
            <w:r>
              <w:t>COTS</w:t>
            </w:r>
          </w:p>
        </w:tc>
      </w:tr>
      <w:tr w:rsidR="00DA522D" w14:paraId="3DDF3010" w14:textId="77777777" w:rsidTr="00DA522D">
        <w:trPr>
          <w:cantSplit/>
          <w:trHeight w:val="269"/>
          <w:jc w:val="center"/>
        </w:trPr>
        <w:tc>
          <w:tcPr>
            <w:tcW w:w="1542" w:type="dxa"/>
          </w:tcPr>
          <w:p w14:paraId="13060ED6" w14:textId="77777777" w:rsidR="00DA522D" w:rsidRDefault="00DA522D" w:rsidP="00DA522D">
            <w:pPr>
              <w:jc w:val="left"/>
            </w:pPr>
            <w:r>
              <w:t>Component</w:t>
            </w:r>
          </w:p>
        </w:tc>
        <w:tc>
          <w:tcPr>
            <w:tcW w:w="6733" w:type="dxa"/>
          </w:tcPr>
          <w:p w14:paraId="6A73DB11" w14:textId="77777777" w:rsidR="00DA522D" w:rsidRDefault="00DA522D" w:rsidP="00DA522D">
            <w:pPr>
              <w:jc w:val="left"/>
            </w:pPr>
            <w:r>
              <w:t>A system element comprised of multiple parts; a cleanly identified item. [2]</w:t>
            </w:r>
            <w:r>
              <w:br/>
            </w:r>
            <w:r>
              <w:br/>
              <w:t>SEBoK Definition [3]</w:t>
            </w:r>
          </w:p>
        </w:tc>
        <w:tc>
          <w:tcPr>
            <w:tcW w:w="1075" w:type="dxa"/>
          </w:tcPr>
          <w:p w14:paraId="79A80545" w14:textId="77777777" w:rsidR="00DA522D" w:rsidRDefault="00DA522D" w:rsidP="00DA522D">
            <w:pPr>
              <w:jc w:val="left"/>
            </w:pPr>
          </w:p>
        </w:tc>
      </w:tr>
      <w:tr w:rsidR="00DA522D" w14:paraId="447BC09C" w14:textId="77777777" w:rsidTr="00DA522D">
        <w:trPr>
          <w:cantSplit/>
          <w:trHeight w:val="269"/>
          <w:jc w:val="center"/>
        </w:trPr>
        <w:tc>
          <w:tcPr>
            <w:tcW w:w="1542" w:type="dxa"/>
          </w:tcPr>
          <w:p w14:paraId="3643A35D" w14:textId="77777777" w:rsidR="00DA522D" w:rsidRDefault="00DA522D" w:rsidP="00DA522D">
            <w:pPr>
              <w:jc w:val="left"/>
            </w:pPr>
            <w:r>
              <w:t>Concept of Deployment</w:t>
            </w:r>
          </w:p>
        </w:tc>
        <w:tc>
          <w:tcPr>
            <w:tcW w:w="6733" w:type="dxa"/>
          </w:tcPr>
          <w:p w14:paraId="5BDF008C" w14:textId="77777777" w:rsidR="00DA522D" w:rsidRDefault="00DA522D" w:rsidP="00DA522D">
            <w:pPr>
              <w:jc w:val="left"/>
            </w:pPr>
            <w:r>
              <w:t>Describes the way the system will be delivered and installed. [2, section 4.1]</w:t>
            </w:r>
          </w:p>
        </w:tc>
        <w:tc>
          <w:tcPr>
            <w:tcW w:w="1075" w:type="dxa"/>
          </w:tcPr>
          <w:p w14:paraId="1524EBEE" w14:textId="77777777" w:rsidR="00DA522D" w:rsidRDefault="00DA522D" w:rsidP="00DA522D">
            <w:pPr>
              <w:jc w:val="left"/>
            </w:pPr>
          </w:p>
        </w:tc>
      </w:tr>
      <w:tr w:rsidR="00DA522D" w14:paraId="2D2757B8" w14:textId="77777777" w:rsidTr="00DA522D">
        <w:trPr>
          <w:cantSplit/>
          <w:trHeight w:val="269"/>
          <w:jc w:val="center"/>
        </w:trPr>
        <w:tc>
          <w:tcPr>
            <w:tcW w:w="1542" w:type="dxa"/>
          </w:tcPr>
          <w:p w14:paraId="5A98EE85" w14:textId="77777777" w:rsidR="00DA522D" w:rsidRDefault="00DA522D" w:rsidP="00DA522D">
            <w:pPr>
              <w:jc w:val="left"/>
            </w:pPr>
            <w:r>
              <w:t>Concept of Operations</w:t>
            </w:r>
          </w:p>
        </w:tc>
        <w:tc>
          <w:tcPr>
            <w:tcW w:w="6733" w:type="dxa"/>
          </w:tcPr>
          <w:p w14:paraId="380359F4" w14:textId="77777777" w:rsidR="00DA522D" w:rsidRDefault="00DA522D" w:rsidP="00DA522D">
            <w:pPr>
              <w:jc w:val="left"/>
            </w:pPr>
            <w:r>
              <w:t xml:space="preserve">Also known as </w:t>
            </w:r>
            <w:r w:rsidRPr="00DA522D">
              <w:t>“</w:t>
            </w:r>
            <w:r>
              <w:t>ConOps</w:t>
            </w:r>
            <w:r w:rsidRPr="00DA522D">
              <w:t>”</w:t>
            </w:r>
            <w:r>
              <w:t xml:space="preserve"> - Describes the way the system works from the operator</w:t>
            </w:r>
            <w:r w:rsidRPr="00DA522D">
              <w:t>’</w:t>
            </w:r>
            <w:r>
              <w:t>s perspective. The ConOps includes the user description and summarizes the needs, goals, and characteristics of the system</w:t>
            </w:r>
            <w:r w:rsidRPr="00DA522D">
              <w:t>’</w:t>
            </w:r>
            <w:r>
              <w:t>s user community. This includes operation, maintenance, and support personnel. [2, section 4.1]</w:t>
            </w:r>
          </w:p>
        </w:tc>
        <w:tc>
          <w:tcPr>
            <w:tcW w:w="1075" w:type="dxa"/>
          </w:tcPr>
          <w:p w14:paraId="739EC638" w14:textId="77777777" w:rsidR="00DA522D" w:rsidRDefault="00DA522D" w:rsidP="00DA522D">
            <w:pPr>
              <w:jc w:val="left"/>
            </w:pPr>
            <w:r>
              <w:t>ConOps</w:t>
            </w:r>
          </w:p>
        </w:tc>
      </w:tr>
      <w:tr w:rsidR="00DA522D" w14:paraId="507F1374" w14:textId="77777777" w:rsidTr="00DA522D">
        <w:trPr>
          <w:cantSplit/>
          <w:trHeight w:val="269"/>
          <w:jc w:val="center"/>
        </w:trPr>
        <w:tc>
          <w:tcPr>
            <w:tcW w:w="1542" w:type="dxa"/>
          </w:tcPr>
          <w:p w14:paraId="595CED9B" w14:textId="77777777" w:rsidR="00DA522D" w:rsidRDefault="00DA522D" w:rsidP="00DA522D">
            <w:pPr>
              <w:jc w:val="left"/>
            </w:pPr>
            <w:r>
              <w:t>Concept of Production</w:t>
            </w:r>
          </w:p>
        </w:tc>
        <w:tc>
          <w:tcPr>
            <w:tcW w:w="6733" w:type="dxa"/>
          </w:tcPr>
          <w:p w14:paraId="5D144340" w14:textId="77777777" w:rsidR="00DA522D" w:rsidRDefault="00DA522D" w:rsidP="00DA522D">
            <w:pPr>
              <w:jc w:val="left"/>
            </w:pPr>
            <w:r>
              <w:t>Describes the way the system will be manufactured, including any hazardous materials used in the process. [2, section 4.1]</w:t>
            </w:r>
          </w:p>
        </w:tc>
        <w:tc>
          <w:tcPr>
            <w:tcW w:w="1075" w:type="dxa"/>
          </w:tcPr>
          <w:p w14:paraId="6D64D653" w14:textId="77777777" w:rsidR="00DA522D" w:rsidRDefault="00DA522D" w:rsidP="00DA522D">
            <w:pPr>
              <w:jc w:val="left"/>
            </w:pPr>
          </w:p>
        </w:tc>
      </w:tr>
      <w:tr w:rsidR="00DA522D" w14:paraId="3921BE86" w14:textId="77777777" w:rsidTr="00DA522D">
        <w:trPr>
          <w:cantSplit/>
          <w:trHeight w:val="269"/>
          <w:jc w:val="center"/>
        </w:trPr>
        <w:tc>
          <w:tcPr>
            <w:tcW w:w="1542" w:type="dxa"/>
          </w:tcPr>
          <w:p w14:paraId="361A3929" w14:textId="77777777" w:rsidR="00DA522D" w:rsidRDefault="00DA522D" w:rsidP="00DA522D">
            <w:pPr>
              <w:jc w:val="left"/>
            </w:pPr>
            <w:r>
              <w:t>Concept of Support</w:t>
            </w:r>
          </w:p>
        </w:tc>
        <w:tc>
          <w:tcPr>
            <w:tcW w:w="6733" w:type="dxa"/>
          </w:tcPr>
          <w:p w14:paraId="270FA294" w14:textId="77777777" w:rsidR="00DA522D" w:rsidRDefault="00DA522D" w:rsidP="00DA522D">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75" w:type="dxa"/>
          </w:tcPr>
          <w:p w14:paraId="1DDCC296" w14:textId="77777777" w:rsidR="00DA522D" w:rsidRDefault="00DA522D" w:rsidP="00DA522D">
            <w:pPr>
              <w:jc w:val="left"/>
            </w:pPr>
          </w:p>
        </w:tc>
      </w:tr>
      <w:tr w:rsidR="00DA522D" w14:paraId="5580723C" w14:textId="77777777" w:rsidTr="00DA522D">
        <w:trPr>
          <w:cantSplit/>
          <w:trHeight w:val="269"/>
          <w:jc w:val="center"/>
        </w:trPr>
        <w:tc>
          <w:tcPr>
            <w:tcW w:w="1542" w:type="dxa"/>
          </w:tcPr>
          <w:p w14:paraId="5E96DFD6" w14:textId="77777777" w:rsidR="00DA522D" w:rsidRDefault="00DA522D" w:rsidP="00DA522D">
            <w:pPr>
              <w:jc w:val="left"/>
            </w:pPr>
            <w:r>
              <w:t>Conceptual System Architecture</w:t>
            </w:r>
          </w:p>
        </w:tc>
        <w:tc>
          <w:tcPr>
            <w:tcW w:w="6733" w:type="dxa"/>
          </w:tcPr>
          <w:p w14:paraId="5D1607AE" w14:textId="77777777" w:rsidR="00DA522D" w:rsidRDefault="00DA522D" w:rsidP="00DA522D">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75" w:type="dxa"/>
          </w:tcPr>
          <w:p w14:paraId="3131907A" w14:textId="77777777" w:rsidR="00DA522D" w:rsidRDefault="00DA522D" w:rsidP="00DA522D">
            <w:pPr>
              <w:jc w:val="left"/>
            </w:pPr>
            <w:r>
              <w:t>CSA</w:t>
            </w:r>
          </w:p>
        </w:tc>
      </w:tr>
      <w:tr w:rsidR="00DA522D" w14:paraId="5460D88A" w14:textId="77777777" w:rsidTr="00DA522D">
        <w:trPr>
          <w:cantSplit/>
          <w:trHeight w:val="269"/>
          <w:jc w:val="center"/>
        </w:trPr>
        <w:tc>
          <w:tcPr>
            <w:tcW w:w="1542" w:type="dxa"/>
          </w:tcPr>
          <w:p w14:paraId="3BAB4070" w14:textId="77777777" w:rsidR="00DA522D" w:rsidRDefault="00DA522D" w:rsidP="00DA522D">
            <w:pPr>
              <w:jc w:val="left"/>
            </w:pPr>
            <w:r>
              <w:lastRenderedPageBreak/>
              <w:t>Configuration item</w:t>
            </w:r>
          </w:p>
        </w:tc>
        <w:tc>
          <w:tcPr>
            <w:tcW w:w="6733" w:type="dxa"/>
          </w:tcPr>
          <w:p w14:paraId="33D3DDF5" w14:textId="77777777" w:rsidR="00DA522D" w:rsidRDefault="00DA522D" w:rsidP="00DA522D">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75" w:type="dxa"/>
          </w:tcPr>
          <w:p w14:paraId="61F6CE9A" w14:textId="77777777" w:rsidR="00DA522D" w:rsidRDefault="00DA522D" w:rsidP="00DA522D">
            <w:pPr>
              <w:jc w:val="left"/>
            </w:pPr>
            <w:r>
              <w:t>CI</w:t>
            </w:r>
          </w:p>
        </w:tc>
      </w:tr>
      <w:tr w:rsidR="00DA522D" w14:paraId="53C30E02" w14:textId="77777777" w:rsidTr="00DA522D">
        <w:trPr>
          <w:cantSplit/>
          <w:trHeight w:val="269"/>
          <w:jc w:val="center"/>
        </w:trPr>
        <w:tc>
          <w:tcPr>
            <w:tcW w:w="1542" w:type="dxa"/>
          </w:tcPr>
          <w:p w14:paraId="226003DF" w14:textId="77777777" w:rsidR="00DA522D" w:rsidRDefault="00DA522D" w:rsidP="00DA522D">
            <w:pPr>
              <w:jc w:val="left"/>
            </w:pPr>
            <w:r>
              <w:t>Customer</w:t>
            </w:r>
          </w:p>
        </w:tc>
        <w:tc>
          <w:tcPr>
            <w:tcW w:w="6733" w:type="dxa"/>
          </w:tcPr>
          <w:p w14:paraId="58813E67" w14:textId="77777777" w:rsidR="00DA522D" w:rsidRDefault="00DA522D" w:rsidP="00DA522D">
            <w:pPr>
              <w:jc w:val="left"/>
            </w:pPr>
            <w:r>
              <w:t>The organization or person that receives a product or service. (ISO/IEC/IEEE 2015)</w:t>
            </w:r>
            <w:r>
              <w:br/>
              <w:t>[3, SEBoK Glossary]</w:t>
            </w:r>
          </w:p>
        </w:tc>
        <w:tc>
          <w:tcPr>
            <w:tcW w:w="1075" w:type="dxa"/>
          </w:tcPr>
          <w:p w14:paraId="7143DEB1" w14:textId="77777777" w:rsidR="00DA522D" w:rsidRDefault="00DA522D" w:rsidP="00DA522D">
            <w:pPr>
              <w:jc w:val="left"/>
            </w:pPr>
          </w:p>
        </w:tc>
      </w:tr>
      <w:tr w:rsidR="00DA522D" w14:paraId="6882E392" w14:textId="77777777" w:rsidTr="00DA522D">
        <w:trPr>
          <w:cantSplit/>
          <w:trHeight w:val="269"/>
          <w:jc w:val="center"/>
        </w:trPr>
        <w:tc>
          <w:tcPr>
            <w:tcW w:w="1542" w:type="dxa"/>
          </w:tcPr>
          <w:p w14:paraId="7CFD372B" w14:textId="77777777" w:rsidR="00DA522D" w:rsidRDefault="00DA522D" w:rsidP="00DA522D">
            <w:pPr>
              <w:jc w:val="left"/>
            </w:pPr>
            <w:r>
              <w:t>Design Constraints</w:t>
            </w:r>
          </w:p>
        </w:tc>
        <w:tc>
          <w:tcPr>
            <w:tcW w:w="6733" w:type="dxa"/>
          </w:tcPr>
          <w:p w14:paraId="193A61A9" w14:textId="77777777" w:rsidR="00DA522D" w:rsidRDefault="00DA522D" w:rsidP="00DA522D">
            <w:pPr>
              <w:jc w:val="left"/>
            </w:pPr>
            <w:r>
              <w:t>The boundary conditions, externally or internally imposed, for the system-of-interest within which the organization must remain when executing the processes during the concept and Development Stage. [2]</w:t>
            </w:r>
          </w:p>
        </w:tc>
        <w:tc>
          <w:tcPr>
            <w:tcW w:w="1075" w:type="dxa"/>
          </w:tcPr>
          <w:p w14:paraId="6FC15FBE" w14:textId="77777777" w:rsidR="00DA522D" w:rsidRDefault="00DA522D" w:rsidP="00DA522D">
            <w:pPr>
              <w:jc w:val="left"/>
            </w:pPr>
          </w:p>
        </w:tc>
      </w:tr>
      <w:tr w:rsidR="00DA522D" w14:paraId="3CE37671" w14:textId="77777777" w:rsidTr="00DA522D">
        <w:trPr>
          <w:cantSplit/>
          <w:trHeight w:val="269"/>
          <w:jc w:val="center"/>
        </w:trPr>
        <w:tc>
          <w:tcPr>
            <w:tcW w:w="1542" w:type="dxa"/>
          </w:tcPr>
          <w:p w14:paraId="00615972" w14:textId="77777777" w:rsidR="00DA522D" w:rsidRDefault="00DA522D" w:rsidP="00DA522D">
            <w:pPr>
              <w:jc w:val="left"/>
            </w:pPr>
            <w:r>
              <w:t>Electrical Engineering</w:t>
            </w:r>
          </w:p>
        </w:tc>
        <w:tc>
          <w:tcPr>
            <w:tcW w:w="6733" w:type="dxa"/>
          </w:tcPr>
          <w:p w14:paraId="31B11221" w14:textId="77777777" w:rsidR="00DA522D" w:rsidRDefault="00DA522D" w:rsidP="00DA522D">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75" w:type="dxa"/>
          </w:tcPr>
          <w:p w14:paraId="711139CE" w14:textId="77777777" w:rsidR="00DA522D" w:rsidRDefault="00DA522D" w:rsidP="00DA522D">
            <w:pPr>
              <w:jc w:val="left"/>
            </w:pPr>
          </w:p>
        </w:tc>
      </w:tr>
      <w:tr w:rsidR="00DA522D" w14:paraId="22C9A1DA" w14:textId="77777777" w:rsidTr="00DA522D">
        <w:trPr>
          <w:cantSplit/>
          <w:trHeight w:val="269"/>
          <w:jc w:val="center"/>
        </w:trPr>
        <w:tc>
          <w:tcPr>
            <w:tcW w:w="1542" w:type="dxa"/>
          </w:tcPr>
          <w:p w14:paraId="7D43A863" w14:textId="77777777" w:rsidR="00DA522D" w:rsidRDefault="00DA522D" w:rsidP="00DA522D">
            <w:pPr>
              <w:jc w:val="left"/>
            </w:pPr>
            <w:r>
              <w:t>Element</w:t>
            </w:r>
          </w:p>
        </w:tc>
        <w:tc>
          <w:tcPr>
            <w:tcW w:w="6733" w:type="dxa"/>
          </w:tcPr>
          <w:p w14:paraId="279FC7EA" w14:textId="77777777" w:rsidR="00DA522D" w:rsidRDefault="00DA522D" w:rsidP="00DA522D">
            <w:pPr>
              <w:jc w:val="left"/>
            </w:pPr>
            <w:r>
              <w:t>See System element [2}</w:t>
            </w:r>
          </w:p>
        </w:tc>
        <w:tc>
          <w:tcPr>
            <w:tcW w:w="1075" w:type="dxa"/>
          </w:tcPr>
          <w:p w14:paraId="37C52FDA" w14:textId="77777777" w:rsidR="00DA522D" w:rsidRDefault="00DA522D" w:rsidP="00DA522D">
            <w:pPr>
              <w:jc w:val="left"/>
            </w:pPr>
          </w:p>
        </w:tc>
      </w:tr>
      <w:tr w:rsidR="00DA522D" w14:paraId="65034262" w14:textId="77777777" w:rsidTr="00DA522D">
        <w:trPr>
          <w:cantSplit/>
          <w:trHeight w:val="269"/>
          <w:jc w:val="center"/>
        </w:trPr>
        <w:tc>
          <w:tcPr>
            <w:tcW w:w="1542" w:type="dxa"/>
          </w:tcPr>
          <w:p w14:paraId="2C52F200" w14:textId="77777777" w:rsidR="00DA522D" w:rsidRDefault="00DA522D" w:rsidP="00DA522D">
            <w:pPr>
              <w:jc w:val="left"/>
            </w:pPr>
            <w:r>
              <w:t>EMI SysEnging</w:t>
            </w:r>
          </w:p>
        </w:tc>
        <w:tc>
          <w:tcPr>
            <w:tcW w:w="6733" w:type="dxa"/>
          </w:tcPr>
          <w:p w14:paraId="051AC09F" w14:textId="77777777" w:rsidR="00DA522D" w:rsidRDefault="00DA522D" w:rsidP="00DA522D">
            <w:pPr>
              <w:jc w:val="left"/>
            </w:pPr>
            <w:r>
              <w:t>This specialty engineering entity is responsible to ensure all requirements associated with electronic emissions meet the overall stakeholder</w:t>
            </w:r>
            <w:r w:rsidRPr="00DA522D">
              <w:t>’</w:t>
            </w:r>
            <w:r>
              <w:t xml:space="preserve">s needs and meet associated regulatory agency requirements. </w:t>
            </w:r>
          </w:p>
        </w:tc>
        <w:tc>
          <w:tcPr>
            <w:tcW w:w="1075" w:type="dxa"/>
          </w:tcPr>
          <w:p w14:paraId="6E5C4656" w14:textId="77777777" w:rsidR="00DA522D" w:rsidRDefault="00DA522D" w:rsidP="00DA522D">
            <w:pPr>
              <w:jc w:val="left"/>
            </w:pPr>
          </w:p>
        </w:tc>
      </w:tr>
      <w:tr w:rsidR="00DA522D" w14:paraId="575E3201" w14:textId="77777777" w:rsidTr="00DA522D">
        <w:trPr>
          <w:cantSplit/>
          <w:trHeight w:val="269"/>
          <w:jc w:val="center"/>
        </w:trPr>
        <w:tc>
          <w:tcPr>
            <w:tcW w:w="1542" w:type="dxa"/>
          </w:tcPr>
          <w:p w14:paraId="49168E3B" w14:textId="77777777" w:rsidR="00DA522D" w:rsidRDefault="00DA522D" w:rsidP="00DA522D">
            <w:pPr>
              <w:jc w:val="left"/>
            </w:pPr>
            <w:r>
              <w:t>Engineer</w:t>
            </w:r>
          </w:p>
        </w:tc>
        <w:tc>
          <w:tcPr>
            <w:tcW w:w="6733" w:type="dxa"/>
          </w:tcPr>
          <w:p w14:paraId="015B451B" w14:textId="77777777" w:rsidR="00DA522D" w:rsidRDefault="00DA522D" w:rsidP="00DA522D">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75" w:type="dxa"/>
          </w:tcPr>
          <w:p w14:paraId="2576BDDB" w14:textId="77777777" w:rsidR="00DA522D" w:rsidRDefault="00DA522D" w:rsidP="00DA522D">
            <w:pPr>
              <w:jc w:val="left"/>
            </w:pPr>
          </w:p>
        </w:tc>
      </w:tr>
      <w:tr w:rsidR="00DA522D" w14:paraId="470F65AC" w14:textId="77777777" w:rsidTr="00DA522D">
        <w:trPr>
          <w:cantSplit/>
          <w:trHeight w:val="269"/>
          <w:jc w:val="center"/>
        </w:trPr>
        <w:tc>
          <w:tcPr>
            <w:tcW w:w="1542" w:type="dxa"/>
          </w:tcPr>
          <w:p w14:paraId="53B14596" w14:textId="77777777" w:rsidR="00DA522D" w:rsidRDefault="00DA522D" w:rsidP="00DA522D">
            <w:pPr>
              <w:jc w:val="left"/>
            </w:pPr>
            <w:r>
              <w:t>Engineering Analysis</w:t>
            </w:r>
          </w:p>
        </w:tc>
        <w:tc>
          <w:tcPr>
            <w:tcW w:w="6733" w:type="dxa"/>
          </w:tcPr>
          <w:p w14:paraId="52C77F55" w14:textId="77777777" w:rsidR="00DA522D" w:rsidRDefault="00DA522D" w:rsidP="00DA522D">
            <w:pPr>
              <w:jc w:val="left"/>
            </w:pPr>
            <w:r>
              <w:t>This specialty engineering entity is responsible for executing a defined analytical study focused on mitigating risk</w:t>
            </w:r>
          </w:p>
        </w:tc>
        <w:tc>
          <w:tcPr>
            <w:tcW w:w="1075" w:type="dxa"/>
          </w:tcPr>
          <w:p w14:paraId="4A6CB2AD" w14:textId="77777777" w:rsidR="00DA522D" w:rsidRDefault="00DA522D" w:rsidP="00DA522D">
            <w:pPr>
              <w:jc w:val="left"/>
            </w:pPr>
          </w:p>
        </w:tc>
      </w:tr>
      <w:tr w:rsidR="00DA522D" w14:paraId="79EA7324" w14:textId="77777777" w:rsidTr="00DA522D">
        <w:trPr>
          <w:cantSplit/>
          <w:trHeight w:val="269"/>
          <w:jc w:val="center"/>
        </w:trPr>
        <w:tc>
          <w:tcPr>
            <w:tcW w:w="1542" w:type="dxa"/>
          </w:tcPr>
          <w:p w14:paraId="34BC549F" w14:textId="77777777" w:rsidR="00DA522D" w:rsidRDefault="00DA522D" w:rsidP="00DA522D">
            <w:pPr>
              <w:jc w:val="left"/>
            </w:pPr>
            <w:r>
              <w:lastRenderedPageBreak/>
              <w:t>Engineering Artifact</w:t>
            </w:r>
          </w:p>
        </w:tc>
        <w:tc>
          <w:tcPr>
            <w:tcW w:w="6733" w:type="dxa"/>
          </w:tcPr>
          <w:p w14:paraId="38072922" w14:textId="77777777" w:rsidR="00DA522D" w:rsidRDefault="00DA522D" w:rsidP="00DA522D">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75" w:type="dxa"/>
          </w:tcPr>
          <w:p w14:paraId="05C1E13C" w14:textId="77777777" w:rsidR="00DA522D" w:rsidRDefault="00DA522D" w:rsidP="00DA522D">
            <w:pPr>
              <w:jc w:val="left"/>
            </w:pPr>
          </w:p>
        </w:tc>
      </w:tr>
      <w:tr w:rsidR="00DA522D" w14:paraId="13F398BA" w14:textId="77777777" w:rsidTr="00DA522D">
        <w:trPr>
          <w:cantSplit/>
          <w:trHeight w:val="269"/>
          <w:jc w:val="center"/>
        </w:trPr>
        <w:tc>
          <w:tcPr>
            <w:tcW w:w="1542" w:type="dxa"/>
          </w:tcPr>
          <w:p w14:paraId="32501CB2" w14:textId="77777777" w:rsidR="00DA522D" w:rsidRDefault="00DA522D" w:rsidP="00DA522D">
            <w:pPr>
              <w:jc w:val="left"/>
            </w:pPr>
            <w:r>
              <w:t>Engineering Discipline</w:t>
            </w:r>
          </w:p>
        </w:tc>
        <w:tc>
          <w:tcPr>
            <w:tcW w:w="6733" w:type="dxa"/>
          </w:tcPr>
          <w:p w14:paraId="4669B2CD" w14:textId="77777777" w:rsidR="00DA522D" w:rsidRDefault="00DA522D" w:rsidP="00DA522D">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t>In this model the Engineering discipline consists of the engineers and the environment of integrated tools and capabilities used to perform engineering development activities and tasks.</w:t>
            </w:r>
          </w:p>
        </w:tc>
        <w:tc>
          <w:tcPr>
            <w:tcW w:w="1075" w:type="dxa"/>
          </w:tcPr>
          <w:p w14:paraId="5FFD5004" w14:textId="77777777" w:rsidR="00DA522D" w:rsidRDefault="00DA522D" w:rsidP="00DA522D">
            <w:pPr>
              <w:jc w:val="left"/>
            </w:pPr>
          </w:p>
        </w:tc>
      </w:tr>
      <w:tr w:rsidR="00DA522D" w14:paraId="62865E76" w14:textId="77777777" w:rsidTr="00DA522D">
        <w:trPr>
          <w:cantSplit/>
          <w:trHeight w:val="269"/>
          <w:jc w:val="center"/>
        </w:trPr>
        <w:tc>
          <w:tcPr>
            <w:tcW w:w="1542" w:type="dxa"/>
          </w:tcPr>
          <w:p w14:paraId="0336C0EF" w14:textId="77777777" w:rsidR="00DA522D" w:rsidRDefault="00DA522D" w:rsidP="00DA522D">
            <w:pPr>
              <w:jc w:val="left"/>
            </w:pPr>
            <w:r>
              <w:t>Environment</w:t>
            </w:r>
          </w:p>
        </w:tc>
        <w:tc>
          <w:tcPr>
            <w:tcW w:w="6733" w:type="dxa"/>
          </w:tcPr>
          <w:p w14:paraId="66944E7D" w14:textId="77777777" w:rsidR="00DA522D" w:rsidRDefault="00DA522D" w:rsidP="00DA522D">
            <w:pPr>
              <w:jc w:val="left"/>
            </w:pPr>
            <w:r>
              <w:t>The surroundings (natural or man-made) in which the system-of interest is utilized and supported; or in which the system is being developed, produced and retired.[2]</w:t>
            </w:r>
          </w:p>
        </w:tc>
        <w:tc>
          <w:tcPr>
            <w:tcW w:w="1075" w:type="dxa"/>
          </w:tcPr>
          <w:p w14:paraId="6293FE0F" w14:textId="77777777" w:rsidR="00DA522D" w:rsidRDefault="00DA522D" w:rsidP="00DA522D">
            <w:pPr>
              <w:jc w:val="left"/>
            </w:pPr>
          </w:p>
        </w:tc>
      </w:tr>
      <w:tr w:rsidR="00DA522D" w14:paraId="55B59F0D" w14:textId="77777777" w:rsidTr="00DA522D">
        <w:trPr>
          <w:cantSplit/>
          <w:trHeight w:val="269"/>
          <w:jc w:val="center"/>
        </w:trPr>
        <w:tc>
          <w:tcPr>
            <w:tcW w:w="1542" w:type="dxa"/>
          </w:tcPr>
          <w:p w14:paraId="57E2CCFA" w14:textId="77777777" w:rsidR="00DA522D" w:rsidRDefault="00DA522D" w:rsidP="00DA522D">
            <w:pPr>
              <w:jc w:val="left"/>
            </w:pPr>
            <w:r>
              <w:t>Environmental SysEnging</w:t>
            </w:r>
          </w:p>
        </w:tc>
        <w:tc>
          <w:tcPr>
            <w:tcW w:w="6733" w:type="dxa"/>
          </w:tcPr>
          <w:p w14:paraId="32DE732E" w14:textId="77777777" w:rsidR="00DA522D" w:rsidRDefault="00DA522D" w:rsidP="00DA522D">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DA522D">
              <w:t>’</w:t>
            </w:r>
            <w:r>
              <w:t xml:space="preserve">s needs and all appropriate regulatory requirements. </w:t>
            </w:r>
          </w:p>
        </w:tc>
        <w:tc>
          <w:tcPr>
            <w:tcW w:w="1075" w:type="dxa"/>
          </w:tcPr>
          <w:p w14:paraId="1AF575D1" w14:textId="77777777" w:rsidR="00DA522D" w:rsidRDefault="00DA522D" w:rsidP="00DA522D">
            <w:pPr>
              <w:jc w:val="left"/>
            </w:pPr>
          </w:p>
        </w:tc>
      </w:tr>
      <w:tr w:rsidR="00DA522D" w14:paraId="4FAF4230" w14:textId="77777777" w:rsidTr="00DA522D">
        <w:trPr>
          <w:cantSplit/>
          <w:trHeight w:val="269"/>
          <w:jc w:val="center"/>
        </w:trPr>
        <w:tc>
          <w:tcPr>
            <w:tcW w:w="1542" w:type="dxa"/>
          </w:tcPr>
          <w:p w14:paraId="33A3A48B" w14:textId="77777777" w:rsidR="00DA522D" w:rsidRDefault="00DA522D" w:rsidP="00DA522D">
            <w:pPr>
              <w:jc w:val="left"/>
            </w:pPr>
            <w:r>
              <w:t>Fault</w:t>
            </w:r>
          </w:p>
        </w:tc>
        <w:tc>
          <w:tcPr>
            <w:tcW w:w="6733" w:type="dxa"/>
          </w:tcPr>
          <w:p w14:paraId="27EC34C6" w14:textId="77777777" w:rsidR="00DA522D" w:rsidRDefault="00DA522D" w:rsidP="00DA522D">
            <w:pPr>
              <w:jc w:val="left"/>
            </w:pPr>
            <w:r>
              <w:t>A safety fault is a non-conformance of a system that leads to a hazard [7].</w:t>
            </w:r>
          </w:p>
        </w:tc>
        <w:tc>
          <w:tcPr>
            <w:tcW w:w="1075" w:type="dxa"/>
          </w:tcPr>
          <w:p w14:paraId="2BB16653" w14:textId="77777777" w:rsidR="00DA522D" w:rsidRDefault="00DA522D" w:rsidP="00DA522D">
            <w:pPr>
              <w:jc w:val="left"/>
            </w:pPr>
          </w:p>
        </w:tc>
      </w:tr>
      <w:tr w:rsidR="00DA522D" w14:paraId="00CD86B1" w14:textId="77777777" w:rsidTr="00DA522D">
        <w:trPr>
          <w:cantSplit/>
          <w:trHeight w:val="269"/>
          <w:jc w:val="center"/>
        </w:trPr>
        <w:tc>
          <w:tcPr>
            <w:tcW w:w="1542" w:type="dxa"/>
          </w:tcPr>
          <w:p w14:paraId="118B0295" w14:textId="77777777" w:rsidR="00DA522D" w:rsidRDefault="00DA522D" w:rsidP="00DA522D">
            <w:pPr>
              <w:jc w:val="left"/>
            </w:pPr>
            <w:r>
              <w:t>FMEA</w:t>
            </w:r>
          </w:p>
        </w:tc>
        <w:tc>
          <w:tcPr>
            <w:tcW w:w="6733" w:type="dxa"/>
          </w:tcPr>
          <w:p w14:paraId="1CEECB1F" w14:textId="77777777" w:rsidR="00DA522D" w:rsidRDefault="00DA522D" w:rsidP="00DA522D">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75" w:type="dxa"/>
          </w:tcPr>
          <w:p w14:paraId="0FF3388F" w14:textId="77777777" w:rsidR="00DA522D" w:rsidRDefault="00DA522D" w:rsidP="00DA522D">
            <w:pPr>
              <w:jc w:val="left"/>
            </w:pPr>
            <w:r>
              <w:t>FMEA</w:t>
            </w:r>
          </w:p>
        </w:tc>
      </w:tr>
      <w:tr w:rsidR="00DA522D" w14:paraId="26FC0037" w14:textId="77777777" w:rsidTr="00DA522D">
        <w:trPr>
          <w:cantSplit/>
          <w:trHeight w:val="269"/>
          <w:jc w:val="center"/>
        </w:trPr>
        <w:tc>
          <w:tcPr>
            <w:tcW w:w="1542" w:type="dxa"/>
          </w:tcPr>
          <w:p w14:paraId="67B4E560" w14:textId="77777777" w:rsidR="00DA522D" w:rsidRDefault="00DA522D" w:rsidP="00DA522D">
            <w:pPr>
              <w:jc w:val="left"/>
            </w:pPr>
            <w:r>
              <w:t>Hardware Engineering</w:t>
            </w:r>
          </w:p>
        </w:tc>
        <w:tc>
          <w:tcPr>
            <w:tcW w:w="6733" w:type="dxa"/>
          </w:tcPr>
          <w:p w14:paraId="21D0931B" w14:textId="77777777" w:rsidR="00DA522D" w:rsidRDefault="00DA522D" w:rsidP="00DA522D">
            <w:pPr>
              <w:jc w:val="left"/>
            </w:pPr>
            <w:r>
              <w:t>The application of a systematic, disciplined, quantifiable approach to the development, operation, and maintenance of hardware; that is, the application of engineering to hardware elements. [Adapted from SW Engineering definition]</w:t>
            </w:r>
            <w:r>
              <w:br/>
            </w:r>
            <w:r>
              <w:br/>
              <w:t>Hardware Engineering organization consists of the Mechanical Engineers and the environment of integrated tools and capabilities used to perform Hardware Engineering development activities and tasks.</w:t>
            </w:r>
          </w:p>
        </w:tc>
        <w:tc>
          <w:tcPr>
            <w:tcW w:w="1075" w:type="dxa"/>
          </w:tcPr>
          <w:p w14:paraId="59A84215" w14:textId="77777777" w:rsidR="00DA522D" w:rsidRDefault="00DA522D" w:rsidP="00DA522D">
            <w:pPr>
              <w:jc w:val="left"/>
            </w:pPr>
          </w:p>
        </w:tc>
      </w:tr>
      <w:tr w:rsidR="00DA522D" w14:paraId="54F5F8E0" w14:textId="77777777" w:rsidTr="00DA522D">
        <w:trPr>
          <w:cantSplit/>
          <w:trHeight w:val="269"/>
          <w:jc w:val="center"/>
        </w:trPr>
        <w:tc>
          <w:tcPr>
            <w:tcW w:w="1542" w:type="dxa"/>
          </w:tcPr>
          <w:p w14:paraId="2CA0F6A1" w14:textId="77777777" w:rsidR="00DA522D" w:rsidRDefault="00DA522D" w:rsidP="00DA522D">
            <w:pPr>
              <w:jc w:val="left"/>
            </w:pPr>
            <w:r>
              <w:t>Hazard</w:t>
            </w:r>
          </w:p>
        </w:tc>
        <w:tc>
          <w:tcPr>
            <w:tcW w:w="6733" w:type="dxa"/>
          </w:tcPr>
          <w:p w14:paraId="36223E41" w14:textId="77777777" w:rsidR="00DA522D" w:rsidRDefault="00DA522D" w:rsidP="00DA522D">
            <w:pPr>
              <w:jc w:val="left"/>
            </w:pPr>
            <w:r>
              <w:t>A hazard is system state that when combined with other environmental conditions inevitably leads to an accident [7].</w:t>
            </w:r>
          </w:p>
        </w:tc>
        <w:tc>
          <w:tcPr>
            <w:tcW w:w="1075" w:type="dxa"/>
          </w:tcPr>
          <w:p w14:paraId="5ABB0D31" w14:textId="77777777" w:rsidR="00DA522D" w:rsidRDefault="00DA522D" w:rsidP="00DA522D">
            <w:pPr>
              <w:jc w:val="left"/>
            </w:pPr>
          </w:p>
        </w:tc>
      </w:tr>
      <w:tr w:rsidR="00DA522D" w14:paraId="60639291" w14:textId="77777777" w:rsidTr="00DA522D">
        <w:trPr>
          <w:cantSplit/>
          <w:trHeight w:val="269"/>
          <w:jc w:val="center"/>
        </w:trPr>
        <w:tc>
          <w:tcPr>
            <w:tcW w:w="1542" w:type="dxa"/>
          </w:tcPr>
          <w:p w14:paraId="7B598EAD" w14:textId="77777777" w:rsidR="00DA522D" w:rsidRDefault="00DA522D" w:rsidP="00DA522D">
            <w:pPr>
              <w:jc w:val="left"/>
            </w:pPr>
            <w:r>
              <w:lastRenderedPageBreak/>
              <w:t>Human Factors SysEnging</w:t>
            </w:r>
          </w:p>
        </w:tc>
        <w:tc>
          <w:tcPr>
            <w:tcW w:w="6733" w:type="dxa"/>
          </w:tcPr>
          <w:p w14:paraId="35C372DE" w14:textId="77777777" w:rsidR="00DA522D" w:rsidRDefault="00DA522D" w:rsidP="00DA522D">
            <w:pPr>
              <w:jc w:val="left"/>
            </w:pPr>
            <w:r>
              <w:t xml:space="preserve">This role of System Engineering is responsible to ensure all requirements associated with the interaction of the systems and humans. </w:t>
            </w:r>
          </w:p>
        </w:tc>
        <w:tc>
          <w:tcPr>
            <w:tcW w:w="1075" w:type="dxa"/>
          </w:tcPr>
          <w:p w14:paraId="261A7768" w14:textId="77777777" w:rsidR="00DA522D" w:rsidRDefault="00DA522D" w:rsidP="00DA522D">
            <w:pPr>
              <w:jc w:val="left"/>
            </w:pPr>
          </w:p>
        </w:tc>
      </w:tr>
      <w:tr w:rsidR="00DA522D" w14:paraId="270A8610" w14:textId="77777777" w:rsidTr="00DA522D">
        <w:trPr>
          <w:cantSplit/>
          <w:trHeight w:val="269"/>
          <w:jc w:val="center"/>
        </w:trPr>
        <w:tc>
          <w:tcPr>
            <w:tcW w:w="1542" w:type="dxa"/>
          </w:tcPr>
          <w:p w14:paraId="66FAB0F2" w14:textId="77777777" w:rsidR="00DA522D" w:rsidRDefault="00DA522D" w:rsidP="00DA522D">
            <w:pPr>
              <w:jc w:val="left"/>
            </w:pPr>
            <w:r>
              <w:t>Infrastructure SysEnging</w:t>
            </w:r>
          </w:p>
        </w:tc>
        <w:tc>
          <w:tcPr>
            <w:tcW w:w="6733" w:type="dxa"/>
          </w:tcPr>
          <w:p w14:paraId="3A631FD0" w14:textId="77777777" w:rsidR="00DA522D" w:rsidRDefault="00DA522D" w:rsidP="00DA522D">
            <w:pPr>
              <w:jc w:val="left"/>
            </w:pPr>
            <w:r>
              <w:t>This specialty engineering entity is responsible to ensure all requirements  meet the overall stakeholder</w:t>
            </w:r>
            <w:r w:rsidRPr="00DA522D">
              <w:t>’</w:t>
            </w:r>
            <w:r>
              <w:t>s needs associated with areas of engineering including systems communications, network hardware and design, enclosures, computing hardware, system management, system time keeping and other,  meet the overall stakeholder</w:t>
            </w:r>
            <w:r w:rsidRPr="00DA522D">
              <w:t>’</w:t>
            </w:r>
            <w:r>
              <w:t>s needs.</w:t>
            </w:r>
          </w:p>
        </w:tc>
        <w:tc>
          <w:tcPr>
            <w:tcW w:w="1075" w:type="dxa"/>
          </w:tcPr>
          <w:p w14:paraId="07C8379F" w14:textId="77777777" w:rsidR="00DA522D" w:rsidRDefault="00DA522D" w:rsidP="00DA522D">
            <w:pPr>
              <w:jc w:val="left"/>
            </w:pPr>
          </w:p>
        </w:tc>
      </w:tr>
      <w:tr w:rsidR="00DA522D" w14:paraId="2A7A1552" w14:textId="77777777" w:rsidTr="00DA522D">
        <w:trPr>
          <w:cantSplit/>
          <w:trHeight w:val="269"/>
          <w:jc w:val="center"/>
        </w:trPr>
        <w:tc>
          <w:tcPr>
            <w:tcW w:w="1542" w:type="dxa"/>
          </w:tcPr>
          <w:p w14:paraId="59C5C93C" w14:textId="77777777" w:rsidR="00DA522D" w:rsidRDefault="00DA522D" w:rsidP="00DA522D">
            <w:pPr>
              <w:jc w:val="left"/>
            </w:pPr>
            <w:r>
              <w:t>Initial RVTM</w:t>
            </w:r>
          </w:p>
        </w:tc>
        <w:tc>
          <w:tcPr>
            <w:tcW w:w="6733" w:type="dxa"/>
          </w:tcPr>
          <w:p w14:paraId="13C5F032" w14:textId="77777777" w:rsidR="00DA522D" w:rsidRDefault="00DA522D" w:rsidP="00DA522D">
            <w:pPr>
              <w:jc w:val="left"/>
            </w:pPr>
            <w:r>
              <w:t>Initial Requirements Verification and Traceability Matrix - A list of requirements, their verification attributes, and traceability. [2, section 4.1]</w:t>
            </w:r>
          </w:p>
        </w:tc>
        <w:tc>
          <w:tcPr>
            <w:tcW w:w="1075" w:type="dxa"/>
          </w:tcPr>
          <w:p w14:paraId="2B9C6922" w14:textId="77777777" w:rsidR="00DA522D" w:rsidRDefault="00DA522D" w:rsidP="00DA522D">
            <w:pPr>
              <w:jc w:val="left"/>
            </w:pPr>
            <w:r>
              <w:t>I-RVTM</w:t>
            </w:r>
          </w:p>
        </w:tc>
      </w:tr>
      <w:tr w:rsidR="00DA522D" w14:paraId="5E40EC7A" w14:textId="77777777" w:rsidTr="00DA522D">
        <w:trPr>
          <w:cantSplit/>
          <w:trHeight w:val="269"/>
          <w:jc w:val="center"/>
        </w:trPr>
        <w:tc>
          <w:tcPr>
            <w:tcW w:w="1542" w:type="dxa"/>
          </w:tcPr>
          <w:p w14:paraId="2890A7B5" w14:textId="77777777" w:rsidR="00DA522D" w:rsidRDefault="00DA522D" w:rsidP="00DA522D">
            <w:pPr>
              <w:jc w:val="left"/>
            </w:pPr>
            <w:r>
              <w:t>Interface</w:t>
            </w:r>
          </w:p>
        </w:tc>
        <w:tc>
          <w:tcPr>
            <w:tcW w:w="6733" w:type="dxa"/>
          </w:tcPr>
          <w:p w14:paraId="507E9814" w14:textId="77777777" w:rsidR="00DA522D" w:rsidRDefault="00DA522D" w:rsidP="00DA522D">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75" w:type="dxa"/>
          </w:tcPr>
          <w:p w14:paraId="239D227D" w14:textId="77777777" w:rsidR="00DA522D" w:rsidRDefault="00DA522D" w:rsidP="00DA522D">
            <w:pPr>
              <w:jc w:val="left"/>
            </w:pPr>
          </w:p>
        </w:tc>
      </w:tr>
      <w:tr w:rsidR="00DA522D" w14:paraId="465B414B" w14:textId="77777777" w:rsidTr="00DA522D">
        <w:trPr>
          <w:cantSplit/>
          <w:trHeight w:val="269"/>
          <w:jc w:val="center"/>
        </w:trPr>
        <w:tc>
          <w:tcPr>
            <w:tcW w:w="1542" w:type="dxa"/>
          </w:tcPr>
          <w:p w14:paraId="7BBCE0B4" w14:textId="77777777" w:rsidR="00DA522D" w:rsidRDefault="00DA522D" w:rsidP="00DA522D">
            <w:pPr>
              <w:jc w:val="left"/>
            </w:pPr>
            <w:r>
              <w:t>Key Performance Parameter</w:t>
            </w:r>
          </w:p>
        </w:tc>
        <w:tc>
          <w:tcPr>
            <w:tcW w:w="6733" w:type="dxa"/>
          </w:tcPr>
          <w:p w14:paraId="1805582C" w14:textId="77777777" w:rsidR="00DA522D" w:rsidRDefault="00DA522D" w:rsidP="00DA522D">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75" w:type="dxa"/>
          </w:tcPr>
          <w:p w14:paraId="2014505A" w14:textId="77777777" w:rsidR="00DA522D" w:rsidRDefault="00DA522D" w:rsidP="00DA522D">
            <w:pPr>
              <w:jc w:val="left"/>
            </w:pPr>
            <w:r>
              <w:t>KPP</w:t>
            </w:r>
          </w:p>
        </w:tc>
      </w:tr>
      <w:tr w:rsidR="00DA522D" w14:paraId="66920527" w14:textId="77777777" w:rsidTr="00DA522D">
        <w:trPr>
          <w:cantSplit/>
          <w:trHeight w:val="269"/>
          <w:jc w:val="center"/>
        </w:trPr>
        <w:tc>
          <w:tcPr>
            <w:tcW w:w="1542" w:type="dxa"/>
          </w:tcPr>
          <w:p w14:paraId="35E4C7B8" w14:textId="77777777" w:rsidR="00DA522D" w:rsidRDefault="00DA522D" w:rsidP="00DA522D">
            <w:pPr>
              <w:jc w:val="left"/>
            </w:pPr>
            <w:r>
              <w:t>Manufacturing</w:t>
            </w:r>
          </w:p>
        </w:tc>
        <w:tc>
          <w:tcPr>
            <w:tcW w:w="6733" w:type="dxa"/>
          </w:tcPr>
          <w:p w14:paraId="24CE9FC8" w14:textId="77777777" w:rsidR="00DA522D" w:rsidRDefault="00DA522D" w:rsidP="00DA522D">
            <w:pPr>
              <w:jc w:val="left"/>
            </w:pPr>
            <w:r>
              <w:t>The manufacturing organization disciplines consists of the people, facilities, tools and resources to support the manufacturing of products.</w:t>
            </w:r>
          </w:p>
        </w:tc>
        <w:tc>
          <w:tcPr>
            <w:tcW w:w="1075" w:type="dxa"/>
          </w:tcPr>
          <w:p w14:paraId="25D48F81" w14:textId="77777777" w:rsidR="00DA522D" w:rsidRDefault="00DA522D" w:rsidP="00DA522D">
            <w:pPr>
              <w:jc w:val="left"/>
            </w:pPr>
          </w:p>
        </w:tc>
      </w:tr>
      <w:tr w:rsidR="00DA522D" w14:paraId="3C50B710" w14:textId="77777777" w:rsidTr="00DA522D">
        <w:trPr>
          <w:cantSplit/>
          <w:trHeight w:val="269"/>
          <w:jc w:val="center"/>
        </w:trPr>
        <w:tc>
          <w:tcPr>
            <w:tcW w:w="1542" w:type="dxa"/>
          </w:tcPr>
          <w:p w14:paraId="0ADC9957" w14:textId="77777777" w:rsidR="00DA522D" w:rsidRDefault="00DA522D" w:rsidP="00DA522D">
            <w:pPr>
              <w:jc w:val="left"/>
            </w:pPr>
            <w:r>
              <w:t>Measure of Effectiveness</w:t>
            </w:r>
          </w:p>
        </w:tc>
        <w:tc>
          <w:tcPr>
            <w:tcW w:w="6733" w:type="dxa"/>
          </w:tcPr>
          <w:p w14:paraId="4BF34EDC" w14:textId="77777777" w:rsidR="00DA522D" w:rsidRDefault="00DA522D" w:rsidP="00DA522D">
            <w:pPr>
              <w:jc w:val="left"/>
            </w:pPr>
            <w:r>
              <w:t xml:space="preserve">The </w:t>
            </w:r>
            <w:r w:rsidRPr="00DA522D">
              <w:t>“</w:t>
            </w:r>
            <w:r>
              <w:t>operational</w:t>
            </w:r>
            <w:r w:rsidRPr="00DA522D">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r>
              <w:br/>
            </w:r>
            <w:r>
              <w:br/>
              <w:t>A measure used to quantify the performance of a system, product or process in terms that describe a measure to what degree the real objective is achieved. [2]</w:t>
            </w:r>
          </w:p>
        </w:tc>
        <w:tc>
          <w:tcPr>
            <w:tcW w:w="1075" w:type="dxa"/>
          </w:tcPr>
          <w:p w14:paraId="502526DC" w14:textId="77777777" w:rsidR="00DA522D" w:rsidRDefault="00DA522D" w:rsidP="00DA522D">
            <w:pPr>
              <w:jc w:val="left"/>
            </w:pPr>
            <w:r>
              <w:t>MOE</w:t>
            </w:r>
          </w:p>
        </w:tc>
      </w:tr>
      <w:tr w:rsidR="00DA522D" w14:paraId="7DB3D5A7" w14:textId="77777777" w:rsidTr="00DA522D">
        <w:trPr>
          <w:cantSplit/>
          <w:trHeight w:val="269"/>
          <w:jc w:val="center"/>
        </w:trPr>
        <w:tc>
          <w:tcPr>
            <w:tcW w:w="1542" w:type="dxa"/>
          </w:tcPr>
          <w:p w14:paraId="7F8BC54A" w14:textId="77777777" w:rsidR="00DA522D" w:rsidRDefault="00DA522D" w:rsidP="00DA522D">
            <w:pPr>
              <w:jc w:val="left"/>
            </w:pPr>
            <w:r>
              <w:t>Measure of Performance</w:t>
            </w:r>
          </w:p>
        </w:tc>
        <w:tc>
          <w:tcPr>
            <w:tcW w:w="6733" w:type="dxa"/>
          </w:tcPr>
          <w:p w14:paraId="301C97FA" w14:textId="77777777" w:rsidR="00DA522D" w:rsidRDefault="00DA522D" w:rsidP="00DA522D">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75" w:type="dxa"/>
          </w:tcPr>
          <w:p w14:paraId="53FF2178" w14:textId="77777777" w:rsidR="00DA522D" w:rsidRDefault="00DA522D" w:rsidP="00DA522D">
            <w:pPr>
              <w:jc w:val="left"/>
            </w:pPr>
            <w:r>
              <w:t>MOP</w:t>
            </w:r>
          </w:p>
        </w:tc>
      </w:tr>
      <w:tr w:rsidR="00DA522D" w14:paraId="127B3B06" w14:textId="77777777" w:rsidTr="00DA522D">
        <w:trPr>
          <w:cantSplit/>
          <w:trHeight w:val="269"/>
          <w:jc w:val="center"/>
        </w:trPr>
        <w:tc>
          <w:tcPr>
            <w:tcW w:w="1542" w:type="dxa"/>
          </w:tcPr>
          <w:p w14:paraId="7718586F" w14:textId="77777777" w:rsidR="00DA522D" w:rsidRDefault="00DA522D" w:rsidP="00DA522D">
            <w:pPr>
              <w:jc w:val="left"/>
            </w:pPr>
            <w:r>
              <w:t>Measures of Effectiveness Needs</w:t>
            </w:r>
          </w:p>
        </w:tc>
        <w:tc>
          <w:tcPr>
            <w:tcW w:w="6733" w:type="dxa"/>
          </w:tcPr>
          <w:p w14:paraId="7C058265" w14:textId="77777777" w:rsidR="00DA522D" w:rsidRDefault="00DA522D" w:rsidP="00DA522D">
            <w:pPr>
              <w:jc w:val="left"/>
            </w:pPr>
            <w:r>
              <w:t xml:space="preserve">Measures of Effectiveness (MOEs) are the </w:t>
            </w:r>
            <w:r w:rsidRPr="00DA522D">
              <w:t>“</w:t>
            </w:r>
            <w:r>
              <w:t>operational</w:t>
            </w:r>
            <w:r w:rsidRPr="00DA522D">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75" w:type="dxa"/>
          </w:tcPr>
          <w:p w14:paraId="7A68686E" w14:textId="77777777" w:rsidR="00DA522D" w:rsidRDefault="00DA522D" w:rsidP="00DA522D">
            <w:pPr>
              <w:jc w:val="left"/>
            </w:pPr>
            <w:r>
              <w:t>MOEs</w:t>
            </w:r>
          </w:p>
        </w:tc>
      </w:tr>
      <w:tr w:rsidR="00DA522D" w14:paraId="34498840" w14:textId="77777777" w:rsidTr="00DA522D">
        <w:trPr>
          <w:cantSplit/>
          <w:trHeight w:val="269"/>
          <w:jc w:val="center"/>
        </w:trPr>
        <w:tc>
          <w:tcPr>
            <w:tcW w:w="1542" w:type="dxa"/>
          </w:tcPr>
          <w:p w14:paraId="1C9420C9" w14:textId="77777777" w:rsidR="00DA522D" w:rsidRDefault="00DA522D" w:rsidP="00DA522D">
            <w:pPr>
              <w:jc w:val="left"/>
            </w:pPr>
            <w:r>
              <w:lastRenderedPageBreak/>
              <w:t>Model-based Systems Development</w:t>
            </w:r>
          </w:p>
        </w:tc>
        <w:tc>
          <w:tcPr>
            <w:tcW w:w="6733" w:type="dxa"/>
          </w:tcPr>
          <w:p w14:paraId="79BA7D0F" w14:textId="77777777" w:rsidR="00DA522D" w:rsidRDefault="00DA522D" w:rsidP="00DA522D">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75" w:type="dxa"/>
          </w:tcPr>
          <w:p w14:paraId="025C9194" w14:textId="77777777" w:rsidR="00DA522D" w:rsidRDefault="00DA522D" w:rsidP="00DA522D">
            <w:pPr>
              <w:jc w:val="left"/>
            </w:pPr>
            <w:r>
              <w:t>MBSD</w:t>
            </w:r>
          </w:p>
        </w:tc>
      </w:tr>
      <w:tr w:rsidR="00DA522D" w14:paraId="4B8A103B" w14:textId="77777777" w:rsidTr="00DA522D">
        <w:trPr>
          <w:cantSplit/>
          <w:trHeight w:val="269"/>
          <w:jc w:val="center"/>
        </w:trPr>
        <w:tc>
          <w:tcPr>
            <w:tcW w:w="1542" w:type="dxa"/>
          </w:tcPr>
          <w:p w14:paraId="03FCBC8C" w14:textId="77777777" w:rsidR="00DA522D" w:rsidRDefault="00DA522D" w:rsidP="00DA522D">
            <w:pPr>
              <w:jc w:val="left"/>
            </w:pPr>
            <w:r>
              <w:t>Model-based Systems Engineering</w:t>
            </w:r>
          </w:p>
        </w:tc>
        <w:tc>
          <w:tcPr>
            <w:tcW w:w="6733" w:type="dxa"/>
          </w:tcPr>
          <w:p w14:paraId="11DA014E" w14:textId="77777777" w:rsidR="00DA522D" w:rsidRDefault="00DA522D" w:rsidP="00DA522D">
            <w:pPr>
              <w:jc w:val="left"/>
            </w:pPr>
            <w:r w:rsidRPr="00DA522D">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DA522D">
              <w:t>”</w:t>
            </w:r>
            <w:r>
              <w:t>.</w:t>
            </w:r>
            <w:r>
              <w:br/>
              <w:t xml:space="preserve">Ref - International Council on Systems Engineering (INCOSE), Systems Engineering Vision 2020, Version 2.03, TP-2004-004-02, September 2007. </w:t>
            </w:r>
          </w:p>
        </w:tc>
        <w:tc>
          <w:tcPr>
            <w:tcW w:w="1075" w:type="dxa"/>
          </w:tcPr>
          <w:p w14:paraId="7370DAE2" w14:textId="77777777" w:rsidR="00DA522D" w:rsidRDefault="00DA522D" w:rsidP="00DA522D">
            <w:pPr>
              <w:jc w:val="left"/>
            </w:pPr>
            <w:r>
              <w:t>MBSE</w:t>
            </w:r>
          </w:p>
        </w:tc>
      </w:tr>
      <w:tr w:rsidR="00DA522D" w14:paraId="5952C96A" w14:textId="77777777" w:rsidTr="00DA522D">
        <w:trPr>
          <w:cantSplit/>
          <w:trHeight w:val="269"/>
          <w:jc w:val="center"/>
        </w:trPr>
        <w:tc>
          <w:tcPr>
            <w:tcW w:w="1542" w:type="dxa"/>
          </w:tcPr>
          <w:p w14:paraId="0A9D724A" w14:textId="77777777" w:rsidR="00DA522D" w:rsidRDefault="00DA522D" w:rsidP="00DA522D">
            <w:pPr>
              <w:jc w:val="left"/>
            </w:pPr>
            <w:r>
              <w:t>MOE Data</w:t>
            </w:r>
          </w:p>
        </w:tc>
        <w:tc>
          <w:tcPr>
            <w:tcW w:w="6733" w:type="dxa"/>
          </w:tcPr>
          <w:p w14:paraId="553645F7" w14:textId="77777777" w:rsidR="00DA522D" w:rsidRDefault="00DA522D" w:rsidP="00DA522D">
            <w:pPr>
              <w:jc w:val="left"/>
            </w:pPr>
            <w:r>
              <w:t>Data provided to measure the MOEs. [2, section 4.1]</w:t>
            </w:r>
          </w:p>
        </w:tc>
        <w:tc>
          <w:tcPr>
            <w:tcW w:w="1075" w:type="dxa"/>
          </w:tcPr>
          <w:p w14:paraId="1E2700B4" w14:textId="77777777" w:rsidR="00DA522D" w:rsidRDefault="00DA522D" w:rsidP="00DA522D">
            <w:pPr>
              <w:jc w:val="left"/>
            </w:pPr>
          </w:p>
        </w:tc>
      </w:tr>
      <w:tr w:rsidR="00DA522D" w14:paraId="0881499B" w14:textId="77777777" w:rsidTr="00DA522D">
        <w:trPr>
          <w:cantSplit/>
          <w:trHeight w:val="269"/>
          <w:jc w:val="center"/>
        </w:trPr>
        <w:tc>
          <w:tcPr>
            <w:tcW w:w="1542" w:type="dxa"/>
          </w:tcPr>
          <w:p w14:paraId="5805C10C" w14:textId="77777777" w:rsidR="00DA522D" w:rsidRDefault="00DA522D" w:rsidP="00DA522D">
            <w:pPr>
              <w:jc w:val="left"/>
            </w:pPr>
            <w:r>
              <w:t>Other Eng Tools and Sources</w:t>
            </w:r>
          </w:p>
        </w:tc>
        <w:tc>
          <w:tcPr>
            <w:tcW w:w="6733" w:type="dxa"/>
          </w:tcPr>
          <w:p w14:paraId="6FCBC585" w14:textId="77777777" w:rsidR="00DA522D" w:rsidRDefault="00DA522D" w:rsidP="00DA522D">
            <w:pPr>
              <w:jc w:val="left"/>
            </w:pPr>
            <w:r>
              <w:t xml:space="preserve">A tool used to provide some type of defined computations for a particular type of analysis. This computational tool could be implemented with a common spreadsheet or a very specialized tool. </w:t>
            </w:r>
          </w:p>
        </w:tc>
        <w:tc>
          <w:tcPr>
            <w:tcW w:w="1075" w:type="dxa"/>
          </w:tcPr>
          <w:p w14:paraId="77656930" w14:textId="77777777" w:rsidR="00DA522D" w:rsidRDefault="00DA522D" w:rsidP="00DA522D">
            <w:pPr>
              <w:jc w:val="left"/>
            </w:pPr>
            <w:r>
              <w:t>CT</w:t>
            </w:r>
          </w:p>
        </w:tc>
      </w:tr>
      <w:tr w:rsidR="00DA522D" w14:paraId="2441F497" w14:textId="77777777" w:rsidTr="00DA522D">
        <w:trPr>
          <w:cantSplit/>
          <w:trHeight w:val="269"/>
          <w:jc w:val="center"/>
        </w:trPr>
        <w:tc>
          <w:tcPr>
            <w:tcW w:w="1542" w:type="dxa"/>
          </w:tcPr>
          <w:p w14:paraId="62F179D3" w14:textId="77777777" w:rsidR="00DA522D" w:rsidRDefault="00DA522D" w:rsidP="00DA522D">
            <w:pPr>
              <w:jc w:val="left"/>
            </w:pPr>
            <w:r>
              <w:t>Preliminary Change Package</w:t>
            </w:r>
          </w:p>
        </w:tc>
        <w:tc>
          <w:tcPr>
            <w:tcW w:w="6733" w:type="dxa"/>
          </w:tcPr>
          <w:p w14:paraId="64DB8E88" w14:textId="77777777" w:rsidR="00DA522D" w:rsidRDefault="00DA522D" w:rsidP="00DA522D">
            <w:pPr>
              <w:jc w:val="left"/>
            </w:pPr>
            <w:r>
              <w:t>This information highlights what has been changed against an identified baseline. This can include:</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1075" w:type="dxa"/>
          </w:tcPr>
          <w:p w14:paraId="55F7F369" w14:textId="77777777" w:rsidR="00DA522D" w:rsidRDefault="00DA522D" w:rsidP="00DA522D">
            <w:pPr>
              <w:jc w:val="left"/>
            </w:pPr>
          </w:p>
        </w:tc>
      </w:tr>
      <w:tr w:rsidR="00DA522D" w14:paraId="1F6C1DAB" w14:textId="77777777" w:rsidTr="00DA522D">
        <w:trPr>
          <w:cantSplit/>
          <w:trHeight w:val="269"/>
          <w:jc w:val="center"/>
        </w:trPr>
        <w:tc>
          <w:tcPr>
            <w:tcW w:w="1542" w:type="dxa"/>
          </w:tcPr>
          <w:p w14:paraId="1150F87C" w14:textId="77777777" w:rsidR="00DA522D" w:rsidRDefault="00DA522D" w:rsidP="00DA522D">
            <w:pPr>
              <w:jc w:val="left"/>
            </w:pPr>
            <w:r>
              <w:t>Preliminary Project Plan</w:t>
            </w:r>
          </w:p>
        </w:tc>
        <w:tc>
          <w:tcPr>
            <w:tcW w:w="6733" w:type="dxa"/>
          </w:tcPr>
          <w:p w14:paraId="6A59664A" w14:textId="77777777" w:rsidR="00DA522D" w:rsidRDefault="00DA522D" w:rsidP="00DA522D">
            <w:pPr>
              <w:jc w:val="left"/>
            </w:pPr>
            <w:r>
              <w:t>A preliminary project plan reflects the plan changes resulting from a proposed change to the existing plan.  This includes changes in cost and schedules. The schedule changes typically include the tasks needed to update the hardware and software design and implementation, updates to verification plans, manufacturing plans changes, and supplier plans.</w:t>
            </w:r>
          </w:p>
        </w:tc>
        <w:tc>
          <w:tcPr>
            <w:tcW w:w="1075" w:type="dxa"/>
          </w:tcPr>
          <w:p w14:paraId="02B61C66" w14:textId="77777777" w:rsidR="00DA522D" w:rsidRDefault="00DA522D" w:rsidP="00DA522D">
            <w:pPr>
              <w:jc w:val="left"/>
            </w:pPr>
            <w:r>
              <w:t>SCN</w:t>
            </w:r>
          </w:p>
        </w:tc>
      </w:tr>
      <w:tr w:rsidR="00DA522D" w14:paraId="5E471DA8" w14:textId="77777777" w:rsidTr="00DA522D">
        <w:trPr>
          <w:cantSplit/>
          <w:trHeight w:val="269"/>
          <w:jc w:val="center"/>
        </w:trPr>
        <w:tc>
          <w:tcPr>
            <w:tcW w:w="1542" w:type="dxa"/>
          </w:tcPr>
          <w:p w14:paraId="11BAEDD6" w14:textId="77777777" w:rsidR="00DA522D" w:rsidRDefault="00DA522D" w:rsidP="00DA522D">
            <w:pPr>
              <w:jc w:val="left"/>
            </w:pPr>
            <w:r>
              <w:t>Product Development Domain</w:t>
            </w:r>
          </w:p>
        </w:tc>
        <w:tc>
          <w:tcPr>
            <w:tcW w:w="6733" w:type="dxa"/>
          </w:tcPr>
          <w:p w14:paraId="4B42E483" w14:textId="77777777" w:rsidR="00DA522D" w:rsidRDefault="00DA522D" w:rsidP="00DA522D">
            <w:pPr>
              <w:jc w:val="left"/>
            </w:pPr>
            <w:r>
              <w:t>The Product Development Domain provides the systems context for Systems Engineering. Included in this domain are all the entities that influence or interact with the system of interest, i.e. Systems Engineering.</w:t>
            </w:r>
          </w:p>
        </w:tc>
        <w:tc>
          <w:tcPr>
            <w:tcW w:w="1075" w:type="dxa"/>
          </w:tcPr>
          <w:p w14:paraId="60455127" w14:textId="77777777" w:rsidR="00DA522D" w:rsidRDefault="00DA522D" w:rsidP="00DA522D">
            <w:pPr>
              <w:jc w:val="left"/>
            </w:pPr>
          </w:p>
        </w:tc>
      </w:tr>
      <w:tr w:rsidR="00DA522D" w14:paraId="4FCF48B0" w14:textId="77777777" w:rsidTr="00DA522D">
        <w:trPr>
          <w:cantSplit/>
          <w:trHeight w:val="269"/>
          <w:jc w:val="center"/>
        </w:trPr>
        <w:tc>
          <w:tcPr>
            <w:tcW w:w="1542" w:type="dxa"/>
          </w:tcPr>
          <w:p w14:paraId="6949A3B9" w14:textId="77777777" w:rsidR="00DA522D" w:rsidRDefault="00DA522D" w:rsidP="00DA522D">
            <w:pPr>
              <w:jc w:val="left"/>
            </w:pPr>
            <w:r>
              <w:lastRenderedPageBreak/>
              <w:t>Program Management</w:t>
            </w:r>
          </w:p>
        </w:tc>
        <w:tc>
          <w:tcPr>
            <w:tcW w:w="6733" w:type="dxa"/>
          </w:tcPr>
          <w:p w14:paraId="491AED69" w14:textId="77777777" w:rsidR="00DA522D" w:rsidRDefault="00DA522D" w:rsidP="00DA522D">
            <w:pPr>
              <w:jc w:val="left"/>
            </w:pPr>
            <w:r>
              <w:t>The organization that is responsible for managing several related projects, often with the intention of improving an organization</w:t>
            </w:r>
            <w:r w:rsidRPr="00DA522D">
              <w:t>’</w:t>
            </w:r>
            <w:r>
              <w:t>s performance. It is often closely related to systems engineering and industrial engineering. From Wikipedia at http://en.wikipedia.org/wiki/Program_management. This can also be referred to as Project Management.</w:t>
            </w:r>
          </w:p>
        </w:tc>
        <w:tc>
          <w:tcPr>
            <w:tcW w:w="1075" w:type="dxa"/>
          </w:tcPr>
          <w:p w14:paraId="2912C2FE" w14:textId="77777777" w:rsidR="00DA522D" w:rsidRDefault="00DA522D" w:rsidP="00DA522D">
            <w:pPr>
              <w:jc w:val="left"/>
            </w:pPr>
          </w:p>
        </w:tc>
      </w:tr>
      <w:tr w:rsidR="00DA522D" w14:paraId="0A18CC53" w14:textId="77777777" w:rsidTr="00DA522D">
        <w:trPr>
          <w:cantSplit/>
          <w:trHeight w:val="269"/>
          <w:jc w:val="center"/>
        </w:trPr>
        <w:tc>
          <w:tcPr>
            <w:tcW w:w="1542" w:type="dxa"/>
          </w:tcPr>
          <w:p w14:paraId="5E246D8A" w14:textId="77777777" w:rsidR="00DA522D" w:rsidRDefault="00DA522D" w:rsidP="00DA522D">
            <w:pPr>
              <w:jc w:val="left"/>
            </w:pPr>
            <w:r>
              <w:t>Project Constraints</w:t>
            </w:r>
          </w:p>
        </w:tc>
        <w:tc>
          <w:tcPr>
            <w:tcW w:w="6733" w:type="dxa"/>
          </w:tcPr>
          <w:p w14:paraId="368B2CA9" w14:textId="77777777" w:rsidR="00DA522D" w:rsidRDefault="00DA522D" w:rsidP="00DA522D">
            <w:pPr>
              <w:jc w:val="left"/>
            </w:pPr>
            <w:r>
              <w:t>Includes all other constraints from the stakeholder including cost, schedule, and solution constraints. [2, section 4.1]</w:t>
            </w:r>
          </w:p>
        </w:tc>
        <w:tc>
          <w:tcPr>
            <w:tcW w:w="1075" w:type="dxa"/>
          </w:tcPr>
          <w:p w14:paraId="143D2DF5" w14:textId="77777777" w:rsidR="00DA522D" w:rsidRDefault="00DA522D" w:rsidP="00DA522D">
            <w:pPr>
              <w:jc w:val="left"/>
            </w:pPr>
          </w:p>
        </w:tc>
      </w:tr>
      <w:tr w:rsidR="00DA522D" w14:paraId="18388888" w14:textId="77777777" w:rsidTr="00DA522D">
        <w:trPr>
          <w:cantSplit/>
          <w:trHeight w:val="269"/>
          <w:jc w:val="center"/>
        </w:trPr>
        <w:tc>
          <w:tcPr>
            <w:tcW w:w="1542" w:type="dxa"/>
          </w:tcPr>
          <w:p w14:paraId="74634818" w14:textId="77777777" w:rsidR="00DA522D" w:rsidRDefault="00DA522D" w:rsidP="00DA522D">
            <w:pPr>
              <w:jc w:val="left"/>
            </w:pPr>
            <w:r>
              <w:t>Project Management System</w:t>
            </w:r>
          </w:p>
        </w:tc>
        <w:tc>
          <w:tcPr>
            <w:tcW w:w="6733" w:type="dxa"/>
          </w:tcPr>
          <w:p w14:paraId="1FD1A68C" w14:textId="77777777" w:rsidR="00DA522D" w:rsidRDefault="00DA522D" w:rsidP="00DA522D">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75" w:type="dxa"/>
          </w:tcPr>
          <w:p w14:paraId="48EF1D01" w14:textId="77777777" w:rsidR="00DA522D" w:rsidRDefault="00DA522D" w:rsidP="00DA522D">
            <w:pPr>
              <w:jc w:val="left"/>
            </w:pPr>
          </w:p>
        </w:tc>
      </w:tr>
      <w:tr w:rsidR="00DA522D" w14:paraId="0A88ABD5" w14:textId="77777777" w:rsidTr="00DA522D">
        <w:trPr>
          <w:cantSplit/>
          <w:trHeight w:val="269"/>
          <w:jc w:val="center"/>
        </w:trPr>
        <w:tc>
          <w:tcPr>
            <w:tcW w:w="1542" w:type="dxa"/>
          </w:tcPr>
          <w:p w14:paraId="4BDA82BA" w14:textId="77777777" w:rsidR="00DA522D" w:rsidRDefault="00DA522D" w:rsidP="00DA522D">
            <w:pPr>
              <w:jc w:val="left"/>
            </w:pPr>
            <w:r>
              <w:t>RAM SysEnging</w:t>
            </w:r>
          </w:p>
        </w:tc>
        <w:tc>
          <w:tcPr>
            <w:tcW w:w="6733" w:type="dxa"/>
          </w:tcPr>
          <w:p w14:paraId="18D5F1B0" w14:textId="77777777" w:rsidR="00DA522D" w:rsidRDefault="00DA522D" w:rsidP="00DA522D">
            <w:pPr>
              <w:jc w:val="left"/>
            </w:pPr>
            <w:r>
              <w:t>This specialty engineering entity is responsible to ensure all requirements associated with reliability, availability and maintainability meet the overall stakeholder</w:t>
            </w:r>
            <w:r w:rsidRPr="00DA522D">
              <w:t>’</w:t>
            </w:r>
            <w:r>
              <w:t xml:space="preserve">s needs. </w:t>
            </w:r>
          </w:p>
        </w:tc>
        <w:tc>
          <w:tcPr>
            <w:tcW w:w="1075" w:type="dxa"/>
          </w:tcPr>
          <w:p w14:paraId="62A5B7CA" w14:textId="77777777" w:rsidR="00DA522D" w:rsidRDefault="00DA522D" w:rsidP="00DA522D">
            <w:pPr>
              <w:jc w:val="left"/>
            </w:pPr>
          </w:p>
        </w:tc>
      </w:tr>
      <w:tr w:rsidR="00DA522D" w14:paraId="012CD9F3" w14:textId="77777777" w:rsidTr="00DA522D">
        <w:trPr>
          <w:cantSplit/>
          <w:trHeight w:val="269"/>
          <w:jc w:val="center"/>
        </w:trPr>
        <w:tc>
          <w:tcPr>
            <w:tcW w:w="1542" w:type="dxa"/>
          </w:tcPr>
          <w:p w14:paraId="3834CFFD" w14:textId="77777777" w:rsidR="00DA522D" w:rsidRDefault="00DA522D" w:rsidP="00DA522D">
            <w:pPr>
              <w:jc w:val="left"/>
            </w:pPr>
            <w:r>
              <w:t>Regulatory Documents</w:t>
            </w:r>
          </w:p>
        </w:tc>
        <w:tc>
          <w:tcPr>
            <w:tcW w:w="6733" w:type="dxa"/>
          </w:tcPr>
          <w:p w14:paraId="5D1BECEF" w14:textId="77777777" w:rsidR="00DA522D" w:rsidRDefault="00DA522D" w:rsidP="00DA522D">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75" w:type="dxa"/>
          </w:tcPr>
          <w:p w14:paraId="135D665E" w14:textId="77777777" w:rsidR="00DA522D" w:rsidRDefault="00DA522D" w:rsidP="00DA522D">
            <w:pPr>
              <w:jc w:val="left"/>
            </w:pPr>
          </w:p>
        </w:tc>
      </w:tr>
      <w:tr w:rsidR="00DA522D" w14:paraId="33E508F3" w14:textId="77777777" w:rsidTr="00DA522D">
        <w:trPr>
          <w:cantSplit/>
          <w:trHeight w:val="269"/>
          <w:jc w:val="center"/>
        </w:trPr>
        <w:tc>
          <w:tcPr>
            <w:tcW w:w="1542" w:type="dxa"/>
          </w:tcPr>
          <w:p w14:paraId="30B202CA" w14:textId="77777777" w:rsidR="00DA522D" w:rsidRDefault="00DA522D" w:rsidP="00DA522D">
            <w:pPr>
              <w:jc w:val="left"/>
            </w:pPr>
            <w:r>
              <w:t>Review Comments</w:t>
            </w:r>
          </w:p>
        </w:tc>
        <w:tc>
          <w:tcPr>
            <w:tcW w:w="6733" w:type="dxa"/>
          </w:tcPr>
          <w:p w14:paraId="3821CC1D" w14:textId="77777777" w:rsidR="00DA522D" w:rsidRDefault="00DA522D" w:rsidP="00DA522D">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75" w:type="dxa"/>
          </w:tcPr>
          <w:p w14:paraId="03A03384" w14:textId="77777777" w:rsidR="00DA522D" w:rsidRDefault="00DA522D" w:rsidP="00DA522D">
            <w:pPr>
              <w:jc w:val="left"/>
            </w:pPr>
          </w:p>
        </w:tc>
      </w:tr>
      <w:tr w:rsidR="00DA522D" w14:paraId="37AEBD9B" w14:textId="77777777" w:rsidTr="00DA522D">
        <w:trPr>
          <w:cantSplit/>
          <w:trHeight w:val="269"/>
          <w:jc w:val="center"/>
        </w:trPr>
        <w:tc>
          <w:tcPr>
            <w:tcW w:w="1542" w:type="dxa"/>
          </w:tcPr>
          <w:p w14:paraId="74951C61" w14:textId="77777777" w:rsidR="00DA522D" w:rsidRDefault="00DA522D" w:rsidP="00DA522D">
            <w:pPr>
              <w:jc w:val="left"/>
            </w:pPr>
            <w:r>
              <w:t>Review Package</w:t>
            </w:r>
          </w:p>
        </w:tc>
        <w:tc>
          <w:tcPr>
            <w:tcW w:w="6733" w:type="dxa"/>
          </w:tcPr>
          <w:p w14:paraId="176EA7BB" w14:textId="77777777" w:rsidR="00DA522D" w:rsidRDefault="00DA522D" w:rsidP="00DA522D">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1075" w:type="dxa"/>
          </w:tcPr>
          <w:p w14:paraId="0B257965" w14:textId="77777777" w:rsidR="00DA522D" w:rsidRDefault="00DA522D" w:rsidP="00DA522D">
            <w:pPr>
              <w:jc w:val="left"/>
            </w:pPr>
          </w:p>
        </w:tc>
      </w:tr>
      <w:tr w:rsidR="00DA522D" w14:paraId="3CEE3404" w14:textId="77777777" w:rsidTr="00DA522D">
        <w:trPr>
          <w:cantSplit/>
          <w:trHeight w:val="269"/>
          <w:jc w:val="center"/>
        </w:trPr>
        <w:tc>
          <w:tcPr>
            <w:tcW w:w="1542" w:type="dxa"/>
          </w:tcPr>
          <w:p w14:paraId="45ACB9B3" w14:textId="77777777" w:rsidR="00DA522D" w:rsidRDefault="00DA522D" w:rsidP="00DA522D">
            <w:pPr>
              <w:jc w:val="left"/>
            </w:pPr>
            <w:r>
              <w:t>Review Results</w:t>
            </w:r>
          </w:p>
        </w:tc>
        <w:tc>
          <w:tcPr>
            <w:tcW w:w="6733" w:type="dxa"/>
          </w:tcPr>
          <w:p w14:paraId="0E5CF26E" w14:textId="77777777" w:rsidR="00DA522D" w:rsidRDefault="00DA522D" w:rsidP="00DA522D">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75" w:type="dxa"/>
          </w:tcPr>
          <w:p w14:paraId="1ECD16BE" w14:textId="77777777" w:rsidR="00DA522D" w:rsidRDefault="00DA522D" w:rsidP="00DA522D">
            <w:pPr>
              <w:jc w:val="left"/>
            </w:pPr>
          </w:p>
        </w:tc>
      </w:tr>
      <w:tr w:rsidR="00DA522D" w14:paraId="0BA95924" w14:textId="77777777" w:rsidTr="00DA522D">
        <w:trPr>
          <w:cantSplit/>
          <w:trHeight w:val="269"/>
          <w:jc w:val="center"/>
        </w:trPr>
        <w:tc>
          <w:tcPr>
            <w:tcW w:w="1542" w:type="dxa"/>
          </w:tcPr>
          <w:p w14:paraId="194E51C0" w14:textId="77777777" w:rsidR="00DA522D" w:rsidRDefault="00DA522D" w:rsidP="00DA522D">
            <w:pPr>
              <w:jc w:val="left"/>
            </w:pPr>
            <w:r>
              <w:lastRenderedPageBreak/>
              <w:t>Safety Measure</w:t>
            </w:r>
          </w:p>
        </w:tc>
        <w:tc>
          <w:tcPr>
            <w:tcW w:w="6733" w:type="dxa"/>
          </w:tcPr>
          <w:p w14:paraId="6CA2F37C" w14:textId="77777777" w:rsidR="00DA522D" w:rsidRDefault="00DA522D" w:rsidP="00DA522D">
            <w:pPr>
              <w:jc w:val="left"/>
            </w:pPr>
            <w:r>
              <w:t xml:space="preserve">Safety measures are activities and precautions taken to improve safety, i.e. reduce risk related to human health [6]. </w:t>
            </w:r>
            <w:r>
              <w:br/>
              <w:t>A safety measure could be used to detect or mitigate a fault [7].</w:t>
            </w:r>
          </w:p>
        </w:tc>
        <w:tc>
          <w:tcPr>
            <w:tcW w:w="1075" w:type="dxa"/>
          </w:tcPr>
          <w:p w14:paraId="4263D9DA" w14:textId="77777777" w:rsidR="00DA522D" w:rsidRDefault="00DA522D" w:rsidP="00DA522D">
            <w:pPr>
              <w:jc w:val="left"/>
            </w:pPr>
          </w:p>
        </w:tc>
      </w:tr>
      <w:tr w:rsidR="00DA522D" w14:paraId="16E9367E" w14:textId="77777777" w:rsidTr="00DA522D">
        <w:trPr>
          <w:cantSplit/>
          <w:trHeight w:val="269"/>
          <w:jc w:val="center"/>
        </w:trPr>
        <w:tc>
          <w:tcPr>
            <w:tcW w:w="1542" w:type="dxa"/>
          </w:tcPr>
          <w:p w14:paraId="7ACD5E7D" w14:textId="77777777" w:rsidR="00DA522D" w:rsidRDefault="00DA522D" w:rsidP="00DA522D">
            <w:pPr>
              <w:jc w:val="left"/>
            </w:pPr>
            <w:r>
              <w:t>Safety Report</w:t>
            </w:r>
          </w:p>
        </w:tc>
        <w:tc>
          <w:tcPr>
            <w:tcW w:w="6733" w:type="dxa"/>
          </w:tcPr>
          <w:p w14:paraId="33AEEC41" w14:textId="77777777" w:rsidR="00DA522D" w:rsidRDefault="00DA522D" w:rsidP="00DA522D">
            <w:pPr>
              <w:jc w:val="left"/>
            </w:pPr>
            <w:r>
              <w:t>The result of a safety analysis and evaluation.</w:t>
            </w:r>
          </w:p>
        </w:tc>
        <w:tc>
          <w:tcPr>
            <w:tcW w:w="1075" w:type="dxa"/>
          </w:tcPr>
          <w:p w14:paraId="58AA436B" w14:textId="77777777" w:rsidR="00DA522D" w:rsidRDefault="00DA522D" w:rsidP="00DA522D">
            <w:pPr>
              <w:jc w:val="left"/>
            </w:pPr>
          </w:p>
        </w:tc>
      </w:tr>
      <w:tr w:rsidR="00DA522D" w14:paraId="2FB0796B" w14:textId="77777777" w:rsidTr="00DA522D">
        <w:trPr>
          <w:cantSplit/>
          <w:trHeight w:val="269"/>
          <w:jc w:val="center"/>
        </w:trPr>
        <w:tc>
          <w:tcPr>
            <w:tcW w:w="1542" w:type="dxa"/>
          </w:tcPr>
          <w:p w14:paraId="0BDC325B" w14:textId="77777777" w:rsidR="00DA522D" w:rsidRDefault="00DA522D" w:rsidP="00DA522D">
            <w:pPr>
              <w:jc w:val="left"/>
            </w:pPr>
            <w:r>
              <w:t>Safety SysEnging</w:t>
            </w:r>
          </w:p>
        </w:tc>
        <w:tc>
          <w:tcPr>
            <w:tcW w:w="6733" w:type="dxa"/>
          </w:tcPr>
          <w:p w14:paraId="1984717A" w14:textId="77777777" w:rsidR="00DA522D" w:rsidRDefault="00DA522D" w:rsidP="00DA522D">
            <w:pPr>
              <w:jc w:val="left"/>
            </w:pPr>
            <w:r>
              <w:t>This specialty engineering entity is responsible to ensure all requirements associated with the operational safety of the system meet the overall stakeholder</w:t>
            </w:r>
            <w:r w:rsidRPr="00DA522D">
              <w:t>’</w:t>
            </w:r>
            <w:r>
              <w:t>s needs.</w:t>
            </w:r>
          </w:p>
        </w:tc>
        <w:tc>
          <w:tcPr>
            <w:tcW w:w="1075" w:type="dxa"/>
          </w:tcPr>
          <w:p w14:paraId="09021371" w14:textId="77777777" w:rsidR="00DA522D" w:rsidRDefault="00DA522D" w:rsidP="00DA522D">
            <w:pPr>
              <w:jc w:val="left"/>
            </w:pPr>
          </w:p>
        </w:tc>
      </w:tr>
      <w:tr w:rsidR="00DA522D" w14:paraId="22150695" w14:textId="77777777" w:rsidTr="00DA522D">
        <w:trPr>
          <w:cantSplit/>
          <w:trHeight w:val="269"/>
          <w:jc w:val="center"/>
        </w:trPr>
        <w:tc>
          <w:tcPr>
            <w:tcW w:w="1542" w:type="dxa"/>
          </w:tcPr>
          <w:p w14:paraId="202ECD86" w14:textId="77777777" w:rsidR="00DA522D" w:rsidRDefault="00DA522D" w:rsidP="00DA522D">
            <w:pPr>
              <w:jc w:val="left"/>
            </w:pPr>
            <w:r>
              <w:t>SE Development System</w:t>
            </w:r>
          </w:p>
        </w:tc>
        <w:tc>
          <w:tcPr>
            <w:tcW w:w="6733" w:type="dxa"/>
          </w:tcPr>
          <w:p w14:paraId="3E8F4461" w14:textId="77777777" w:rsidR="00DA522D" w:rsidRDefault="00DA522D" w:rsidP="00DA522D">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75" w:type="dxa"/>
          </w:tcPr>
          <w:p w14:paraId="193F07A5" w14:textId="77777777" w:rsidR="00DA522D" w:rsidRDefault="00DA522D" w:rsidP="00DA522D">
            <w:pPr>
              <w:jc w:val="left"/>
            </w:pPr>
            <w:r>
              <w:t>SEDS</w:t>
            </w:r>
          </w:p>
        </w:tc>
      </w:tr>
      <w:tr w:rsidR="00DA522D" w14:paraId="13052BDF" w14:textId="77777777" w:rsidTr="00DA522D">
        <w:trPr>
          <w:cantSplit/>
          <w:trHeight w:val="269"/>
          <w:jc w:val="center"/>
        </w:trPr>
        <w:tc>
          <w:tcPr>
            <w:tcW w:w="1542" w:type="dxa"/>
          </w:tcPr>
          <w:p w14:paraId="1BAA3A1A" w14:textId="77777777" w:rsidR="00DA522D" w:rsidRDefault="00DA522D" w:rsidP="00DA522D">
            <w:pPr>
              <w:jc w:val="left"/>
            </w:pPr>
            <w:r>
              <w:t>SE Repository</w:t>
            </w:r>
          </w:p>
        </w:tc>
        <w:tc>
          <w:tcPr>
            <w:tcW w:w="6733" w:type="dxa"/>
          </w:tcPr>
          <w:p w14:paraId="6C83C538" w14:textId="77777777" w:rsidR="00DA522D" w:rsidRDefault="00DA522D" w:rsidP="00DA522D">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75" w:type="dxa"/>
          </w:tcPr>
          <w:p w14:paraId="1631E404" w14:textId="77777777" w:rsidR="00DA522D" w:rsidRDefault="00DA522D" w:rsidP="00DA522D">
            <w:pPr>
              <w:jc w:val="left"/>
            </w:pPr>
          </w:p>
        </w:tc>
      </w:tr>
      <w:tr w:rsidR="00DA522D" w14:paraId="643EC6E0" w14:textId="77777777" w:rsidTr="00DA522D">
        <w:trPr>
          <w:cantSplit/>
          <w:trHeight w:val="269"/>
          <w:jc w:val="center"/>
        </w:trPr>
        <w:tc>
          <w:tcPr>
            <w:tcW w:w="1542" w:type="dxa"/>
          </w:tcPr>
          <w:p w14:paraId="4870C940" w14:textId="77777777" w:rsidR="00DA522D" w:rsidRDefault="00DA522D" w:rsidP="00DA522D">
            <w:pPr>
              <w:jc w:val="left"/>
            </w:pPr>
            <w:r>
              <w:t>Security SysEnging</w:t>
            </w:r>
          </w:p>
        </w:tc>
        <w:tc>
          <w:tcPr>
            <w:tcW w:w="6733" w:type="dxa"/>
          </w:tcPr>
          <w:p w14:paraId="29E581C8" w14:textId="77777777" w:rsidR="00DA522D" w:rsidRDefault="00DA522D" w:rsidP="00DA522D">
            <w:pPr>
              <w:jc w:val="left"/>
            </w:pPr>
            <w:r>
              <w:t>This specialty engineering entity is responsible to ensure all requirements associated with data security and system security meets the overall stakeholder</w:t>
            </w:r>
            <w:r w:rsidRPr="00DA522D">
              <w:t>’</w:t>
            </w:r>
            <w:r>
              <w:t>s needs.</w:t>
            </w:r>
          </w:p>
        </w:tc>
        <w:tc>
          <w:tcPr>
            <w:tcW w:w="1075" w:type="dxa"/>
          </w:tcPr>
          <w:p w14:paraId="64B08DDA" w14:textId="77777777" w:rsidR="00DA522D" w:rsidRDefault="00DA522D" w:rsidP="00DA522D">
            <w:pPr>
              <w:jc w:val="left"/>
            </w:pPr>
          </w:p>
        </w:tc>
      </w:tr>
      <w:tr w:rsidR="00DA522D" w14:paraId="61C65896" w14:textId="77777777" w:rsidTr="00DA522D">
        <w:trPr>
          <w:cantSplit/>
          <w:trHeight w:val="269"/>
          <w:jc w:val="center"/>
        </w:trPr>
        <w:tc>
          <w:tcPr>
            <w:tcW w:w="1542" w:type="dxa"/>
          </w:tcPr>
          <w:p w14:paraId="576061AE" w14:textId="77777777" w:rsidR="00DA522D" w:rsidRDefault="00DA522D" w:rsidP="00DA522D">
            <w:pPr>
              <w:jc w:val="left"/>
            </w:pPr>
            <w:r>
              <w:t>Software Engineering</w:t>
            </w:r>
          </w:p>
        </w:tc>
        <w:tc>
          <w:tcPr>
            <w:tcW w:w="6733" w:type="dxa"/>
          </w:tcPr>
          <w:p w14:paraId="2790360A" w14:textId="77777777" w:rsidR="00DA522D" w:rsidRDefault="00DA522D" w:rsidP="00DA522D">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75" w:type="dxa"/>
          </w:tcPr>
          <w:p w14:paraId="6275F1B3" w14:textId="77777777" w:rsidR="00DA522D" w:rsidRDefault="00DA522D" w:rsidP="00DA522D">
            <w:pPr>
              <w:jc w:val="left"/>
            </w:pPr>
          </w:p>
        </w:tc>
      </w:tr>
      <w:tr w:rsidR="00DA522D" w14:paraId="4CCACC3A" w14:textId="77777777" w:rsidTr="00DA522D">
        <w:trPr>
          <w:cantSplit/>
          <w:trHeight w:val="269"/>
          <w:jc w:val="center"/>
        </w:trPr>
        <w:tc>
          <w:tcPr>
            <w:tcW w:w="1542" w:type="dxa"/>
          </w:tcPr>
          <w:p w14:paraId="1141564D" w14:textId="77777777" w:rsidR="00DA522D" w:rsidRDefault="00DA522D" w:rsidP="00DA522D">
            <w:pPr>
              <w:jc w:val="left"/>
            </w:pPr>
            <w:r>
              <w:t>Source Documents</w:t>
            </w:r>
          </w:p>
        </w:tc>
        <w:tc>
          <w:tcPr>
            <w:tcW w:w="6733" w:type="dxa"/>
          </w:tcPr>
          <w:p w14:paraId="1298795A" w14:textId="77777777" w:rsidR="00DA522D" w:rsidRDefault="00DA522D" w:rsidP="00DA522D">
            <w:pPr>
              <w:jc w:val="left"/>
            </w:pPr>
            <w:r>
              <w:t>Extract, clarify, and prioritize all of the written directives embodied in the source documents relevant to the particular stage of procurement activity. [2, section 4.1]</w:t>
            </w:r>
          </w:p>
        </w:tc>
        <w:tc>
          <w:tcPr>
            <w:tcW w:w="1075" w:type="dxa"/>
          </w:tcPr>
          <w:p w14:paraId="7E744011" w14:textId="77777777" w:rsidR="00DA522D" w:rsidRDefault="00DA522D" w:rsidP="00DA522D">
            <w:pPr>
              <w:jc w:val="left"/>
            </w:pPr>
          </w:p>
        </w:tc>
      </w:tr>
      <w:tr w:rsidR="00DA522D" w14:paraId="34CAD25B" w14:textId="77777777" w:rsidTr="00DA522D">
        <w:trPr>
          <w:cantSplit/>
          <w:trHeight w:val="269"/>
          <w:jc w:val="center"/>
        </w:trPr>
        <w:tc>
          <w:tcPr>
            <w:tcW w:w="1542" w:type="dxa"/>
          </w:tcPr>
          <w:p w14:paraId="1B09B73F" w14:textId="77777777" w:rsidR="00DA522D" w:rsidRDefault="00DA522D" w:rsidP="00DA522D">
            <w:pPr>
              <w:jc w:val="left"/>
            </w:pPr>
            <w:r>
              <w:t>Specialty Engineer</w:t>
            </w:r>
          </w:p>
        </w:tc>
        <w:tc>
          <w:tcPr>
            <w:tcW w:w="6733" w:type="dxa"/>
          </w:tcPr>
          <w:p w14:paraId="5EC7AE1F" w14:textId="77777777" w:rsidR="00DA522D" w:rsidRDefault="00DA522D" w:rsidP="00DA522D">
            <w:pPr>
              <w:jc w:val="left"/>
            </w:pPr>
            <w:r>
              <w:t>Specialty Engineer applies Specialty Engineering discipline principles in areas of cost analysis, safety, security, RAM, performance analysis, etc.</w:t>
            </w:r>
          </w:p>
        </w:tc>
        <w:tc>
          <w:tcPr>
            <w:tcW w:w="1075" w:type="dxa"/>
          </w:tcPr>
          <w:p w14:paraId="2D6FCAFB" w14:textId="77777777" w:rsidR="00DA522D" w:rsidRDefault="00DA522D" w:rsidP="00DA522D">
            <w:pPr>
              <w:jc w:val="left"/>
            </w:pPr>
          </w:p>
        </w:tc>
      </w:tr>
      <w:tr w:rsidR="00DA522D" w14:paraId="3D1606C2" w14:textId="77777777" w:rsidTr="00DA522D">
        <w:trPr>
          <w:cantSplit/>
          <w:trHeight w:val="269"/>
          <w:jc w:val="center"/>
        </w:trPr>
        <w:tc>
          <w:tcPr>
            <w:tcW w:w="1542" w:type="dxa"/>
          </w:tcPr>
          <w:p w14:paraId="63F4B85C" w14:textId="77777777" w:rsidR="00DA522D" w:rsidRDefault="00DA522D" w:rsidP="00DA522D">
            <w:pPr>
              <w:jc w:val="left"/>
            </w:pPr>
            <w:r>
              <w:t>Specialty Engineering</w:t>
            </w:r>
          </w:p>
        </w:tc>
        <w:tc>
          <w:tcPr>
            <w:tcW w:w="6733" w:type="dxa"/>
          </w:tcPr>
          <w:p w14:paraId="3E519051" w14:textId="77777777" w:rsidR="00DA522D" w:rsidRDefault="00DA522D" w:rsidP="00DA522D">
            <w:pPr>
              <w:jc w:val="left"/>
            </w:pPr>
            <w:r>
              <w:t>Specialty Engineering is the collection of those narrow disciplines that are needed to engineer a complete system. (Elowitz, 2006)</w:t>
            </w:r>
            <w:r>
              <w:br/>
              <w:t>[3, SEBoK Glossary]</w:t>
            </w:r>
          </w:p>
        </w:tc>
        <w:tc>
          <w:tcPr>
            <w:tcW w:w="1075" w:type="dxa"/>
          </w:tcPr>
          <w:p w14:paraId="5A1A46AB" w14:textId="77777777" w:rsidR="00DA522D" w:rsidRDefault="00DA522D" w:rsidP="00DA522D">
            <w:pPr>
              <w:jc w:val="left"/>
            </w:pPr>
          </w:p>
        </w:tc>
      </w:tr>
      <w:tr w:rsidR="00DA522D" w14:paraId="7D846D30" w14:textId="77777777" w:rsidTr="00DA522D">
        <w:trPr>
          <w:cantSplit/>
          <w:trHeight w:val="269"/>
          <w:jc w:val="center"/>
        </w:trPr>
        <w:tc>
          <w:tcPr>
            <w:tcW w:w="1542" w:type="dxa"/>
          </w:tcPr>
          <w:p w14:paraId="110E04E4" w14:textId="77777777" w:rsidR="00DA522D" w:rsidRDefault="00DA522D" w:rsidP="00DA522D">
            <w:pPr>
              <w:jc w:val="left"/>
            </w:pPr>
            <w:r>
              <w:t>Stakeholder</w:t>
            </w:r>
          </w:p>
        </w:tc>
        <w:tc>
          <w:tcPr>
            <w:tcW w:w="6733" w:type="dxa"/>
          </w:tcPr>
          <w:p w14:paraId="61DE4C15" w14:textId="77777777" w:rsidR="00DA522D" w:rsidRDefault="00DA522D" w:rsidP="00DA522D">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75" w:type="dxa"/>
          </w:tcPr>
          <w:p w14:paraId="2819B6BE" w14:textId="77777777" w:rsidR="00DA522D" w:rsidRDefault="00DA522D" w:rsidP="00DA522D">
            <w:pPr>
              <w:jc w:val="left"/>
            </w:pPr>
          </w:p>
        </w:tc>
      </w:tr>
      <w:tr w:rsidR="00DA522D" w14:paraId="4E7A8EEF" w14:textId="77777777" w:rsidTr="00DA522D">
        <w:trPr>
          <w:cantSplit/>
          <w:trHeight w:val="269"/>
          <w:jc w:val="center"/>
        </w:trPr>
        <w:tc>
          <w:tcPr>
            <w:tcW w:w="1542" w:type="dxa"/>
          </w:tcPr>
          <w:p w14:paraId="5C5DC64B" w14:textId="77777777" w:rsidR="00DA522D" w:rsidRDefault="00DA522D" w:rsidP="00DA522D">
            <w:pPr>
              <w:jc w:val="left"/>
            </w:pPr>
            <w:r>
              <w:lastRenderedPageBreak/>
              <w:t>Stakeholder Needs</w:t>
            </w:r>
          </w:p>
        </w:tc>
        <w:tc>
          <w:tcPr>
            <w:tcW w:w="6733" w:type="dxa"/>
          </w:tcPr>
          <w:p w14:paraId="148D0ED4" w14:textId="77777777" w:rsidR="00DA522D" w:rsidRDefault="00DA522D" w:rsidP="00DA522D">
            <w:pPr>
              <w:jc w:val="left"/>
            </w:pPr>
            <w:r>
              <w:t>Description of users</w:t>
            </w:r>
            <w:r w:rsidRPr="00DA522D">
              <w:t>’</w:t>
            </w:r>
            <w:r>
              <w:t xml:space="preserve"> and other stakeholders</w:t>
            </w:r>
            <w:r w:rsidRPr="00DA522D">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75" w:type="dxa"/>
          </w:tcPr>
          <w:p w14:paraId="027E9DDB" w14:textId="77777777" w:rsidR="00DA522D" w:rsidRDefault="00DA522D" w:rsidP="00DA522D">
            <w:pPr>
              <w:jc w:val="left"/>
            </w:pPr>
          </w:p>
        </w:tc>
      </w:tr>
      <w:tr w:rsidR="00DA522D" w14:paraId="2D22F7E9" w14:textId="77777777" w:rsidTr="00DA522D">
        <w:trPr>
          <w:cantSplit/>
          <w:trHeight w:val="269"/>
          <w:jc w:val="center"/>
        </w:trPr>
        <w:tc>
          <w:tcPr>
            <w:tcW w:w="1542" w:type="dxa"/>
          </w:tcPr>
          <w:p w14:paraId="4ECA3F64" w14:textId="77777777" w:rsidR="00DA522D" w:rsidRDefault="00DA522D" w:rsidP="00DA522D">
            <w:pPr>
              <w:jc w:val="left"/>
            </w:pPr>
            <w:r>
              <w:t>Stakeholder Requirements</w:t>
            </w:r>
          </w:p>
        </w:tc>
        <w:tc>
          <w:tcPr>
            <w:tcW w:w="6733" w:type="dxa"/>
          </w:tcPr>
          <w:p w14:paraId="3FEEC4A2" w14:textId="77777777" w:rsidR="00DA522D" w:rsidRDefault="00DA522D" w:rsidP="00DA522D">
            <w:pPr>
              <w:jc w:val="left"/>
            </w:pPr>
            <w:r>
              <w:t>Formally documented and approved stakeholder requirements that will govern the project, including: required system capabilities, functions, and/or services; quality standards; and cost and schedule constraints. [2, section 4.1]</w:t>
            </w:r>
          </w:p>
        </w:tc>
        <w:tc>
          <w:tcPr>
            <w:tcW w:w="1075" w:type="dxa"/>
          </w:tcPr>
          <w:p w14:paraId="45FA4482" w14:textId="77777777" w:rsidR="00DA522D" w:rsidRDefault="00DA522D" w:rsidP="00DA522D">
            <w:pPr>
              <w:jc w:val="left"/>
            </w:pPr>
          </w:p>
        </w:tc>
      </w:tr>
      <w:tr w:rsidR="00DA522D" w14:paraId="6753E513" w14:textId="77777777" w:rsidTr="00DA522D">
        <w:trPr>
          <w:cantSplit/>
          <w:trHeight w:val="269"/>
          <w:jc w:val="center"/>
        </w:trPr>
        <w:tc>
          <w:tcPr>
            <w:tcW w:w="1542" w:type="dxa"/>
          </w:tcPr>
          <w:p w14:paraId="318D6077" w14:textId="77777777" w:rsidR="00DA522D" w:rsidRDefault="00DA522D" w:rsidP="00DA522D">
            <w:pPr>
              <w:jc w:val="left"/>
            </w:pPr>
            <w:r>
              <w:t>Stakeholder Requirements Traceability</w:t>
            </w:r>
          </w:p>
        </w:tc>
        <w:tc>
          <w:tcPr>
            <w:tcW w:w="6733" w:type="dxa"/>
          </w:tcPr>
          <w:p w14:paraId="17BA7F43" w14:textId="77777777" w:rsidR="00DA522D" w:rsidRDefault="00DA522D" w:rsidP="00DA522D">
            <w:pPr>
              <w:jc w:val="left"/>
            </w:pPr>
            <w:r>
              <w:t>All stakeholder requirements should have bidirectional traceability, including to their source, such as the source document or the stakeholder need.  [2, section 4.1]</w:t>
            </w:r>
          </w:p>
        </w:tc>
        <w:tc>
          <w:tcPr>
            <w:tcW w:w="1075" w:type="dxa"/>
          </w:tcPr>
          <w:p w14:paraId="68B0F27F" w14:textId="77777777" w:rsidR="00DA522D" w:rsidRDefault="00DA522D" w:rsidP="00DA522D">
            <w:pPr>
              <w:jc w:val="left"/>
            </w:pPr>
          </w:p>
        </w:tc>
      </w:tr>
      <w:tr w:rsidR="00DA522D" w14:paraId="4B89406A" w14:textId="77777777" w:rsidTr="00DA522D">
        <w:trPr>
          <w:cantSplit/>
          <w:trHeight w:val="269"/>
          <w:jc w:val="center"/>
        </w:trPr>
        <w:tc>
          <w:tcPr>
            <w:tcW w:w="1542" w:type="dxa"/>
          </w:tcPr>
          <w:p w14:paraId="1887FC2C" w14:textId="77777777" w:rsidR="00DA522D" w:rsidRDefault="00DA522D" w:rsidP="00DA522D">
            <w:pPr>
              <w:jc w:val="left"/>
            </w:pPr>
            <w:r>
              <w:t>Subsystem</w:t>
            </w:r>
          </w:p>
        </w:tc>
        <w:tc>
          <w:tcPr>
            <w:tcW w:w="6733" w:type="dxa"/>
          </w:tcPr>
          <w:p w14:paraId="33E1D789" w14:textId="77777777" w:rsidR="00DA522D" w:rsidRDefault="00DA522D" w:rsidP="00DA522D">
            <w:pPr>
              <w:jc w:val="left"/>
            </w:pPr>
            <w:r>
              <w:t>A system element comprising an integrated set of assemblies, which performs a cleanly and clearly separated function, involving similar technical skills, or a separate supplier. [2]</w:t>
            </w:r>
          </w:p>
        </w:tc>
        <w:tc>
          <w:tcPr>
            <w:tcW w:w="1075" w:type="dxa"/>
          </w:tcPr>
          <w:p w14:paraId="7A167B68" w14:textId="77777777" w:rsidR="00DA522D" w:rsidRDefault="00DA522D" w:rsidP="00DA522D">
            <w:pPr>
              <w:jc w:val="left"/>
            </w:pPr>
          </w:p>
        </w:tc>
      </w:tr>
      <w:tr w:rsidR="00DA522D" w14:paraId="35F21312" w14:textId="77777777" w:rsidTr="00DA522D">
        <w:trPr>
          <w:cantSplit/>
          <w:trHeight w:val="269"/>
          <w:jc w:val="center"/>
        </w:trPr>
        <w:tc>
          <w:tcPr>
            <w:tcW w:w="1542" w:type="dxa"/>
          </w:tcPr>
          <w:p w14:paraId="6B78F141" w14:textId="77777777" w:rsidR="00DA522D" w:rsidRDefault="00DA522D" w:rsidP="00DA522D">
            <w:pPr>
              <w:jc w:val="left"/>
            </w:pPr>
            <w:r>
              <w:t>Supplier</w:t>
            </w:r>
          </w:p>
        </w:tc>
        <w:tc>
          <w:tcPr>
            <w:tcW w:w="6733" w:type="dxa"/>
          </w:tcPr>
          <w:p w14:paraId="19CC4726" w14:textId="77777777" w:rsidR="00DA522D" w:rsidRDefault="00DA522D" w:rsidP="00DA522D">
            <w:pPr>
              <w:jc w:val="left"/>
            </w:pPr>
            <w:r>
              <w:t>An organization or an individual that enters into an agreement with the acquirer for the supply of a product or service. [2]</w:t>
            </w:r>
          </w:p>
        </w:tc>
        <w:tc>
          <w:tcPr>
            <w:tcW w:w="1075" w:type="dxa"/>
          </w:tcPr>
          <w:p w14:paraId="4CD22C16" w14:textId="77777777" w:rsidR="00DA522D" w:rsidRDefault="00DA522D" w:rsidP="00DA522D">
            <w:pPr>
              <w:jc w:val="left"/>
            </w:pPr>
          </w:p>
        </w:tc>
      </w:tr>
      <w:tr w:rsidR="00DA522D" w14:paraId="19F8E4FA" w14:textId="77777777" w:rsidTr="00DA522D">
        <w:trPr>
          <w:cantSplit/>
          <w:trHeight w:val="269"/>
          <w:jc w:val="center"/>
        </w:trPr>
        <w:tc>
          <w:tcPr>
            <w:tcW w:w="1542" w:type="dxa"/>
          </w:tcPr>
          <w:p w14:paraId="22D27388" w14:textId="77777777" w:rsidR="00DA522D" w:rsidRDefault="00DA522D" w:rsidP="00DA522D">
            <w:pPr>
              <w:jc w:val="left"/>
            </w:pPr>
            <w:r>
              <w:t>Support</w:t>
            </w:r>
          </w:p>
        </w:tc>
        <w:tc>
          <w:tcPr>
            <w:tcW w:w="6733" w:type="dxa"/>
          </w:tcPr>
          <w:p w14:paraId="7EA6E1A6" w14:textId="77777777" w:rsidR="00DA522D" w:rsidRDefault="00DA522D" w:rsidP="00DA522D">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75" w:type="dxa"/>
          </w:tcPr>
          <w:p w14:paraId="632B94D0" w14:textId="77777777" w:rsidR="00DA522D" w:rsidRDefault="00DA522D" w:rsidP="00DA522D">
            <w:pPr>
              <w:jc w:val="left"/>
            </w:pPr>
          </w:p>
        </w:tc>
      </w:tr>
      <w:tr w:rsidR="00DA522D" w14:paraId="7D11A472" w14:textId="77777777" w:rsidTr="00DA522D">
        <w:trPr>
          <w:cantSplit/>
          <w:trHeight w:val="269"/>
          <w:jc w:val="center"/>
        </w:trPr>
        <w:tc>
          <w:tcPr>
            <w:tcW w:w="1542" w:type="dxa"/>
          </w:tcPr>
          <w:p w14:paraId="7C75167F" w14:textId="77777777" w:rsidR="00DA522D" w:rsidRDefault="00DA522D" w:rsidP="00DA522D">
            <w:pPr>
              <w:jc w:val="left"/>
            </w:pPr>
            <w:r>
              <w:t>SWaP SysEnging</w:t>
            </w:r>
          </w:p>
        </w:tc>
        <w:tc>
          <w:tcPr>
            <w:tcW w:w="6733" w:type="dxa"/>
          </w:tcPr>
          <w:p w14:paraId="32ECF183" w14:textId="77777777" w:rsidR="00DA522D" w:rsidRDefault="00DA522D" w:rsidP="00DA522D">
            <w:pPr>
              <w:jc w:val="left"/>
            </w:pPr>
            <w:r>
              <w:t>This specialty engineering entity is responsible to ensure all requirements associated with size weight and power meets the overall stakeholder</w:t>
            </w:r>
            <w:r w:rsidRPr="00DA522D">
              <w:t>’</w:t>
            </w:r>
            <w:r>
              <w:t xml:space="preserve">s needs. </w:t>
            </w:r>
          </w:p>
        </w:tc>
        <w:tc>
          <w:tcPr>
            <w:tcW w:w="1075" w:type="dxa"/>
          </w:tcPr>
          <w:p w14:paraId="46F9ED4E" w14:textId="77777777" w:rsidR="00DA522D" w:rsidRDefault="00DA522D" w:rsidP="00DA522D">
            <w:pPr>
              <w:jc w:val="left"/>
            </w:pPr>
          </w:p>
        </w:tc>
      </w:tr>
      <w:tr w:rsidR="00DA522D" w14:paraId="67765899" w14:textId="77777777" w:rsidTr="00DA522D">
        <w:trPr>
          <w:cantSplit/>
          <w:trHeight w:val="269"/>
          <w:jc w:val="center"/>
        </w:trPr>
        <w:tc>
          <w:tcPr>
            <w:tcW w:w="1542" w:type="dxa"/>
          </w:tcPr>
          <w:p w14:paraId="28DEA4D3" w14:textId="77777777" w:rsidR="00DA522D" w:rsidRDefault="00DA522D" w:rsidP="00DA522D">
            <w:pPr>
              <w:jc w:val="left"/>
            </w:pPr>
            <w:r>
              <w:t>System</w:t>
            </w:r>
          </w:p>
        </w:tc>
        <w:tc>
          <w:tcPr>
            <w:tcW w:w="6733" w:type="dxa"/>
          </w:tcPr>
          <w:p w14:paraId="0065EC6D" w14:textId="77777777" w:rsidR="00DA522D" w:rsidRDefault="00DA522D" w:rsidP="00DA522D">
            <w:pPr>
              <w:jc w:val="left"/>
            </w:pPr>
            <w:r>
              <w:t>A combination of interacting elements organized to achieve one or more stated purposes [2}</w:t>
            </w:r>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75" w:type="dxa"/>
          </w:tcPr>
          <w:p w14:paraId="612BC6CC" w14:textId="77777777" w:rsidR="00DA522D" w:rsidRDefault="00DA522D" w:rsidP="00DA522D">
            <w:pPr>
              <w:jc w:val="left"/>
            </w:pPr>
          </w:p>
        </w:tc>
      </w:tr>
      <w:tr w:rsidR="00DA522D" w14:paraId="37F18560" w14:textId="77777777" w:rsidTr="00DA522D">
        <w:trPr>
          <w:cantSplit/>
          <w:trHeight w:val="269"/>
          <w:jc w:val="center"/>
        </w:trPr>
        <w:tc>
          <w:tcPr>
            <w:tcW w:w="1542" w:type="dxa"/>
          </w:tcPr>
          <w:p w14:paraId="4231E1AA" w14:textId="77777777" w:rsidR="00DA522D" w:rsidRDefault="00DA522D" w:rsidP="00DA522D">
            <w:pPr>
              <w:jc w:val="left"/>
            </w:pPr>
            <w:r>
              <w:t>System Architect</w:t>
            </w:r>
          </w:p>
        </w:tc>
        <w:tc>
          <w:tcPr>
            <w:tcW w:w="6733" w:type="dxa"/>
          </w:tcPr>
          <w:p w14:paraId="0EAB08CF" w14:textId="77777777" w:rsidR="00DA522D" w:rsidRDefault="00DA522D" w:rsidP="00DA522D">
            <w:pPr>
              <w:jc w:val="left"/>
            </w:pPr>
            <w:r>
              <w:t>Looks across all aspects of the system to ensure the overall system meets the stakeholders</w:t>
            </w:r>
            <w:r w:rsidRPr="00DA522D">
              <w:t>’</w:t>
            </w:r>
            <w:r>
              <w:t xml:space="preserve"> needs. </w:t>
            </w:r>
          </w:p>
        </w:tc>
        <w:tc>
          <w:tcPr>
            <w:tcW w:w="1075" w:type="dxa"/>
          </w:tcPr>
          <w:p w14:paraId="527D9CB4" w14:textId="77777777" w:rsidR="00DA522D" w:rsidRDefault="00DA522D" w:rsidP="00DA522D">
            <w:pPr>
              <w:jc w:val="left"/>
            </w:pPr>
          </w:p>
        </w:tc>
      </w:tr>
      <w:tr w:rsidR="00DA522D" w14:paraId="2312E746" w14:textId="77777777" w:rsidTr="00DA522D">
        <w:trPr>
          <w:cantSplit/>
          <w:trHeight w:val="269"/>
          <w:jc w:val="center"/>
        </w:trPr>
        <w:tc>
          <w:tcPr>
            <w:tcW w:w="1542" w:type="dxa"/>
          </w:tcPr>
          <w:p w14:paraId="47968180" w14:textId="77777777" w:rsidR="00DA522D" w:rsidRDefault="00DA522D" w:rsidP="00DA522D">
            <w:pPr>
              <w:jc w:val="left"/>
            </w:pPr>
            <w:r>
              <w:t>System Element</w:t>
            </w:r>
          </w:p>
        </w:tc>
        <w:tc>
          <w:tcPr>
            <w:tcW w:w="6733" w:type="dxa"/>
          </w:tcPr>
          <w:p w14:paraId="73F2EC3B" w14:textId="77777777" w:rsidR="00DA522D" w:rsidRDefault="00DA522D" w:rsidP="00DA522D">
            <w:pPr>
              <w:jc w:val="left"/>
            </w:pPr>
            <w:r>
              <w:t>A member of a set of elements that constitutes a system a major product, service, or facility of the system (the term subsystem is sometimes used instead of element) [2]</w:t>
            </w:r>
          </w:p>
        </w:tc>
        <w:tc>
          <w:tcPr>
            <w:tcW w:w="1075" w:type="dxa"/>
          </w:tcPr>
          <w:p w14:paraId="495D8061" w14:textId="77777777" w:rsidR="00DA522D" w:rsidRDefault="00DA522D" w:rsidP="00DA522D">
            <w:pPr>
              <w:jc w:val="left"/>
            </w:pPr>
          </w:p>
        </w:tc>
      </w:tr>
      <w:tr w:rsidR="00DA522D" w14:paraId="1BCBDAB1" w14:textId="77777777" w:rsidTr="00DA522D">
        <w:trPr>
          <w:cantSplit/>
          <w:trHeight w:val="269"/>
          <w:jc w:val="center"/>
        </w:trPr>
        <w:tc>
          <w:tcPr>
            <w:tcW w:w="1542" w:type="dxa"/>
          </w:tcPr>
          <w:p w14:paraId="273F40B2" w14:textId="77777777" w:rsidR="00DA522D" w:rsidRDefault="00DA522D" w:rsidP="00DA522D">
            <w:pPr>
              <w:jc w:val="left"/>
            </w:pPr>
            <w:r>
              <w:t>System of Interest</w:t>
            </w:r>
          </w:p>
        </w:tc>
        <w:tc>
          <w:tcPr>
            <w:tcW w:w="6733" w:type="dxa"/>
          </w:tcPr>
          <w:p w14:paraId="40A1C574" w14:textId="77777777" w:rsidR="00DA522D" w:rsidRDefault="00DA522D" w:rsidP="00DA522D">
            <w:pPr>
              <w:jc w:val="left"/>
            </w:pPr>
            <w:r>
              <w:t xml:space="preserve">The system whose life cycle is under consideration. [2] </w:t>
            </w:r>
            <w:r>
              <w:br/>
            </w:r>
            <w:r>
              <w:br/>
              <w:t xml:space="preserve">(1) The system whose life cycle is under consideration. (ISO/IEC/IEEE 2015) </w:t>
            </w:r>
            <w:r>
              <w:br/>
              <w:t xml:space="preserve">(2) The system of interest to an observer. (Bertalanffy 1968) </w:t>
            </w:r>
            <w:r>
              <w:br/>
              <w:t>[3, SEBoK Glossary]</w:t>
            </w:r>
          </w:p>
        </w:tc>
        <w:tc>
          <w:tcPr>
            <w:tcW w:w="1075" w:type="dxa"/>
          </w:tcPr>
          <w:p w14:paraId="1920D659" w14:textId="77777777" w:rsidR="00DA522D" w:rsidRDefault="00DA522D" w:rsidP="00DA522D">
            <w:pPr>
              <w:jc w:val="left"/>
            </w:pPr>
            <w:r>
              <w:t>SoI</w:t>
            </w:r>
          </w:p>
        </w:tc>
      </w:tr>
      <w:tr w:rsidR="00DA522D" w14:paraId="1ECD988E" w14:textId="77777777" w:rsidTr="00DA522D">
        <w:trPr>
          <w:cantSplit/>
          <w:trHeight w:val="269"/>
          <w:jc w:val="center"/>
        </w:trPr>
        <w:tc>
          <w:tcPr>
            <w:tcW w:w="1542" w:type="dxa"/>
          </w:tcPr>
          <w:p w14:paraId="76918147" w14:textId="77777777" w:rsidR="00DA522D" w:rsidRDefault="00DA522D" w:rsidP="00DA522D">
            <w:pPr>
              <w:jc w:val="left"/>
            </w:pPr>
            <w:r>
              <w:lastRenderedPageBreak/>
              <w:t>Systems Engineer</w:t>
            </w:r>
          </w:p>
        </w:tc>
        <w:tc>
          <w:tcPr>
            <w:tcW w:w="6733" w:type="dxa"/>
          </w:tcPr>
          <w:p w14:paraId="47197DD9" w14:textId="77777777" w:rsidR="00DA522D" w:rsidRDefault="00DA522D" w:rsidP="00DA522D">
            <w:pPr>
              <w:jc w:val="left"/>
            </w:pPr>
            <w:r>
              <w:t xml:space="preserve">A systems engineer is </w:t>
            </w:r>
            <w:r w:rsidRPr="00DA522D">
              <w:t>“</w:t>
            </w:r>
            <w:r>
              <w:t>a person who practices systems engineering</w:t>
            </w:r>
            <w:r w:rsidRPr="00DA522D">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1075" w:type="dxa"/>
          </w:tcPr>
          <w:p w14:paraId="37FDCDD1" w14:textId="77777777" w:rsidR="00DA522D" w:rsidRDefault="00DA522D" w:rsidP="00DA522D">
            <w:pPr>
              <w:jc w:val="left"/>
            </w:pPr>
          </w:p>
        </w:tc>
      </w:tr>
      <w:tr w:rsidR="00DA522D" w14:paraId="25998D92" w14:textId="77777777" w:rsidTr="00DA522D">
        <w:trPr>
          <w:cantSplit/>
          <w:trHeight w:val="269"/>
          <w:jc w:val="center"/>
        </w:trPr>
        <w:tc>
          <w:tcPr>
            <w:tcW w:w="1542" w:type="dxa"/>
          </w:tcPr>
          <w:p w14:paraId="506239F4" w14:textId="77777777" w:rsidR="00DA522D" w:rsidRDefault="00DA522D" w:rsidP="00DA522D">
            <w:pPr>
              <w:jc w:val="left"/>
            </w:pPr>
            <w:r>
              <w:t>Systems Engineering</w:t>
            </w:r>
          </w:p>
        </w:tc>
        <w:tc>
          <w:tcPr>
            <w:tcW w:w="6733" w:type="dxa"/>
          </w:tcPr>
          <w:p w14:paraId="63563296" w14:textId="77777777" w:rsidR="00DA522D" w:rsidRDefault="00DA522D" w:rsidP="00DA522D">
            <w:pPr>
              <w:jc w:val="left"/>
            </w:pPr>
            <w:r>
              <w:t>Systems Engineering is the context for the Systems Engineering Workflow Use Cases. It includes the roles associated with applying system wide activities including the Systems Engineering roles, Specialty Engineering roles, V</w:t>
            </w:r>
            <w:r w:rsidRPr="00DA522D">
              <w:t>&amp;</w:t>
            </w:r>
            <w:r>
              <w:t>V (Verification and Validation) roles and it includes the Systems Engineering Development System (SEDS) providing the tools for these roles. [Created for model]</w:t>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DA522D">
              <w:t>&amp;</w:t>
            </w:r>
            <w:r>
              <w:t xml:space="preserve"> Schedule</w:t>
            </w:r>
            <w:r>
              <w:br/>
              <w:t xml:space="preserve">        Training </w:t>
            </w:r>
            <w:r w:rsidRPr="00DA522D">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1075" w:type="dxa"/>
          </w:tcPr>
          <w:p w14:paraId="7CDF8260" w14:textId="77777777" w:rsidR="00DA522D" w:rsidRDefault="00DA522D" w:rsidP="00DA522D">
            <w:pPr>
              <w:jc w:val="left"/>
            </w:pPr>
            <w:r>
              <w:t>SE</w:t>
            </w:r>
          </w:p>
        </w:tc>
      </w:tr>
      <w:tr w:rsidR="00DA522D" w14:paraId="516272A5" w14:textId="77777777" w:rsidTr="00DA522D">
        <w:trPr>
          <w:cantSplit/>
          <w:trHeight w:val="269"/>
          <w:jc w:val="center"/>
        </w:trPr>
        <w:tc>
          <w:tcPr>
            <w:tcW w:w="1542" w:type="dxa"/>
          </w:tcPr>
          <w:p w14:paraId="0ED8D4B6" w14:textId="77777777" w:rsidR="00DA522D" w:rsidRDefault="00DA522D" w:rsidP="00DA522D">
            <w:pPr>
              <w:jc w:val="left"/>
            </w:pPr>
            <w:r>
              <w:lastRenderedPageBreak/>
              <w:t>Technical Measures</w:t>
            </w:r>
          </w:p>
        </w:tc>
        <w:tc>
          <w:tcPr>
            <w:tcW w:w="6733" w:type="dxa"/>
          </w:tcPr>
          <w:p w14:paraId="2F650636" w14:textId="77777777" w:rsidR="00DA522D" w:rsidRDefault="00DA522D" w:rsidP="00DA522D">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75" w:type="dxa"/>
          </w:tcPr>
          <w:p w14:paraId="51AC1304" w14:textId="77777777" w:rsidR="00DA522D" w:rsidRDefault="00DA522D" w:rsidP="00DA522D">
            <w:pPr>
              <w:jc w:val="left"/>
            </w:pPr>
          </w:p>
        </w:tc>
      </w:tr>
      <w:tr w:rsidR="00DA522D" w14:paraId="05059DDB" w14:textId="77777777" w:rsidTr="00DA522D">
        <w:trPr>
          <w:cantSplit/>
          <w:trHeight w:val="269"/>
          <w:jc w:val="center"/>
        </w:trPr>
        <w:tc>
          <w:tcPr>
            <w:tcW w:w="1542" w:type="dxa"/>
          </w:tcPr>
          <w:p w14:paraId="48D4F6E3" w14:textId="77777777" w:rsidR="00DA522D" w:rsidRDefault="00DA522D" w:rsidP="00DA522D">
            <w:pPr>
              <w:jc w:val="left"/>
            </w:pPr>
            <w:r>
              <w:t>Technical Performance Measure</w:t>
            </w:r>
          </w:p>
        </w:tc>
        <w:tc>
          <w:tcPr>
            <w:tcW w:w="6733" w:type="dxa"/>
          </w:tcPr>
          <w:p w14:paraId="2D103F3A" w14:textId="77777777" w:rsidR="00DA522D" w:rsidRDefault="00DA522D" w:rsidP="00DA522D">
            <w:pPr>
              <w:jc w:val="left"/>
            </w:pPr>
            <w:r>
              <w:t>TPMs measure attributes of a system element to determine how well a system or system element is satisfying or expected to satisfy a technical requirement or goal. [9]</w:t>
            </w:r>
          </w:p>
        </w:tc>
        <w:tc>
          <w:tcPr>
            <w:tcW w:w="1075" w:type="dxa"/>
          </w:tcPr>
          <w:p w14:paraId="635668F6" w14:textId="77777777" w:rsidR="00DA522D" w:rsidRDefault="00DA522D" w:rsidP="00DA522D">
            <w:pPr>
              <w:jc w:val="left"/>
            </w:pPr>
            <w:r>
              <w:t>TPM</w:t>
            </w:r>
          </w:p>
        </w:tc>
      </w:tr>
      <w:tr w:rsidR="00DA522D" w14:paraId="001791F7" w14:textId="77777777" w:rsidTr="00DA522D">
        <w:trPr>
          <w:cantSplit/>
          <w:trHeight w:val="269"/>
          <w:jc w:val="center"/>
        </w:trPr>
        <w:tc>
          <w:tcPr>
            <w:tcW w:w="1542" w:type="dxa"/>
          </w:tcPr>
          <w:p w14:paraId="43859108" w14:textId="77777777" w:rsidR="00DA522D" w:rsidRDefault="00DA522D" w:rsidP="00DA522D">
            <w:pPr>
              <w:jc w:val="left"/>
            </w:pPr>
            <w:r>
              <w:t>V</w:t>
            </w:r>
            <w:r w:rsidRPr="00DA522D">
              <w:t>&amp;</w:t>
            </w:r>
            <w:r>
              <w:t>V Engineer</w:t>
            </w:r>
          </w:p>
        </w:tc>
        <w:tc>
          <w:tcPr>
            <w:tcW w:w="6733" w:type="dxa"/>
          </w:tcPr>
          <w:p w14:paraId="7619BBC4" w14:textId="77777777" w:rsidR="00DA522D" w:rsidRDefault="00DA522D" w:rsidP="00DA522D">
            <w:pPr>
              <w:jc w:val="left"/>
            </w:pPr>
            <w:r>
              <w:t>Verification and Validation Engineer</w:t>
            </w:r>
            <w:r>
              <w:br/>
            </w:r>
            <w:r>
              <w:br/>
              <w:t>Responsibilities are to produce a Test Plan, Test Procedures, Test Integration Plan, execute the tests, produce a V</w:t>
            </w:r>
            <w:r w:rsidRPr="00DA522D">
              <w:t>&amp;</w:t>
            </w:r>
            <w:r>
              <w:t>V test report, Requirements Verification Matrix</w:t>
            </w:r>
          </w:p>
        </w:tc>
        <w:tc>
          <w:tcPr>
            <w:tcW w:w="1075" w:type="dxa"/>
          </w:tcPr>
          <w:p w14:paraId="54454291" w14:textId="77777777" w:rsidR="00DA522D" w:rsidRDefault="00DA522D" w:rsidP="00DA522D">
            <w:pPr>
              <w:jc w:val="left"/>
            </w:pPr>
          </w:p>
        </w:tc>
      </w:tr>
      <w:tr w:rsidR="00DA522D" w14:paraId="53589FE6" w14:textId="77777777" w:rsidTr="00DA522D">
        <w:trPr>
          <w:cantSplit/>
          <w:trHeight w:val="269"/>
          <w:jc w:val="center"/>
        </w:trPr>
        <w:tc>
          <w:tcPr>
            <w:tcW w:w="1542" w:type="dxa"/>
          </w:tcPr>
          <w:p w14:paraId="234769AE" w14:textId="77777777" w:rsidR="00DA522D" w:rsidRDefault="00DA522D" w:rsidP="00DA522D">
            <w:pPr>
              <w:jc w:val="left"/>
            </w:pPr>
            <w:r>
              <w:t>V</w:t>
            </w:r>
            <w:r w:rsidRPr="00DA522D">
              <w:t>&amp;</w:t>
            </w:r>
            <w:r>
              <w:t>V Engineering</w:t>
            </w:r>
          </w:p>
        </w:tc>
        <w:tc>
          <w:tcPr>
            <w:tcW w:w="6733" w:type="dxa"/>
          </w:tcPr>
          <w:p w14:paraId="05ADED7D" w14:textId="77777777" w:rsidR="00DA522D" w:rsidRDefault="00DA522D" w:rsidP="00DA522D">
            <w:pPr>
              <w:jc w:val="left"/>
            </w:pPr>
            <w:r>
              <w:t>Validation and Verification (V</w:t>
            </w:r>
            <w:r w:rsidRPr="00DA522D">
              <w:t>&amp;</w:t>
            </w:r>
            <w:r>
              <w:t>V) Engineering consists of the V</w:t>
            </w:r>
            <w:r w:rsidRPr="00DA522D">
              <w:t>&amp;</w:t>
            </w:r>
            <w:r>
              <w:t>V engineers and the environment of integrated tools and capabilities used to create and manage information associated with verification and validation activities and tasks.</w:t>
            </w:r>
          </w:p>
        </w:tc>
        <w:tc>
          <w:tcPr>
            <w:tcW w:w="1075" w:type="dxa"/>
          </w:tcPr>
          <w:p w14:paraId="7C7C9B24" w14:textId="77777777" w:rsidR="00DA522D" w:rsidRDefault="00DA522D" w:rsidP="00DA522D">
            <w:pPr>
              <w:jc w:val="left"/>
            </w:pPr>
          </w:p>
        </w:tc>
      </w:tr>
      <w:tr w:rsidR="00DA522D" w14:paraId="41AFF151" w14:textId="77777777" w:rsidTr="00DA522D">
        <w:trPr>
          <w:cantSplit/>
          <w:trHeight w:val="269"/>
          <w:jc w:val="center"/>
        </w:trPr>
        <w:tc>
          <w:tcPr>
            <w:tcW w:w="1542" w:type="dxa"/>
          </w:tcPr>
          <w:p w14:paraId="09FB2315" w14:textId="77777777" w:rsidR="00DA522D" w:rsidRDefault="00DA522D" w:rsidP="00DA522D">
            <w:pPr>
              <w:jc w:val="left"/>
            </w:pPr>
            <w:r>
              <w:t>Validation</w:t>
            </w:r>
          </w:p>
        </w:tc>
        <w:tc>
          <w:tcPr>
            <w:tcW w:w="6733" w:type="dxa"/>
          </w:tcPr>
          <w:p w14:paraId="027D9F05" w14:textId="77777777" w:rsidR="00DA522D" w:rsidRDefault="00DA522D" w:rsidP="00DA522D">
            <w:pPr>
              <w:jc w:val="left"/>
            </w:pPr>
            <w:r>
              <w:t>A confirmation, through the provision of objective evidence, that the requirements for a specific intended use or application have been fulfilled [ISO 9000: 2000] [2]</w:t>
            </w:r>
          </w:p>
        </w:tc>
        <w:tc>
          <w:tcPr>
            <w:tcW w:w="1075" w:type="dxa"/>
          </w:tcPr>
          <w:p w14:paraId="284A33BF" w14:textId="77777777" w:rsidR="00DA522D" w:rsidRDefault="00DA522D" w:rsidP="00DA522D">
            <w:pPr>
              <w:jc w:val="left"/>
            </w:pPr>
          </w:p>
        </w:tc>
      </w:tr>
      <w:tr w:rsidR="00DA522D" w14:paraId="72D897DE" w14:textId="77777777" w:rsidTr="00DA522D">
        <w:trPr>
          <w:cantSplit/>
          <w:trHeight w:val="269"/>
          <w:jc w:val="center"/>
        </w:trPr>
        <w:tc>
          <w:tcPr>
            <w:tcW w:w="1542" w:type="dxa"/>
          </w:tcPr>
          <w:p w14:paraId="15C9937C" w14:textId="77777777" w:rsidR="00DA522D" w:rsidRDefault="00DA522D" w:rsidP="00DA522D">
            <w:pPr>
              <w:jc w:val="left"/>
            </w:pPr>
            <w:r>
              <w:t>Validation Criteria</w:t>
            </w:r>
          </w:p>
        </w:tc>
        <w:tc>
          <w:tcPr>
            <w:tcW w:w="6733" w:type="dxa"/>
          </w:tcPr>
          <w:p w14:paraId="712BB477" w14:textId="77777777" w:rsidR="00DA522D" w:rsidRDefault="00DA522D" w:rsidP="00DA522D">
            <w:pPr>
              <w:jc w:val="left"/>
            </w:pPr>
            <w:r>
              <w:t>May specify who will perform validation activities, and the environments of the system-of-interest. [2, section 4.1]</w:t>
            </w:r>
          </w:p>
        </w:tc>
        <w:tc>
          <w:tcPr>
            <w:tcW w:w="1075" w:type="dxa"/>
          </w:tcPr>
          <w:p w14:paraId="34B730D1" w14:textId="77777777" w:rsidR="00DA522D" w:rsidRDefault="00DA522D" w:rsidP="00DA522D">
            <w:pPr>
              <w:jc w:val="left"/>
            </w:pPr>
          </w:p>
        </w:tc>
      </w:tr>
      <w:tr w:rsidR="00DA522D" w14:paraId="483B4A2D" w14:textId="77777777" w:rsidTr="00DA522D">
        <w:trPr>
          <w:cantSplit/>
          <w:trHeight w:val="269"/>
          <w:jc w:val="center"/>
        </w:trPr>
        <w:tc>
          <w:tcPr>
            <w:tcW w:w="1542" w:type="dxa"/>
          </w:tcPr>
          <w:p w14:paraId="7A470699" w14:textId="77777777" w:rsidR="00DA522D" w:rsidRDefault="00DA522D" w:rsidP="00DA522D">
            <w:pPr>
              <w:jc w:val="left"/>
            </w:pPr>
            <w:r>
              <w:t>Verification</w:t>
            </w:r>
          </w:p>
        </w:tc>
        <w:tc>
          <w:tcPr>
            <w:tcW w:w="6733" w:type="dxa"/>
          </w:tcPr>
          <w:p w14:paraId="11D50B9A" w14:textId="77777777" w:rsidR="00DA522D" w:rsidRDefault="00DA522D" w:rsidP="00DA522D">
            <w:pPr>
              <w:jc w:val="left"/>
            </w:pPr>
            <w:r>
              <w:t>Confirmation, through the provision of objective evidence, that specified requirements have been fulfilled [ISO 9000: 2000] [2]</w:t>
            </w:r>
          </w:p>
        </w:tc>
        <w:tc>
          <w:tcPr>
            <w:tcW w:w="1075" w:type="dxa"/>
          </w:tcPr>
          <w:p w14:paraId="352ADBB4" w14:textId="77777777" w:rsidR="00DA522D" w:rsidRDefault="00DA522D" w:rsidP="00DA522D">
            <w:pPr>
              <w:jc w:val="left"/>
            </w:pPr>
          </w:p>
        </w:tc>
      </w:tr>
    </w:tbl>
    <w:p w14:paraId="25998C9F" w14:textId="77777777" w:rsidR="00DA522D" w:rsidRDefault="00DA522D" w:rsidP="001223C9">
      <w:pPr>
        <w:pStyle w:val="Heading2"/>
        <w:pageBreakBefore/>
        <w:numPr>
          <w:ilvl w:val="1"/>
          <w:numId w:val="2"/>
        </w:numPr>
      </w:pPr>
      <w:bookmarkStart w:id="47" w:name="_Toc437257419"/>
      <w:r>
        <w:lastRenderedPageBreak/>
        <w:t>Table of Use Case List</w:t>
      </w:r>
      <w:bookmarkEnd w:id="47"/>
    </w:p>
    <w:p w14:paraId="0EB4754C" w14:textId="77777777" w:rsidR="00DA522D" w:rsidRDefault="00DA522D" w:rsidP="00DA522D">
      <w:pPr>
        <w:pStyle w:val="Caption"/>
        <w:keepNext/>
      </w:pPr>
      <w:bookmarkStart w:id="48" w:name="_refBookmark14"/>
      <w:bookmarkStart w:id="49" w:name="_refBookmark15"/>
      <w:bookmarkStart w:id="50" w:name="_Toc437257436"/>
      <w:r>
        <w:t xml:space="preserve">Table </w:t>
      </w:r>
      <w:fldSimple w:instr=" SEQ Table \* ARABIC ">
        <w:r w:rsidR="001B1848">
          <w:rPr>
            <w:noProof/>
          </w:rPr>
          <w:t>2</w:t>
        </w:r>
      </w:fldSimple>
      <w:bookmarkEnd w:id="48"/>
      <w:r>
        <w:t>: List of Use Cases</w:t>
      </w:r>
      <w:bookmarkEnd w:id="49"/>
      <w:bookmarkEnd w:id="50"/>
    </w:p>
    <w:tbl>
      <w:tblPr>
        <w:tblStyle w:val="TableGrid"/>
        <w:tblW w:w="0" w:type="auto"/>
        <w:jc w:val="center"/>
        <w:tblLook w:val="04A0" w:firstRow="1" w:lastRow="0" w:firstColumn="1" w:lastColumn="0" w:noHBand="0" w:noVBand="1"/>
      </w:tblPr>
      <w:tblGrid>
        <w:gridCol w:w="4675"/>
        <w:gridCol w:w="4675"/>
      </w:tblGrid>
      <w:tr w:rsidR="00DA522D" w14:paraId="4F5954A8" w14:textId="77777777" w:rsidTr="00DA522D">
        <w:trPr>
          <w:trHeight w:val="269"/>
          <w:tblHeader/>
          <w:jc w:val="center"/>
        </w:trPr>
        <w:tc>
          <w:tcPr>
            <w:tcW w:w="4680" w:type="dxa"/>
            <w:vMerge w:val="restart"/>
          </w:tcPr>
          <w:p w14:paraId="3C04ADAA" w14:textId="77777777" w:rsidR="00DA522D" w:rsidRDefault="00DA522D" w:rsidP="00DA522D">
            <w:r>
              <w:t>Owner</w:t>
            </w:r>
          </w:p>
        </w:tc>
        <w:tc>
          <w:tcPr>
            <w:tcW w:w="4680" w:type="dxa"/>
            <w:vMerge w:val="restart"/>
          </w:tcPr>
          <w:p w14:paraId="1A87306C" w14:textId="77777777" w:rsidR="00DA522D" w:rsidRDefault="00DA522D" w:rsidP="00DA522D">
            <w:r>
              <w:t>Name</w:t>
            </w:r>
          </w:p>
        </w:tc>
      </w:tr>
      <w:tr w:rsidR="00DA522D" w14:paraId="354C2E6D" w14:textId="77777777" w:rsidTr="00DA522D">
        <w:trPr>
          <w:cantSplit/>
          <w:trHeight w:val="269"/>
          <w:jc w:val="center"/>
        </w:trPr>
        <w:tc>
          <w:tcPr>
            <w:tcW w:w="4680" w:type="dxa"/>
            <w:vMerge w:val="restart"/>
          </w:tcPr>
          <w:p w14:paraId="31119E6E" w14:textId="77777777" w:rsidR="00DA522D" w:rsidRDefault="00DA522D" w:rsidP="00DA522D">
            <w:pPr>
              <w:jc w:val="left"/>
            </w:pPr>
            <w:r>
              <w:t>Exploratory and Concept Stage</w:t>
            </w:r>
          </w:p>
        </w:tc>
        <w:tc>
          <w:tcPr>
            <w:tcW w:w="4680" w:type="dxa"/>
            <w:vMerge w:val="restart"/>
          </w:tcPr>
          <w:p w14:paraId="0BF79CEF" w14:textId="77777777" w:rsidR="00DA522D" w:rsidRDefault="00DA522D" w:rsidP="00DA522D">
            <w:pPr>
              <w:jc w:val="left"/>
            </w:pPr>
            <w:r>
              <w:t>Response to a Customer Request</w:t>
            </w:r>
          </w:p>
        </w:tc>
      </w:tr>
      <w:tr w:rsidR="00DA522D" w14:paraId="7F698008" w14:textId="77777777" w:rsidTr="00DA522D">
        <w:trPr>
          <w:cantSplit/>
          <w:trHeight w:val="269"/>
          <w:jc w:val="center"/>
        </w:trPr>
        <w:tc>
          <w:tcPr>
            <w:tcW w:w="4680" w:type="dxa"/>
            <w:vMerge w:val="restart"/>
          </w:tcPr>
          <w:p w14:paraId="469DEEE1" w14:textId="77777777" w:rsidR="00DA522D" w:rsidRDefault="00DA522D" w:rsidP="00DA522D">
            <w:pPr>
              <w:jc w:val="left"/>
            </w:pPr>
            <w:r>
              <w:t>Exploratory and Concept Stage</w:t>
            </w:r>
          </w:p>
        </w:tc>
        <w:tc>
          <w:tcPr>
            <w:tcW w:w="4680" w:type="dxa"/>
            <w:vMerge w:val="restart"/>
          </w:tcPr>
          <w:p w14:paraId="33E1FB11" w14:textId="77777777" w:rsidR="00DA522D" w:rsidRDefault="00DA522D" w:rsidP="00DA522D">
            <w:pPr>
              <w:jc w:val="left"/>
            </w:pPr>
            <w:r>
              <w:t>Analyze Stakeholders Needs</w:t>
            </w:r>
          </w:p>
        </w:tc>
      </w:tr>
      <w:tr w:rsidR="00DA522D" w14:paraId="36824BA5" w14:textId="77777777" w:rsidTr="00DA522D">
        <w:trPr>
          <w:cantSplit/>
          <w:trHeight w:val="269"/>
          <w:jc w:val="center"/>
        </w:trPr>
        <w:tc>
          <w:tcPr>
            <w:tcW w:w="4680" w:type="dxa"/>
            <w:vMerge w:val="restart"/>
          </w:tcPr>
          <w:p w14:paraId="0D61B057" w14:textId="77777777" w:rsidR="00DA522D" w:rsidRDefault="00DA522D" w:rsidP="00DA522D">
            <w:pPr>
              <w:jc w:val="left"/>
            </w:pPr>
            <w:r>
              <w:t>Exploratory and Concept Stage</w:t>
            </w:r>
          </w:p>
        </w:tc>
        <w:tc>
          <w:tcPr>
            <w:tcW w:w="4680" w:type="dxa"/>
            <w:vMerge w:val="restart"/>
          </w:tcPr>
          <w:p w14:paraId="77B6AFC7" w14:textId="77777777" w:rsidR="00DA522D" w:rsidRDefault="00DA522D" w:rsidP="00DA522D">
            <w:pPr>
              <w:jc w:val="left"/>
            </w:pPr>
            <w:r>
              <w:t>Derive System Requirements</w:t>
            </w:r>
          </w:p>
        </w:tc>
      </w:tr>
      <w:tr w:rsidR="00DA522D" w14:paraId="4C662CE8" w14:textId="77777777" w:rsidTr="00DA522D">
        <w:trPr>
          <w:cantSplit/>
          <w:trHeight w:val="269"/>
          <w:jc w:val="center"/>
        </w:trPr>
        <w:tc>
          <w:tcPr>
            <w:tcW w:w="4680" w:type="dxa"/>
            <w:vMerge w:val="restart"/>
          </w:tcPr>
          <w:p w14:paraId="3F9CD794" w14:textId="77777777" w:rsidR="00DA522D" w:rsidRDefault="00DA522D" w:rsidP="00DA522D">
            <w:pPr>
              <w:jc w:val="left"/>
            </w:pPr>
            <w:r>
              <w:t>Exploratory and Concept Stage</w:t>
            </w:r>
          </w:p>
        </w:tc>
        <w:tc>
          <w:tcPr>
            <w:tcW w:w="4680" w:type="dxa"/>
            <w:vMerge w:val="restart"/>
          </w:tcPr>
          <w:p w14:paraId="7F070C0C" w14:textId="77777777" w:rsidR="00DA522D" w:rsidRDefault="00DA522D" w:rsidP="00DA522D">
            <w:pPr>
              <w:jc w:val="left"/>
            </w:pPr>
            <w:r>
              <w:t>Analyze System Life-cycle Costs</w:t>
            </w:r>
          </w:p>
        </w:tc>
      </w:tr>
      <w:tr w:rsidR="00DA522D" w14:paraId="001D1C11" w14:textId="77777777" w:rsidTr="00DA522D">
        <w:trPr>
          <w:cantSplit/>
          <w:trHeight w:val="269"/>
          <w:jc w:val="center"/>
        </w:trPr>
        <w:tc>
          <w:tcPr>
            <w:tcW w:w="4680" w:type="dxa"/>
            <w:vMerge w:val="restart"/>
          </w:tcPr>
          <w:p w14:paraId="06D5A690" w14:textId="77777777" w:rsidR="00DA522D" w:rsidRDefault="00DA522D" w:rsidP="00DA522D">
            <w:pPr>
              <w:jc w:val="left"/>
            </w:pPr>
            <w:r>
              <w:t>Management Workflow Use Cases</w:t>
            </w:r>
          </w:p>
        </w:tc>
        <w:tc>
          <w:tcPr>
            <w:tcW w:w="4680" w:type="dxa"/>
            <w:vMerge w:val="restart"/>
          </w:tcPr>
          <w:p w14:paraId="4D639377" w14:textId="77777777" w:rsidR="00DA522D" w:rsidRDefault="00DA522D" w:rsidP="00DA522D">
            <w:pPr>
              <w:jc w:val="left"/>
            </w:pPr>
            <w:r>
              <w:t>Plan a Development Cycle</w:t>
            </w:r>
          </w:p>
        </w:tc>
      </w:tr>
      <w:tr w:rsidR="00DA522D" w14:paraId="20ABD8A3" w14:textId="77777777" w:rsidTr="00DA522D">
        <w:trPr>
          <w:cantSplit/>
          <w:trHeight w:val="269"/>
          <w:jc w:val="center"/>
        </w:trPr>
        <w:tc>
          <w:tcPr>
            <w:tcW w:w="4680" w:type="dxa"/>
            <w:vMerge w:val="restart"/>
          </w:tcPr>
          <w:p w14:paraId="77CA77DD" w14:textId="77777777" w:rsidR="00DA522D" w:rsidRDefault="00DA522D" w:rsidP="00DA522D">
            <w:pPr>
              <w:jc w:val="left"/>
            </w:pPr>
            <w:r>
              <w:t>Management Workflow Use Cases</w:t>
            </w:r>
          </w:p>
        </w:tc>
        <w:tc>
          <w:tcPr>
            <w:tcW w:w="4680" w:type="dxa"/>
            <w:vMerge w:val="restart"/>
          </w:tcPr>
          <w:p w14:paraId="2D654243" w14:textId="77777777" w:rsidR="00DA522D" w:rsidRDefault="00DA522D" w:rsidP="00DA522D">
            <w:pPr>
              <w:jc w:val="left"/>
            </w:pPr>
            <w:r>
              <w:t>Manage SE Development Progress</w:t>
            </w:r>
          </w:p>
        </w:tc>
      </w:tr>
      <w:tr w:rsidR="00DA522D" w14:paraId="12F75392" w14:textId="77777777" w:rsidTr="00DA522D">
        <w:trPr>
          <w:cantSplit/>
          <w:trHeight w:val="269"/>
          <w:jc w:val="center"/>
        </w:trPr>
        <w:tc>
          <w:tcPr>
            <w:tcW w:w="4680" w:type="dxa"/>
            <w:vMerge w:val="restart"/>
          </w:tcPr>
          <w:p w14:paraId="7BA2A5F3" w14:textId="77777777" w:rsidR="00DA522D" w:rsidRDefault="00DA522D" w:rsidP="00DA522D">
            <w:pPr>
              <w:jc w:val="left"/>
            </w:pPr>
            <w:r>
              <w:t>Management Workflow Use Cases</w:t>
            </w:r>
          </w:p>
        </w:tc>
        <w:tc>
          <w:tcPr>
            <w:tcW w:w="4680" w:type="dxa"/>
            <w:vMerge w:val="restart"/>
          </w:tcPr>
          <w:p w14:paraId="29C55915" w14:textId="77777777" w:rsidR="00DA522D" w:rsidRDefault="00DA522D" w:rsidP="00DA522D">
            <w:pPr>
              <w:jc w:val="left"/>
            </w:pPr>
            <w:r>
              <w:t>Manage SE Development Environment</w:t>
            </w:r>
          </w:p>
        </w:tc>
      </w:tr>
      <w:tr w:rsidR="00DA522D" w14:paraId="0653DF84" w14:textId="77777777" w:rsidTr="00DA522D">
        <w:trPr>
          <w:cantSplit/>
          <w:trHeight w:val="269"/>
          <w:jc w:val="center"/>
        </w:trPr>
        <w:tc>
          <w:tcPr>
            <w:tcW w:w="4680" w:type="dxa"/>
            <w:vMerge w:val="restart"/>
          </w:tcPr>
          <w:p w14:paraId="354DD2D2" w14:textId="77777777" w:rsidR="00DA522D" w:rsidRDefault="00DA522D" w:rsidP="00DA522D">
            <w:pPr>
              <w:jc w:val="left"/>
            </w:pPr>
            <w:r>
              <w:t>Management Workflow Use Cases</w:t>
            </w:r>
          </w:p>
        </w:tc>
        <w:tc>
          <w:tcPr>
            <w:tcW w:w="4680" w:type="dxa"/>
            <w:vMerge w:val="restart"/>
          </w:tcPr>
          <w:p w14:paraId="059D8069" w14:textId="77777777" w:rsidR="00DA522D" w:rsidRDefault="00DA522D" w:rsidP="00DA522D">
            <w:pPr>
              <w:jc w:val="left"/>
            </w:pPr>
            <w:r>
              <w:t>Create a Baseline</w:t>
            </w:r>
          </w:p>
        </w:tc>
      </w:tr>
      <w:tr w:rsidR="00DA522D" w14:paraId="37FAC61D" w14:textId="77777777" w:rsidTr="00DA522D">
        <w:trPr>
          <w:cantSplit/>
          <w:trHeight w:val="269"/>
          <w:jc w:val="center"/>
        </w:trPr>
        <w:tc>
          <w:tcPr>
            <w:tcW w:w="4680" w:type="dxa"/>
            <w:vMerge w:val="restart"/>
          </w:tcPr>
          <w:p w14:paraId="5AB2743D" w14:textId="77777777" w:rsidR="00DA522D" w:rsidRDefault="00DA522D" w:rsidP="00DA522D">
            <w:pPr>
              <w:jc w:val="left"/>
            </w:pPr>
            <w:r>
              <w:t>SE Domain Workflow Use Cases</w:t>
            </w:r>
          </w:p>
        </w:tc>
        <w:tc>
          <w:tcPr>
            <w:tcW w:w="4680" w:type="dxa"/>
            <w:vMerge w:val="restart"/>
          </w:tcPr>
          <w:p w14:paraId="0B22253A" w14:textId="77777777" w:rsidR="00DA522D" w:rsidRDefault="00DA522D" w:rsidP="00DA522D">
            <w:pPr>
              <w:jc w:val="left"/>
            </w:pPr>
            <w:r>
              <w:t>Derive Product Architecture</w:t>
            </w:r>
          </w:p>
        </w:tc>
      </w:tr>
      <w:tr w:rsidR="00DA522D" w14:paraId="4FE43D90" w14:textId="77777777" w:rsidTr="00DA522D">
        <w:trPr>
          <w:cantSplit/>
          <w:trHeight w:val="269"/>
          <w:jc w:val="center"/>
        </w:trPr>
        <w:tc>
          <w:tcPr>
            <w:tcW w:w="4680" w:type="dxa"/>
            <w:vMerge w:val="restart"/>
          </w:tcPr>
          <w:p w14:paraId="2A8F082D" w14:textId="77777777" w:rsidR="00DA522D" w:rsidRDefault="00DA522D" w:rsidP="00DA522D">
            <w:pPr>
              <w:jc w:val="left"/>
            </w:pPr>
            <w:r>
              <w:t>SE Domain Workflow Use Cases</w:t>
            </w:r>
          </w:p>
        </w:tc>
        <w:tc>
          <w:tcPr>
            <w:tcW w:w="4680" w:type="dxa"/>
            <w:vMerge w:val="restart"/>
          </w:tcPr>
          <w:p w14:paraId="4C395E52" w14:textId="77777777" w:rsidR="00DA522D" w:rsidRDefault="00DA522D" w:rsidP="00DA522D">
            <w:pPr>
              <w:jc w:val="left"/>
            </w:pPr>
            <w:r>
              <w:t>Evaluate System Safety</w:t>
            </w:r>
          </w:p>
        </w:tc>
      </w:tr>
      <w:tr w:rsidR="00DA522D" w14:paraId="67DD0319" w14:textId="77777777" w:rsidTr="00DA522D">
        <w:trPr>
          <w:cantSplit/>
          <w:trHeight w:val="269"/>
          <w:jc w:val="center"/>
        </w:trPr>
        <w:tc>
          <w:tcPr>
            <w:tcW w:w="4680" w:type="dxa"/>
            <w:vMerge w:val="restart"/>
          </w:tcPr>
          <w:p w14:paraId="021AABFC" w14:textId="77777777" w:rsidR="00DA522D" w:rsidRDefault="00DA522D" w:rsidP="00DA522D">
            <w:pPr>
              <w:jc w:val="left"/>
            </w:pPr>
            <w:r>
              <w:t>SE Domain Workflow Use Cases</w:t>
            </w:r>
          </w:p>
        </w:tc>
        <w:tc>
          <w:tcPr>
            <w:tcW w:w="4680" w:type="dxa"/>
            <w:vMerge w:val="restart"/>
          </w:tcPr>
          <w:p w14:paraId="5444A0E3" w14:textId="77777777" w:rsidR="00DA522D" w:rsidRDefault="00DA522D" w:rsidP="00DA522D">
            <w:pPr>
              <w:jc w:val="left"/>
            </w:pPr>
            <w:r>
              <w:t>Perform System RMA Engineering</w:t>
            </w:r>
          </w:p>
        </w:tc>
      </w:tr>
      <w:tr w:rsidR="00DA522D" w14:paraId="57FA2C88" w14:textId="77777777" w:rsidTr="00DA522D">
        <w:trPr>
          <w:cantSplit/>
          <w:trHeight w:val="269"/>
          <w:jc w:val="center"/>
        </w:trPr>
        <w:tc>
          <w:tcPr>
            <w:tcW w:w="4680" w:type="dxa"/>
            <w:vMerge w:val="restart"/>
          </w:tcPr>
          <w:p w14:paraId="24CCD6BC" w14:textId="77777777" w:rsidR="00DA522D" w:rsidRDefault="00DA522D" w:rsidP="00DA522D">
            <w:pPr>
              <w:jc w:val="left"/>
            </w:pPr>
            <w:r>
              <w:t>SE Domain Workflow Use Cases</w:t>
            </w:r>
          </w:p>
        </w:tc>
        <w:tc>
          <w:tcPr>
            <w:tcW w:w="4680" w:type="dxa"/>
            <w:vMerge w:val="restart"/>
          </w:tcPr>
          <w:p w14:paraId="6156BF6A" w14:textId="77777777" w:rsidR="00DA522D" w:rsidRDefault="00DA522D" w:rsidP="00DA522D">
            <w:pPr>
              <w:jc w:val="left"/>
            </w:pPr>
            <w:r>
              <w:t>Apply System Security Engineering</w:t>
            </w:r>
          </w:p>
        </w:tc>
      </w:tr>
      <w:tr w:rsidR="00DA522D" w14:paraId="3D5F8407" w14:textId="77777777" w:rsidTr="00DA522D">
        <w:trPr>
          <w:cantSplit/>
          <w:trHeight w:val="269"/>
          <w:jc w:val="center"/>
        </w:trPr>
        <w:tc>
          <w:tcPr>
            <w:tcW w:w="4680" w:type="dxa"/>
            <w:vMerge w:val="restart"/>
          </w:tcPr>
          <w:p w14:paraId="338B543E" w14:textId="77777777" w:rsidR="00DA522D" w:rsidRDefault="00DA522D" w:rsidP="00DA522D">
            <w:pPr>
              <w:jc w:val="left"/>
            </w:pPr>
            <w:r>
              <w:t>SE Domain Workflow Use Cases</w:t>
            </w:r>
          </w:p>
        </w:tc>
        <w:tc>
          <w:tcPr>
            <w:tcW w:w="4680" w:type="dxa"/>
            <w:vMerge w:val="restart"/>
          </w:tcPr>
          <w:p w14:paraId="032BAB83" w14:textId="77777777" w:rsidR="00DA522D" w:rsidRDefault="00DA522D" w:rsidP="00DA522D">
            <w:pPr>
              <w:jc w:val="left"/>
            </w:pPr>
            <w:r>
              <w:t>Analyze System Performance</w:t>
            </w:r>
          </w:p>
        </w:tc>
      </w:tr>
      <w:tr w:rsidR="00DA522D" w14:paraId="53ABFB6B" w14:textId="77777777" w:rsidTr="00DA522D">
        <w:trPr>
          <w:cantSplit/>
          <w:trHeight w:val="269"/>
          <w:jc w:val="center"/>
        </w:trPr>
        <w:tc>
          <w:tcPr>
            <w:tcW w:w="4680" w:type="dxa"/>
            <w:vMerge w:val="restart"/>
          </w:tcPr>
          <w:p w14:paraId="1458C64E" w14:textId="77777777" w:rsidR="00DA522D" w:rsidRDefault="00DA522D" w:rsidP="00DA522D">
            <w:pPr>
              <w:jc w:val="left"/>
            </w:pPr>
            <w:r>
              <w:t>SE Domain Workflow Use Cases</w:t>
            </w:r>
          </w:p>
        </w:tc>
        <w:tc>
          <w:tcPr>
            <w:tcW w:w="4680" w:type="dxa"/>
            <w:vMerge w:val="restart"/>
          </w:tcPr>
          <w:p w14:paraId="2CBC6CF0" w14:textId="77777777" w:rsidR="00DA522D" w:rsidRDefault="00DA522D" w:rsidP="00DA522D">
            <w:pPr>
              <w:jc w:val="left"/>
            </w:pPr>
            <w:r>
              <w:t>Allocate and Manage SWaP</w:t>
            </w:r>
          </w:p>
        </w:tc>
      </w:tr>
      <w:tr w:rsidR="00DA522D" w14:paraId="6C6E5516" w14:textId="77777777" w:rsidTr="00DA522D">
        <w:trPr>
          <w:cantSplit/>
          <w:trHeight w:val="269"/>
          <w:jc w:val="center"/>
        </w:trPr>
        <w:tc>
          <w:tcPr>
            <w:tcW w:w="4680" w:type="dxa"/>
            <w:vMerge w:val="restart"/>
          </w:tcPr>
          <w:p w14:paraId="07D9159C" w14:textId="77777777" w:rsidR="00DA522D" w:rsidRDefault="00DA522D" w:rsidP="00DA522D">
            <w:pPr>
              <w:jc w:val="left"/>
            </w:pPr>
            <w:r>
              <w:t>SE Domain Workflow Use Cases</w:t>
            </w:r>
          </w:p>
        </w:tc>
        <w:tc>
          <w:tcPr>
            <w:tcW w:w="4680" w:type="dxa"/>
            <w:vMerge w:val="restart"/>
          </w:tcPr>
          <w:p w14:paraId="2E1EBE11" w14:textId="77777777" w:rsidR="00DA522D" w:rsidRDefault="00DA522D" w:rsidP="00DA522D">
            <w:pPr>
              <w:jc w:val="left"/>
            </w:pPr>
            <w:r>
              <w:t>Perform a Trade Study</w:t>
            </w:r>
          </w:p>
        </w:tc>
      </w:tr>
      <w:tr w:rsidR="00DA522D" w14:paraId="7ECC99A1" w14:textId="77777777" w:rsidTr="00DA522D">
        <w:trPr>
          <w:cantSplit/>
          <w:trHeight w:val="269"/>
          <w:jc w:val="center"/>
        </w:trPr>
        <w:tc>
          <w:tcPr>
            <w:tcW w:w="4680" w:type="dxa"/>
            <w:vMerge w:val="restart"/>
          </w:tcPr>
          <w:p w14:paraId="5FC30EB2" w14:textId="77777777" w:rsidR="00DA522D" w:rsidRDefault="00DA522D" w:rsidP="00DA522D">
            <w:pPr>
              <w:jc w:val="left"/>
            </w:pPr>
            <w:r>
              <w:t>SE Domain Workflow Use Cases</w:t>
            </w:r>
          </w:p>
        </w:tc>
        <w:tc>
          <w:tcPr>
            <w:tcW w:w="4680" w:type="dxa"/>
            <w:vMerge w:val="restart"/>
          </w:tcPr>
          <w:p w14:paraId="5917BD78" w14:textId="77777777" w:rsidR="00DA522D" w:rsidRDefault="00DA522D" w:rsidP="00DA522D">
            <w:pPr>
              <w:jc w:val="left"/>
            </w:pPr>
            <w:r>
              <w:t>Analyze Behavior Correctness</w:t>
            </w:r>
          </w:p>
        </w:tc>
      </w:tr>
      <w:tr w:rsidR="00DA522D" w14:paraId="29A8053F" w14:textId="77777777" w:rsidTr="00DA522D">
        <w:trPr>
          <w:cantSplit/>
          <w:trHeight w:val="269"/>
          <w:jc w:val="center"/>
        </w:trPr>
        <w:tc>
          <w:tcPr>
            <w:tcW w:w="4680" w:type="dxa"/>
            <w:vMerge w:val="restart"/>
          </w:tcPr>
          <w:p w14:paraId="0A2EAB0E" w14:textId="77777777" w:rsidR="00DA522D" w:rsidRDefault="00DA522D" w:rsidP="00DA522D">
            <w:pPr>
              <w:jc w:val="left"/>
            </w:pPr>
            <w:r>
              <w:t>SE Domain Workflow Use Cases</w:t>
            </w:r>
          </w:p>
        </w:tc>
        <w:tc>
          <w:tcPr>
            <w:tcW w:w="4680" w:type="dxa"/>
            <w:vMerge w:val="restart"/>
          </w:tcPr>
          <w:p w14:paraId="3B64EB6A" w14:textId="77777777" w:rsidR="00DA522D" w:rsidRDefault="00DA522D" w:rsidP="00DA522D">
            <w:pPr>
              <w:jc w:val="left"/>
            </w:pPr>
            <w:r>
              <w:t>Manage Product Lines</w:t>
            </w:r>
          </w:p>
        </w:tc>
      </w:tr>
      <w:tr w:rsidR="00DA522D" w14:paraId="653DE085" w14:textId="77777777" w:rsidTr="00DA522D">
        <w:trPr>
          <w:cantSplit/>
          <w:trHeight w:val="269"/>
          <w:jc w:val="center"/>
        </w:trPr>
        <w:tc>
          <w:tcPr>
            <w:tcW w:w="4680" w:type="dxa"/>
            <w:vMerge w:val="restart"/>
          </w:tcPr>
          <w:p w14:paraId="2DDDFD28" w14:textId="77777777" w:rsidR="00DA522D" w:rsidRDefault="00DA522D" w:rsidP="00DA522D">
            <w:pPr>
              <w:jc w:val="left"/>
            </w:pPr>
            <w:r>
              <w:t>SE Domain Workflow Use Cases</w:t>
            </w:r>
          </w:p>
        </w:tc>
        <w:tc>
          <w:tcPr>
            <w:tcW w:w="4680" w:type="dxa"/>
            <w:vMerge w:val="restart"/>
          </w:tcPr>
          <w:p w14:paraId="3845B502" w14:textId="77777777" w:rsidR="00DA522D" w:rsidRDefault="00DA522D" w:rsidP="00DA522D">
            <w:pPr>
              <w:jc w:val="left"/>
            </w:pPr>
            <w:r>
              <w:t>Integrate Human Domain Constraints</w:t>
            </w:r>
          </w:p>
        </w:tc>
      </w:tr>
      <w:tr w:rsidR="00DA522D" w14:paraId="1FC99660" w14:textId="77777777" w:rsidTr="00DA522D">
        <w:trPr>
          <w:cantSplit/>
          <w:trHeight w:val="269"/>
          <w:jc w:val="center"/>
        </w:trPr>
        <w:tc>
          <w:tcPr>
            <w:tcW w:w="4680" w:type="dxa"/>
            <w:vMerge w:val="restart"/>
          </w:tcPr>
          <w:p w14:paraId="11DB4382" w14:textId="77777777" w:rsidR="00DA522D" w:rsidRDefault="00DA522D" w:rsidP="00DA522D">
            <w:pPr>
              <w:jc w:val="left"/>
            </w:pPr>
            <w:r>
              <w:t>SE Domain Workflow Use Cases</w:t>
            </w:r>
          </w:p>
        </w:tc>
        <w:tc>
          <w:tcPr>
            <w:tcW w:w="4680" w:type="dxa"/>
            <w:vMerge w:val="restart"/>
          </w:tcPr>
          <w:p w14:paraId="23B98900" w14:textId="77777777" w:rsidR="00DA522D" w:rsidRDefault="00DA522D" w:rsidP="00DA522D">
            <w:pPr>
              <w:jc w:val="left"/>
            </w:pPr>
            <w:r>
              <w:t>Perform Environmental Engineering</w:t>
            </w:r>
          </w:p>
        </w:tc>
      </w:tr>
      <w:tr w:rsidR="00DA522D" w14:paraId="03BAE6E4" w14:textId="77777777" w:rsidTr="00DA522D">
        <w:trPr>
          <w:cantSplit/>
          <w:trHeight w:val="269"/>
          <w:jc w:val="center"/>
        </w:trPr>
        <w:tc>
          <w:tcPr>
            <w:tcW w:w="4680" w:type="dxa"/>
            <w:vMerge w:val="restart"/>
          </w:tcPr>
          <w:p w14:paraId="139A9E65" w14:textId="77777777" w:rsidR="00DA522D" w:rsidRDefault="00DA522D" w:rsidP="00DA522D">
            <w:pPr>
              <w:jc w:val="left"/>
            </w:pPr>
            <w:r>
              <w:t>SE Domain Workflow Use Cases</w:t>
            </w:r>
          </w:p>
        </w:tc>
        <w:tc>
          <w:tcPr>
            <w:tcW w:w="4680" w:type="dxa"/>
            <w:vMerge w:val="restart"/>
          </w:tcPr>
          <w:p w14:paraId="2DBB410A" w14:textId="77777777" w:rsidR="00DA522D" w:rsidRDefault="00DA522D" w:rsidP="00DA522D">
            <w:pPr>
              <w:jc w:val="left"/>
            </w:pPr>
            <w:r>
              <w:t>Collaborate with Implementation Domain Team</w:t>
            </w:r>
          </w:p>
        </w:tc>
      </w:tr>
      <w:tr w:rsidR="00DA522D" w14:paraId="1D1C69CA" w14:textId="77777777" w:rsidTr="00DA522D">
        <w:trPr>
          <w:cantSplit/>
          <w:trHeight w:val="269"/>
          <w:jc w:val="center"/>
        </w:trPr>
        <w:tc>
          <w:tcPr>
            <w:tcW w:w="4680" w:type="dxa"/>
            <w:vMerge w:val="restart"/>
          </w:tcPr>
          <w:p w14:paraId="34386C88" w14:textId="77777777" w:rsidR="00DA522D" w:rsidRDefault="00DA522D" w:rsidP="00DA522D">
            <w:pPr>
              <w:jc w:val="left"/>
            </w:pPr>
            <w:r>
              <w:t>SE Domain Workflow Use Cases</w:t>
            </w:r>
          </w:p>
        </w:tc>
        <w:tc>
          <w:tcPr>
            <w:tcW w:w="4680" w:type="dxa"/>
            <w:vMerge w:val="restart"/>
          </w:tcPr>
          <w:p w14:paraId="73A85D9E" w14:textId="77777777" w:rsidR="00DA522D" w:rsidRDefault="00DA522D" w:rsidP="00DA522D">
            <w:pPr>
              <w:jc w:val="left"/>
            </w:pPr>
            <w:r>
              <w:t>Perform EMI Engineering</w:t>
            </w:r>
          </w:p>
        </w:tc>
      </w:tr>
      <w:tr w:rsidR="00DA522D" w14:paraId="695849EF" w14:textId="77777777" w:rsidTr="00DA522D">
        <w:trPr>
          <w:cantSplit/>
          <w:trHeight w:val="269"/>
          <w:jc w:val="center"/>
        </w:trPr>
        <w:tc>
          <w:tcPr>
            <w:tcW w:w="4680" w:type="dxa"/>
            <w:vMerge w:val="restart"/>
          </w:tcPr>
          <w:p w14:paraId="661339BB" w14:textId="77777777" w:rsidR="00DA522D" w:rsidRDefault="00DA522D" w:rsidP="00DA522D">
            <w:pPr>
              <w:jc w:val="left"/>
            </w:pPr>
            <w:r>
              <w:t>Validation and Verification Workflow Use Cases</w:t>
            </w:r>
          </w:p>
        </w:tc>
        <w:tc>
          <w:tcPr>
            <w:tcW w:w="4680" w:type="dxa"/>
            <w:vMerge w:val="restart"/>
          </w:tcPr>
          <w:p w14:paraId="0A9AA27D" w14:textId="77777777" w:rsidR="00DA522D" w:rsidRDefault="00DA522D" w:rsidP="00DA522D">
            <w:pPr>
              <w:jc w:val="left"/>
            </w:pPr>
            <w:r>
              <w:t>Develop Verification Plan and Procedures</w:t>
            </w:r>
          </w:p>
        </w:tc>
      </w:tr>
      <w:tr w:rsidR="00DA522D" w14:paraId="431D62F3" w14:textId="77777777" w:rsidTr="00DA522D">
        <w:trPr>
          <w:cantSplit/>
          <w:trHeight w:val="269"/>
          <w:jc w:val="center"/>
        </w:trPr>
        <w:tc>
          <w:tcPr>
            <w:tcW w:w="4680" w:type="dxa"/>
            <w:vMerge w:val="restart"/>
          </w:tcPr>
          <w:p w14:paraId="7B193C53" w14:textId="77777777" w:rsidR="00DA522D" w:rsidRDefault="00DA522D" w:rsidP="00DA522D">
            <w:pPr>
              <w:jc w:val="left"/>
            </w:pPr>
            <w:r>
              <w:t>Validation and Verification Workflow Use Cases</w:t>
            </w:r>
          </w:p>
        </w:tc>
        <w:tc>
          <w:tcPr>
            <w:tcW w:w="4680" w:type="dxa"/>
            <w:vMerge w:val="restart"/>
          </w:tcPr>
          <w:p w14:paraId="122C2894" w14:textId="77777777" w:rsidR="00DA522D" w:rsidRDefault="00DA522D" w:rsidP="00DA522D">
            <w:pPr>
              <w:jc w:val="left"/>
            </w:pPr>
            <w:r>
              <w:t>Develop a System Integration Plan</w:t>
            </w:r>
          </w:p>
        </w:tc>
      </w:tr>
      <w:tr w:rsidR="00DA522D" w14:paraId="310868C8" w14:textId="77777777" w:rsidTr="00DA522D">
        <w:trPr>
          <w:cantSplit/>
          <w:trHeight w:val="269"/>
          <w:jc w:val="center"/>
        </w:trPr>
        <w:tc>
          <w:tcPr>
            <w:tcW w:w="4680" w:type="dxa"/>
            <w:vMerge w:val="restart"/>
          </w:tcPr>
          <w:p w14:paraId="5969CC0F" w14:textId="77777777" w:rsidR="00DA522D" w:rsidRDefault="00DA522D" w:rsidP="00DA522D">
            <w:pPr>
              <w:jc w:val="left"/>
            </w:pPr>
            <w:r>
              <w:t>Validation and Verification Workflow Use Cases</w:t>
            </w:r>
          </w:p>
        </w:tc>
        <w:tc>
          <w:tcPr>
            <w:tcW w:w="4680" w:type="dxa"/>
            <w:vMerge w:val="restart"/>
          </w:tcPr>
          <w:p w14:paraId="4AC635BD" w14:textId="77777777" w:rsidR="00DA522D" w:rsidRDefault="00DA522D" w:rsidP="00DA522D">
            <w:pPr>
              <w:jc w:val="left"/>
            </w:pPr>
            <w:r>
              <w:t>Execute a Verification Test Procedure</w:t>
            </w:r>
          </w:p>
        </w:tc>
      </w:tr>
      <w:tr w:rsidR="00DA522D" w14:paraId="519BA253" w14:textId="77777777" w:rsidTr="00DA522D">
        <w:trPr>
          <w:cantSplit/>
          <w:trHeight w:val="269"/>
          <w:jc w:val="center"/>
        </w:trPr>
        <w:tc>
          <w:tcPr>
            <w:tcW w:w="4680" w:type="dxa"/>
            <w:vMerge w:val="restart"/>
          </w:tcPr>
          <w:p w14:paraId="2AA88152" w14:textId="77777777" w:rsidR="00DA522D" w:rsidRDefault="00DA522D" w:rsidP="00DA522D">
            <w:pPr>
              <w:jc w:val="left"/>
            </w:pPr>
            <w:r>
              <w:t>Validation and Verification Workflow Use Cases</w:t>
            </w:r>
          </w:p>
        </w:tc>
        <w:tc>
          <w:tcPr>
            <w:tcW w:w="4680" w:type="dxa"/>
            <w:vMerge w:val="restart"/>
          </w:tcPr>
          <w:p w14:paraId="1D75F744" w14:textId="77777777" w:rsidR="00DA522D" w:rsidRDefault="00DA522D" w:rsidP="00DA522D">
            <w:pPr>
              <w:jc w:val="left"/>
            </w:pPr>
            <w:r>
              <w:t>Provide V</w:t>
            </w:r>
            <w:r w:rsidRPr="00DA522D">
              <w:t>&amp;</w:t>
            </w:r>
            <w:r>
              <w:t>V Status</w:t>
            </w:r>
          </w:p>
        </w:tc>
      </w:tr>
      <w:tr w:rsidR="00DA522D" w14:paraId="68027003" w14:textId="77777777" w:rsidTr="00DA522D">
        <w:trPr>
          <w:cantSplit/>
          <w:trHeight w:val="269"/>
          <w:jc w:val="center"/>
        </w:trPr>
        <w:tc>
          <w:tcPr>
            <w:tcW w:w="4680" w:type="dxa"/>
            <w:vMerge w:val="restart"/>
          </w:tcPr>
          <w:p w14:paraId="5AAF33F3" w14:textId="77777777" w:rsidR="00DA522D" w:rsidRDefault="00DA522D" w:rsidP="00DA522D">
            <w:pPr>
              <w:jc w:val="left"/>
            </w:pPr>
            <w:r>
              <w:t>Production Stage</w:t>
            </w:r>
          </w:p>
        </w:tc>
        <w:tc>
          <w:tcPr>
            <w:tcW w:w="4680" w:type="dxa"/>
            <w:vMerge w:val="restart"/>
          </w:tcPr>
          <w:p w14:paraId="0E68DD67" w14:textId="77777777" w:rsidR="00DA522D" w:rsidRDefault="00DA522D" w:rsidP="00DA522D">
            <w:pPr>
              <w:jc w:val="left"/>
            </w:pPr>
            <w:r>
              <w:t>Support Produceability Engineering</w:t>
            </w:r>
          </w:p>
        </w:tc>
      </w:tr>
      <w:tr w:rsidR="00DA522D" w14:paraId="21A87A3A" w14:textId="77777777" w:rsidTr="00DA522D">
        <w:trPr>
          <w:cantSplit/>
          <w:trHeight w:val="269"/>
          <w:jc w:val="center"/>
        </w:trPr>
        <w:tc>
          <w:tcPr>
            <w:tcW w:w="4680" w:type="dxa"/>
            <w:vMerge w:val="restart"/>
          </w:tcPr>
          <w:p w14:paraId="40901AC0" w14:textId="77777777" w:rsidR="00DA522D" w:rsidRDefault="00DA522D" w:rsidP="00DA522D">
            <w:pPr>
              <w:jc w:val="left"/>
            </w:pPr>
            <w:r>
              <w:t>Product and Service Life Management Stage</w:t>
            </w:r>
          </w:p>
        </w:tc>
        <w:tc>
          <w:tcPr>
            <w:tcW w:w="4680" w:type="dxa"/>
            <w:vMerge w:val="restart"/>
          </w:tcPr>
          <w:p w14:paraId="735F14A9" w14:textId="77777777" w:rsidR="00DA522D" w:rsidRDefault="00DA522D" w:rsidP="00DA522D">
            <w:pPr>
              <w:jc w:val="left"/>
            </w:pPr>
            <w:r>
              <w:t>Support Initial Installation</w:t>
            </w:r>
          </w:p>
        </w:tc>
      </w:tr>
      <w:tr w:rsidR="00DA522D" w14:paraId="356E53FF" w14:textId="77777777" w:rsidTr="00DA522D">
        <w:trPr>
          <w:cantSplit/>
          <w:trHeight w:val="269"/>
          <w:jc w:val="center"/>
        </w:trPr>
        <w:tc>
          <w:tcPr>
            <w:tcW w:w="4680" w:type="dxa"/>
            <w:vMerge w:val="restart"/>
          </w:tcPr>
          <w:p w14:paraId="5765CD06" w14:textId="77777777" w:rsidR="00DA522D" w:rsidRDefault="00DA522D" w:rsidP="00DA522D">
            <w:pPr>
              <w:jc w:val="left"/>
            </w:pPr>
            <w:r>
              <w:t>Product and Service Life Management Stage</w:t>
            </w:r>
          </w:p>
        </w:tc>
        <w:tc>
          <w:tcPr>
            <w:tcW w:w="4680" w:type="dxa"/>
            <w:vMerge w:val="restart"/>
          </w:tcPr>
          <w:p w14:paraId="777743BB" w14:textId="77777777" w:rsidR="00DA522D" w:rsidRDefault="00DA522D" w:rsidP="00DA522D">
            <w:pPr>
              <w:jc w:val="left"/>
            </w:pPr>
            <w:r>
              <w:t>Architect Sustainability System</w:t>
            </w:r>
          </w:p>
        </w:tc>
      </w:tr>
      <w:tr w:rsidR="00DA522D" w14:paraId="5DD9966F" w14:textId="77777777" w:rsidTr="00DA522D">
        <w:trPr>
          <w:cantSplit/>
          <w:trHeight w:val="269"/>
          <w:jc w:val="center"/>
        </w:trPr>
        <w:tc>
          <w:tcPr>
            <w:tcW w:w="4680" w:type="dxa"/>
            <w:vMerge w:val="restart"/>
          </w:tcPr>
          <w:p w14:paraId="6499293D" w14:textId="77777777" w:rsidR="00DA522D" w:rsidRDefault="00DA522D" w:rsidP="00DA522D">
            <w:pPr>
              <w:jc w:val="left"/>
            </w:pPr>
            <w:r>
              <w:t>Product and Service Life Management Stage</w:t>
            </w:r>
          </w:p>
        </w:tc>
        <w:tc>
          <w:tcPr>
            <w:tcW w:w="4680" w:type="dxa"/>
            <w:vMerge w:val="restart"/>
          </w:tcPr>
          <w:p w14:paraId="62CFED90" w14:textId="77777777" w:rsidR="00DA522D" w:rsidRDefault="00DA522D" w:rsidP="00DA522D">
            <w:pPr>
              <w:jc w:val="left"/>
            </w:pPr>
            <w:r>
              <w:t>Process Change Request</w:t>
            </w:r>
          </w:p>
        </w:tc>
      </w:tr>
      <w:tr w:rsidR="00DA522D" w14:paraId="76F840CC" w14:textId="77777777" w:rsidTr="00DA522D">
        <w:trPr>
          <w:cantSplit/>
          <w:trHeight w:val="269"/>
          <w:jc w:val="center"/>
        </w:trPr>
        <w:tc>
          <w:tcPr>
            <w:tcW w:w="4680" w:type="dxa"/>
            <w:vMerge w:val="restart"/>
          </w:tcPr>
          <w:p w14:paraId="7F6D1A74" w14:textId="77777777" w:rsidR="00DA522D" w:rsidRDefault="00DA522D" w:rsidP="00DA522D">
            <w:pPr>
              <w:jc w:val="left"/>
            </w:pPr>
            <w:r>
              <w:t>Product and Service Life Management Stage</w:t>
            </w:r>
          </w:p>
        </w:tc>
        <w:tc>
          <w:tcPr>
            <w:tcW w:w="4680" w:type="dxa"/>
            <w:vMerge w:val="restart"/>
          </w:tcPr>
          <w:p w14:paraId="179CD731" w14:textId="77777777" w:rsidR="00DA522D" w:rsidRDefault="00DA522D" w:rsidP="00DA522D">
            <w:pPr>
              <w:jc w:val="left"/>
            </w:pPr>
            <w:r>
              <w:t>Support System Modernization Plan</w:t>
            </w:r>
          </w:p>
        </w:tc>
      </w:tr>
      <w:tr w:rsidR="00DA522D" w14:paraId="76F95AC3" w14:textId="77777777" w:rsidTr="00DA522D">
        <w:trPr>
          <w:cantSplit/>
          <w:trHeight w:val="269"/>
          <w:jc w:val="center"/>
        </w:trPr>
        <w:tc>
          <w:tcPr>
            <w:tcW w:w="4680" w:type="dxa"/>
            <w:vMerge w:val="restart"/>
          </w:tcPr>
          <w:p w14:paraId="2CDAD5AF" w14:textId="77777777" w:rsidR="00DA522D" w:rsidRDefault="00DA522D" w:rsidP="00DA522D">
            <w:pPr>
              <w:jc w:val="left"/>
            </w:pPr>
            <w:r>
              <w:t>Product and Service Life Management Stage</w:t>
            </w:r>
          </w:p>
        </w:tc>
        <w:tc>
          <w:tcPr>
            <w:tcW w:w="4680" w:type="dxa"/>
            <w:vMerge w:val="restart"/>
          </w:tcPr>
          <w:p w14:paraId="624472EA" w14:textId="77777777" w:rsidR="00DA522D" w:rsidRDefault="00DA522D" w:rsidP="00DA522D">
            <w:pPr>
              <w:jc w:val="left"/>
            </w:pPr>
            <w:r>
              <w:t>Support System Disposal and Retirement</w:t>
            </w:r>
          </w:p>
        </w:tc>
      </w:tr>
    </w:tbl>
    <w:p w14:paraId="571BF049" w14:textId="77777777" w:rsidR="00DA522D" w:rsidRDefault="00DA522D" w:rsidP="001223C9">
      <w:pPr>
        <w:pStyle w:val="Heading2"/>
        <w:pageBreakBefore/>
        <w:numPr>
          <w:ilvl w:val="1"/>
          <w:numId w:val="2"/>
        </w:numPr>
      </w:pPr>
      <w:bookmarkStart w:id="51" w:name="_Toc437257420"/>
      <w:r>
        <w:lastRenderedPageBreak/>
        <w:t>Table of Actors</w:t>
      </w:r>
      <w:bookmarkEnd w:id="51"/>
    </w:p>
    <w:p w14:paraId="65DE0DB0" w14:textId="77777777" w:rsidR="00DA522D" w:rsidRDefault="00DA522D" w:rsidP="00DA522D">
      <w:pPr>
        <w:pStyle w:val="Caption"/>
        <w:keepNext/>
      </w:pPr>
      <w:bookmarkStart w:id="52" w:name="_refBookmark16"/>
      <w:bookmarkStart w:id="53" w:name="_refBookmark17"/>
      <w:bookmarkStart w:id="54" w:name="_Toc437257437"/>
      <w:r>
        <w:t xml:space="preserve">Table </w:t>
      </w:r>
      <w:fldSimple w:instr=" SEQ Table \* ARABIC ">
        <w:r w:rsidR="001B1848">
          <w:rPr>
            <w:noProof/>
          </w:rPr>
          <w:t>3</w:t>
        </w:r>
      </w:fldSimple>
      <w:bookmarkEnd w:id="52"/>
      <w:r>
        <w:t>: List of Actors</w:t>
      </w:r>
      <w:bookmarkEnd w:id="53"/>
      <w:bookmarkEnd w:id="54"/>
    </w:p>
    <w:tbl>
      <w:tblPr>
        <w:tblStyle w:val="TableGrid"/>
        <w:tblW w:w="0" w:type="auto"/>
        <w:jc w:val="center"/>
        <w:tblLook w:val="04A0" w:firstRow="1" w:lastRow="0" w:firstColumn="1" w:lastColumn="0" w:noHBand="0" w:noVBand="1"/>
      </w:tblPr>
      <w:tblGrid>
        <w:gridCol w:w="1615"/>
        <w:gridCol w:w="7735"/>
      </w:tblGrid>
      <w:tr w:rsidR="001223C9" w14:paraId="3BD7D3B6" w14:textId="77777777" w:rsidTr="001223C9">
        <w:trPr>
          <w:trHeight w:val="269"/>
          <w:tblHeader/>
          <w:jc w:val="center"/>
        </w:trPr>
        <w:tc>
          <w:tcPr>
            <w:tcW w:w="1615" w:type="dxa"/>
          </w:tcPr>
          <w:p w14:paraId="12C00BBB" w14:textId="77777777" w:rsidR="001223C9" w:rsidRDefault="001223C9" w:rsidP="00DA522D">
            <w:r>
              <w:t>Name</w:t>
            </w:r>
          </w:p>
        </w:tc>
        <w:tc>
          <w:tcPr>
            <w:tcW w:w="7735" w:type="dxa"/>
          </w:tcPr>
          <w:p w14:paraId="6C8EC2E6" w14:textId="77777777" w:rsidR="001223C9" w:rsidRDefault="001223C9" w:rsidP="00DA522D">
            <w:r>
              <w:t>Description</w:t>
            </w:r>
          </w:p>
        </w:tc>
      </w:tr>
      <w:tr w:rsidR="001223C9" w14:paraId="432DB6DC" w14:textId="77777777" w:rsidTr="001223C9">
        <w:trPr>
          <w:cantSplit/>
          <w:trHeight w:val="269"/>
          <w:jc w:val="center"/>
        </w:trPr>
        <w:tc>
          <w:tcPr>
            <w:tcW w:w="1615" w:type="dxa"/>
          </w:tcPr>
          <w:p w14:paraId="61E1C528" w14:textId="77777777" w:rsidR="001223C9" w:rsidRDefault="001223C9" w:rsidP="00DA522D">
            <w:pPr>
              <w:jc w:val="left"/>
            </w:pPr>
            <w:r>
              <w:t>Change Control Board</w:t>
            </w:r>
          </w:p>
        </w:tc>
        <w:tc>
          <w:tcPr>
            <w:tcW w:w="7735" w:type="dxa"/>
          </w:tcPr>
          <w:p w14:paraId="2D5579C8" w14:textId="77777777" w:rsidR="001223C9" w:rsidRDefault="001223C9" w:rsidP="00DA522D">
            <w:pPr>
              <w:jc w:val="left"/>
            </w:pPr>
            <w:r w:rsidRPr="00DA522D">
              <w:t>“</w:t>
            </w:r>
            <w:r>
              <w:t>A Change Control Board (CCB) with representatives from appropriate areas of the project is set up to effectively analyze, control and manage changes being proposed to the project.</w:t>
            </w:r>
            <w:r w:rsidRPr="00DA522D">
              <w:t>”</w:t>
            </w:r>
            <w:r>
              <w:t xml:space="preserve"> </w:t>
            </w:r>
            <w:r w:rsidRPr="00DA522D">
              <w:t>“</w:t>
            </w:r>
            <w:r>
              <w:t>CCBs may be comprised of members from both the customer and the supplier.</w:t>
            </w:r>
            <w:r w:rsidRPr="00DA522D">
              <w:t>”</w:t>
            </w:r>
            <w:r>
              <w:t xml:space="preserve"> </w:t>
            </w:r>
            <w:r w:rsidRPr="00DA522D">
              <w:t>“</w:t>
            </w:r>
            <w:r>
              <w:t>The board includes representation from project management since the CCB decisions will have an impact on schedule, budget, and resources.</w:t>
            </w:r>
            <w:r w:rsidRPr="00DA522D">
              <w:t>”</w:t>
            </w:r>
            <w:r>
              <w:t xml:space="preserve"> [3, SEBoK, The Influence of Project Structure and Governance on Systems Engineering and Project Management Relationships]</w:t>
            </w:r>
          </w:p>
        </w:tc>
      </w:tr>
      <w:tr w:rsidR="001223C9" w14:paraId="6F6CCC10" w14:textId="77777777" w:rsidTr="001223C9">
        <w:trPr>
          <w:cantSplit/>
          <w:trHeight w:val="269"/>
          <w:jc w:val="center"/>
        </w:trPr>
        <w:tc>
          <w:tcPr>
            <w:tcW w:w="1615" w:type="dxa"/>
          </w:tcPr>
          <w:p w14:paraId="4BCD0185" w14:textId="77777777" w:rsidR="001223C9" w:rsidRDefault="001223C9" w:rsidP="00DA522D">
            <w:pPr>
              <w:jc w:val="left"/>
            </w:pPr>
            <w:r>
              <w:t>Configuration Control Board</w:t>
            </w:r>
          </w:p>
        </w:tc>
        <w:tc>
          <w:tcPr>
            <w:tcW w:w="7735" w:type="dxa"/>
          </w:tcPr>
          <w:p w14:paraId="12C01EDD" w14:textId="77777777" w:rsidR="001223C9" w:rsidRDefault="001223C9" w:rsidP="00DA522D">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1223C9" w14:paraId="0A61F13C" w14:textId="77777777" w:rsidTr="001223C9">
        <w:trPr>
          <w:cantSplit/>
          <w:trHeight w:val="269"/>
          <w:jc w:val="center"/>
        </w:trPr>
        <w:tc>
          <w:tcPr>
            <w:tcW w:w="1615" w:type="dxa"/>
          </w:tcPr>
          <w:p w14:paraId="3BDD8277" w14:textId="77777777" w:rsidR="001223C9" w:rsidRDefault="001223C9" w:rsidP="00DA522D">
            <w:pPr>
              <w:jc w:val="left"/>
            </w:pPr>
            <w:r>
              <w:t>Customer</w:t>
            </w:r>
          </w:p>
        </w:tc>
        <w:tc>
          <w:tcPr>
            <w:tcW w:w="7735" w:type="dxa"/>
          </w:tcPr>
          <w:p w14:paraId="3BE2E46D" w14:textId="77777777" w:rsidR="001223C9" w:rsidRDefault="001223C9" w:rsidP="00DA522D">
            <w:pPr>
              <w:jc w:val="left"/>
            </w:pPr>
            <w:r>
              <w:t>A customer (sometimes known as a client, buyer, or purchaser) is the recipient of a good, service, product, or idea, obtained from a seller, vendor, or supplier for a monetary or other valuable consideration. [8]</w:t>
            </w:r>
          </w:p>
        </w:tc>
      </w:tr>
      <w:tr w:rsidR="001223C9" w14:paraId="10A6AB85" w14:textId="77777777" w:rsidTr="001223C9">
        <w:trPr>
          <w:cantSplit/>
          <w:trHeight w:val="269"/>
          <w:jc w:val="center"/>
        </w:trPr>
        <w:tc>
          <w:tcPr>
            <w:tcW w:w="1615" w:type="dxa"/>
          </w:tcPr>
          <w:p w14:paraId="6A7030C9" w14:textId="77777777" w:rsidR="001223C9" w:rsidRDefault="001223C9" w:rsidP="00DA522D">
            <w:pPr>
              <w:jc w:val="left"/>
            </w:pPr>
            <w:r>
              <w:t>Electrical Engineering</w:t>
            </w:r>
          </w:p>
        </w:tc>
        <w:tc>
          <w:tcPr>
            <w:tcW w:w="7735" w:type="dxa"/>
          </w:tcPr>
          <w:p w14:paraId="6D0C6C61" w14:textId="77777777" w:rsidR="001223C9" w:rsidRDefault="001223C9" w:rsidP="00DA522D">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1223C9" w14:paraId="74F4628A" w14:textId="77777777" w:rsidTr="001223C9">
        <w:trPr>
          <w:cantSplit/>
          <w:trHeight w:val="269"/>
          <w:jc w:val="center"/>
        </w:trPr>
        <w:tc>
          <w:tcPr>
            <w:tcW w:w="1615" w:type="dxa"/>
          </w:tcPr>
          <w:p w14:paraId="650EBE8B" w14:textId="77777777" w:rsidR="001223C9" w:rsidRDefault="001223C9" w:rsidP="00DA522D">
            <w:pPr>
              <w:jc w:val="left"/>
            </w:pPr>
            <w:r>
              <w:t>Engineering Management</w:t>
            </w:r>
          </w:p>
        </w:tc>
        <w:tc>
          <w:tcPr>
            <w:tcW w:w="7735" w:type="dxa"/>
          </w:tcPr>
          <w:p w14:paraId="01B0C14D" w14:textId="77777777" w:rsidR="001223C9" w:rsidRDefault="001223C9" w:rsidP="00DA522D">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1223C9" w14:paraId="5E0D05E9" w14:textId="77777777" w:rsidTr="001223C9">
        <w:trPr>
          <w:cantSplit/>
          <w:trHeight w:val="269"/>
          <w:jc w:val="center"/>
        </w:trPr>
        <w:tc>
          <w:tcPr>
            <w:tcW w:w="1615" w:type="dxa"/>
          </w:tcPr>
          <w:p w14:paraId="5E75317C" w14:textId="77777777" w:rsidR="001223C9" w:rsidRDefault="001223C9" w:rsidP="00DA522D">
            <w:pPr>
              <w:jc w:val="left"/>
            </w:pPr>
            <w:r>
              <w:t>Manufacturing</w:t>
            </w:r>
          </w:p>
        </w:tc>
        <w:tc>
          <w:tcPr>
            <w:tcW w:w="7735" w:type="dxa"/>
          </w:tcPr>
          <w:p w14:paraId="50F83B70" w14:textId="77777777" w:rsidR="001223C9" w:rsidRDefault="001223C9" w:rsidP="00DA522D">
            <w:pPr>
              <w:jc w:val="left"/>
            </w:pPr>
            <w:r>
              <w:t>Manufacturing engineering is a discipline of engineering dealing with different manufacturing practices and includes the research, design and development of systems, processes, machines, tools and equipment. The manufacturing engineer</w:t>
            </w:r>
            <w:r w:rsidRPr="00DA522D">
              <w:t>’</w:t>
            </w:r>
            <w:r>
              <w:t xml:space="preserve">s primary focus is to turn raw materials into a new or updated product in the most economic, efficient and effective way possible [8]. </w:t>
            </w:r>
          </w:p>
        </w:tc>
      </w:tr>
      <w:tr w:rsidR="001223C9" w14:paraId="29307BCF" w14:textId="77777777" w:rsidTr="001223C9">
        <w:trPr>
          <w:cantSplit/>
          <w:trHeight w:val="269"/>
          <w:jc w:val="center"/>
        </w:trPr>
        <w:tc>
          <w:tcPr>
            <w:tcW w:w="1615" w:type="dxa"/>
          </w:tcPr>
          <w:p w14:paraId="34A8ADC3" w14:textId="77777777" w:rsidR="001223C9" w:rsidRDefault="001223C9" w:rsidP="00DA522D">
            <w:pPr>
              <w:jc w:val="left"/>
            </w:pPr>
            <w:r>
              <w:t>Mechanical Engineering</w:t>
            </w:r>
          </w:p>
        </w:tc>
        <w:tc>
          <w:tcPr>
            <w:tcW w:w="7735" w:type="dxa"/>
          </w:tcPr>
          <w:p w14:paraId="461EDDD1" w14:textId="77777777" w:rsidR="001223C9" w:rsidRDefault="001223C9" w:rsidP="00DA522D">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1223C9" w14:paraId="22EA167E" w14:textId="77777777" w:rsidTr="001223C9">
        <w:trPr>
          <w:cantSplit/>
          <w:trHeight w:val="269"/>
          <w:jc w:val="center"/>
        </w:trPr>
        <w:tc>
          <w:tcPr>
            <w:tcW w:w="1615" w:type="dxa"/>
          </w:tcPr>
          <w:p w14:paraId="440A88B8" w14:textId="391D00FE" w:rsidR="001223C9" w:rsidRDefault="001223C9" w:rsidP="00AF290E">
            <w:pPr>
              <w:jc w:val="left"/>
            </w:pPr>
            <w:del w:id="55" w:author="John Watson" w:date="2015-12-08T15:24:00Z">
              <w:r w:rsidDel="00AF290E">
                <w:lastRenderedPageBreak/>
                <w:delText xml:space="preserve">Program </w:delText>
              </w:r>
            </w:del>
            <w:commentRangeStart w:id="56"/>
            <w:ins w:id="57" w:author="John Watson" w:date="2015-12-08T15:24:00Z">
              <w:r w:rsidR="00AF290E">
                <w:t>Pro</w:t>
              </w:r>
              <w:r w:rsidR="00AF290E">
                <w:t>ject</w:t>
              </w:r>
            </w:ins>
            <w:commentRangeEnd w:id="56"/>
            <w:ins w:id="58" w:author="John Watson" w:date="2015-12-08T15:25:00Z">
              <w:r w:rsidR="00AF290E">
                <w:rPr>
                  <w:rStyle w:val="CommentReference"/>
                </w:rPr>
                <w:commentReference w:id="56"/>
              </w:r>
            </w:ins>
            <w:ins w:id="60" w:author="John Watson" w:date="2015-12-08T15:24:00Z">
              <w:r w:rsidR="00AF290E">
                <w:t xml:space="preserve"> </w:t>
              </w:r>
            </w:ins>
            <w:r>
              <w:t>Management</w:t>
            </w:r>
          </w:p>
        </w:tc>
        <w:tc>
          <w:tcPr>
            <w:tcW w:w="7735" w:type="dxa"/>
          </w:tcPr>
          <w:p w14:paraId="67EE71E9" w14:textId="77777777" w:rsidR="00AF290E" w:rsidRDefault="00AF290E" w:rsidP="00AF290E">
            <w:pPr>
              <w:rPr>
                <w:ins w:id="61" w:author="John Watson" w:date="2015-12-08T15:24:00Z"/>
              </w:rPr>
            </w:pPr>
            <w:ins w:id="62" w:author="John Watson" w:date="2015-12-08T15:24:00Z">
              <w:r>
                <w:t xml:space="preserve">    (1) The application of knowledge, skills, tools, and techniques to project activities to meet the project requirements. (PMI 2013)</w:t>
              </w:r>
            </w:ins>
          </w:p>
          <w:p w14:paraId="4194EAE2" w14:textId="77777777" w:rsidR="00AF290E" w:rsidRDefault="00AF290E" w:rsidP="00AF290E">
            <w:pPr>
              <w:rPr>
                <w:ins w:id="63" w:author="John Watson" w:date="2015-12-08T15:24:00Z"/>
              </w:rPr>
            </w:pPr>
          </w:p>
          <w:p w14:paraId="0903C7E2" w14:textId="77777777" w:rsidR="00AF290E" w:rsidRDefault="00AF290E" w:rsidP="00AF290E">
            <w:pPr>
              <w:rPr>
                <w:ins w:id="64" w:author="John Watson" w:date="2015-12-08T15:24:00Z"/>
              </w:rPr>
            </w:pPr>
            <w:ins w:id="65" w:author="John Watson" w:date="2015-12-08T15:24:00Z">
              <w:r>
                <w:t xml:space="preserve">    (2) The collection of work activities concerned with planning and estimating, measuring and controlling, leading and coordinating, and managing risk factors for a project. (Fairley 2009)</w:t>
              </w:r>
            </w:ins>
          </w:p>
          <w:p w14:paraId="632BD07C" w14:textId="7117CC2A" w:rsidR="001223C9" w:rsidRDefault="00AF290E" w:rsidP="00AF290E">
            <w:pPr>
              <w:jc w:val="left"/>
            </w:pPr>
            <w:ins w:id="66" w:author="John Watson" w:date="2015-12-08T15:24:00Z">
              <w:r>
                <w:t>[3, SEBoK Glossary]</w:t>
              </w:r>
            </w:ins>
            <w:del w:id="67" w:author="John Watson" w:date="2015-12-08T15:24:00Z">
              <w:r w:rsidR="001223C9" w:rsidDel="00AF290E">
                <w:delText xml:space="preserve">** consider product </w:delText>
              </w:r>
            </w:del>
            <w:del w:id="68" w:author="John Watson" w:date="2015-12-08T14:43:00Z">
              <w:r w:rsidR="001223C9" w:rsidDel="008414B1">
                <w:delText>manager</w:delText>
              </w:r>
            </w:del>
          </w:p>
        </w:tc>
      </w:tr>
      <w:tr w:rsidR="001223C9" w14:paraId="1BE03DE8" w14:textId="77777777" w:rsidTr="001223C9">
        <w:trPr>
          <w:cantSplit/>
          <w:trHeight w:val="269"/>
          <w:jc w:val="center"/>
        </w:trPr>
        <w:tc>
          <w:tcPr>
            <w:tcW w:w="1615" w:type="dxa"/>
          </w:tcPr>
          <w:p w14:paraId="096D9367" w14:textId="77777777" w:rsidR="001223C9" w:rsidRDefault="001223C9" w:rsidP="00DA522D">
            <w:pPr>
              <w:jc w:val="left"/>
            </w:pPr>
            <w:r>
              <w:t>SE Collaborators</w:t>
            </w:r>
          </w:p>
        </w:tc>
        <w:tc>
          <w:tcPr>
            <w:tcW w:w="7735" w:type="dxa"/>
          </w:tcPr>
          <w:p w14:paraId="4BBC8FAA" w14:textId="77777777" w:rsidR="001223C9" w:rsidRDefault="001223C9" w:rsidP="00DA522D">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r w:rsidR="001223C9" w14:paraId="763CCD11" w14:textId="77777777" w:rsidTr="001223C9">
        <w:trPr>
          <w:cantSplit/>
          <w:trHeight w:val="269"/>
          <w:jc w:val="center"/>
        </w:trPr>
        <w:tc>
          <w:tcPr>
            <w:tcW w:w="1615" w:type="dxa"/>
          </w:tcPr>
          <w:p w14:paraId="04B3BC42" w14:textId="77777777" w:rsidR="001223C9" w:rsidRDefault="001223C9" w:rsidP="00DA522D">
            <w:pPr>
              <w:jc w:val="left"/>
            </w:pPr>
            <w:r>
              <w:t>Software Engineering</w:t>
            </w:r>
          </w:p>
        </w:tc>
        <w:tc>
          <w:tcPr>
            <w:tcW w:w="7735" w:type="dxa"/>
          </w:tcPr>
          <w:p w14:paraId="7E49F4AF" w14:textId="77777777" w:rsidR="001223C9" w:rsidRDefault="001223C9" w:rsidP="00DA522D">
            <w:pPr>
              <w:jc w:val="left"/>
            </w:pPr>
            <w:r>
              <w:t>Software engineers apply the principles of software engineering to the design, development, maintenance, testing, and evaluation of the software and systems that make computers or anything containing software work.[8]</w:t>
            </w:r>
          </w:p>
        </w:tc>
      </w:tr>
      <w:tr w:rsidR="001223C9" w14:paraId="722F0B23" w14:textId="77777777" w:rsidTr="001223C9">
        <w:trPr>
          <w:cantSplit/>
          <w:trHeight w:val="269"/>
          <w:jc w:val="center"/>
        </w:trPr>
        <w:tc>
          <w:tcPr>
            <w:tcW w:w="1615" w:type="dxa"/>
          </w:tcPr>
          <w:p w14:paraId="1593E9CF" w14:textId="77777777" w:rsidR="001223C9" w:rsidRDefault="001223C9" w:rsidP="00DA522D">
            <w:pPr>
              <w:jc w:val="left"/>
            </w:pPr>
            <w:r>
              <w:t>Stakeholder</w:t>
            </w:r>
          </w:p>
        </w:tc>
        <w:tc>
          <w:tcPr>
            <w:tcW w:w="7735" w:type="dxa"/>
          </w:tcPr>
          <w:p w14:paraId="667D5B93" w14:textId="77777777" w:rsidR="001223C9" w:rsidRDefault="001223C9" w:rsidP="00DA522D">
            <w:pPr>
              <w:jc w:val="left"/>
            </w:pPr>
            <w:r>
              <w:t>A person, group or organization with an interest in a project. [8]</w:t>
            </w:r>
            <w:r>
              <w:br/>
            </w:r>
            <w:r>
              <w:br/>
              <w:t>A party having a right, share or claim in a system or in its</w:t>
            </w:r>
            <w:r>
              <w:br/>
              <w:t>possession of characteristics that meet that party</w:t>
            </w:r>
            <w:r w:rsidRPr="00DA522D">
              <w:t>’</w:t>
            </w:r>
            <w:r>
              <w:t>s needs and</w:t>
            </w:r>
            <w:r>
              <w:br/>
              <w:t>expectations.[2]</w:t>
            </w:r>
          </w:p>
        </w:tc>
      </w:tr>
      <w:tr w:rsidR="001223C9" w14:paraId="47E9B57A" w14:textId="77777777" w:rsidTr="001223C9">
        <w:trPr>
          <w:cantSplit/>
          <w:trHeight w:val="269"/>
          <w:jc w:val="center"/>
        </w:trPr>
        <w:tc>
          <w:tcPr>
            <w:tcW w:w="1615" w:type="dxa"/>
          </w:tcPr>
          <w:p w14:paraId="11CB3DC5" w14:textId="77777777" w:rsidR="001223C9" w:rsidRDefault="001223C9" w:rsidP="00DA522D">
            <w:pPr>
              <w:jc w:val="left"/>
            </w:pPr>
            <w:r>
              <w:t>Support</w:t>
            </w:r>
          </w:p>
        </w:tc>
        <w:tc>
          <w:tcPr>
            <w:tcW w:w="7735" w:type="dxa"/>
          </w:tcPr>
          <w:p w14:paraId="3D0D7261" w14:textId="77777777" w:rsidR="001223C9" w:rsidRDefault="001223C9" w:rsidP="00DA522D">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bl>
    <w:p w14:paraId="6BE3D2AC" w14:textId="77777777" w:rsidR="00DA522D" w:rsidRDefault="00DA522D" w:rsidP="001223C9">
      <w:pPr>
        <w:pStyle w:val="Heading2"/>
        <w:pageBreakBefore/>
        <w:numPr>
          <w:ilvl w:val="1"/>
          <w:numId w:val="2"/>
        </w:numPr>
      </w:pPr>
      <w:bookmarkStart w:id="69" w:name="_Toc437257421"/>
      <w:r>
        <w:lastRenderedPageBreak/>
        <w:t>References and Citations List</w:t>
      </w:r>
      <w:bookmarkEnd w:id="69"/>
    </w:p>
    <w:p w14:paraId="1E160A05" w14:textId="77777777" w:rsidR="00DA522D" w:rsidRDefault="00DA522D" w:rsidP="00DA522D">
      <w:r>
        <w:t>The reference numbers in this list must be kept in-sync with the references and citations in the Systems Engineering Concept Model (SECM)</w:t>
      </w:r>
    </w:p>
    <w:p w14:paraId="4E8B2D45" w14:textId="77777777" w:rsidR="00DA522D" w:rsidRDefault="00DA522D" w:rsidP="00DA522D">
      <w:r>
        <w:t>1.     Watson, John C. System Engineering Workflow Use Cases (Document and Rhapsody Model), September 14, 2014, Version 1.0, Lockheed Martin Corporation</w:t>
      </w:r>
    </w:p>
    <w:p w14:paraId="4C548689" w14:textId="77777777" w:rsidR="00DA522D" w:rsidRDefault="00DA522D" w:rsidP="00DA522D">
      <w:r>
        <w:t xml:space="preserve">2.     INCOSE. 2011. INCOSE Systems Engineering Handbook, Version 3.2.2. San Diego, CA, USA: International Council on Systems Engineering (INCOSE), INCOSE-TP-2003-002-03.2.2. </w:t>
      </w:r>
    </w:p>
    <w:p w14:paraId="61BA00C5" w14:textId="77777777" w:rsidR="00DA522D" w:rsidRDefault="00DA522D" w:rsidP="00DA522D">
      <w:r>
        <w:t>3.    BKCASE Editorial Board. 2015. The Guide to the Systems Engineering Body of Knowledge (SEBoK), v. 1.4. R.D. Adcock (EIC). Hoboken, NJ: The Trustees of the Stevens Institute of Technology. Accessed DATE. www.sebokwiki.org. BKCASE is managed and maintained by the Stevens Institute of Technology Systems Engineering Research Center, the International Council on Systems Engineering, and the Institute of Electrical and Electronics Engineers Computer Society.</w:t>
      </w:r>
    </w:p>
    <w:p w14:paraId="37BC7EF3" w14:textId="77777777" w:rsidR="00DA522D" w:rsidRDefault="00DA522D" w:rsidP="00DA522D">
      <w:r>
        <w:t>4.     International Standard - ISO/IEC 15288 and IEEE 15288 - 2008, Second Edition 2008-02-01, Systems and software engineering - System life cycle processes</w:t>
      </w:r>
    </w:p>
    <w:p w14:paraId="555F1402" w14:textId="77777777" w:rsidR="00DA522D" w:rsidRDefault="00DA522D" w:rsidP="00DA522D">
      <w:r>
        <w:t>5.     ISO/IEC 2008. Systems and Software Engineering -- System Life Cycle Processes. Geneva, Switzerland: International Organization for Standardization / International Electromechanical Commissions. ISO/IEC/IEEE 15288:2008 (E).</w:t>
      </w:r>
    </w:p>
    <w:p w14:paraId="3B8F6180" w14:textId="77777777" w:rsidR="00DA522D" w:rsidRDefault="00DA522D" w:rsidP="00DA522D">
      <w:r>
        <w:t>6.    Wikipedia: Safety: Mar 31, 2015:  http://en.wikipedia.org/wiki/Safety#Safety_measures</w:t>
      </w:r>
    </w:p>
    <w:p w14:paraId="069C3E00" w14:textId="77777777" w:rsidR="00DA522D" w:rsidRDefault="00DA522D" w:rsidP="00DA522D">
      <w:r>
        <w:t>7.   Douglas, Bruce: Safety Analysis of UML Models</w:t>
      </w:r>
    </w:p>
    <w:p w14:paraId="330338F4" w14:textId="77777777" w:rsidR="00DA522D" w:rsidRDefault="00DA522D" w:rsidP="00DA522D">
      <w:r>
        <w:t>8.   Wikipedia. Main Page. Mar 31, 2015.  http://en.wikipedia.org/wiki</w:t>
      </w:r>
    </w:p>
    <w:p w14:paraId="1DACAFE6" w14:textId="77777777" w:rsidR="00DA522D" w:rsidRDefault="00DA522D" w:rsidP="00DA522D">
      <w:r>
        <w:t>9.   Roedler, G.J. and Jones, C. December 27, 2005. Technical Measurement, Version 1.0, Practical Software and Systems Measurement (PSM) and International Council on Systems Engineering (INCOSE). INCOSE-TP-2003-020-01</w:t>
      </w:r>
    </w:p>
    <w:p w14:paraId="04E4DA6F" w14:textId="77777777" w:rsidR="00DA522D" w:rsidRDefault="00DA522D" w:rsidP="00DA522D">
      <w:r>
        <w:t xml:space="preserve">10.  INCOSE (2015). Systems Engineering Handbook: A Guide for System Life Cycle Process and Activities (4th ed.) D. D. Walden, G. J. Roedler. K. J. Forsberg, R.D. Hamelin, and, T. M. Shortell (Eds.). San Diego, CA: International Council on Systems Engineering. Published by John Wiley &amp; Sons, Inc. </w:t>
      </w:r>
    </w:p>
    <w:p w14:paraId="5A9C7990" w14:textId="77777777" w:rsidR="00DA522D" w:rsidRDefault="00DA522D" w:rsidP="00DA522D">
      <w:r>
        <w:t>11.  Merriam Webster on-line dictionary</w:t>
      </w:r>
    </w:p>
    <w:p w14:paraId="3FF06DB7" w14:textId="77777777" w:rsidR="006A413B" w:rsidRPr="00B2795B" w:rsidRDefault="006A413B" w:rsidP="009C4362"/>
    <w:sectPr w:rsidR="006A413B" w:rsidRPr="00B2795B" w:rsidSect="00660563">
      <w:headerReference w:type="default" r:id="rId23"/>
      <w:footerReference w:type="default" r:id="rId24"/>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John Watson" w:date="2015-12-08T14:38:00Z" w:initials="JW">
    <w:p w14:paraId="44D241C9" w14:textId="77777777" w:rsidR="008414B1" w:rsidRDefault="008414B1">
      <w:pPr>
        <w:pStyle w:val="CommentText"/>
      </w:pPr>
      <w:r>
        <w:rPr>
          <w:rStyle w:val="CommentReference"/>
        </w:rPr>
        <w:annotationRef/>
      </w:r>
      <w:r>
        <w:t xml:space="preserve">On Last decision, there is a spelling error. It should be “Changes Needed”. Source model has been updated. </w:t>
      </w:r>
    </w:p>
  </w:comment>
  <w:comment w:id="56" w:author="John Watson" w:date="2015-12-08T15:25:00Z" w:initials="JW">
    <w:p w14:paraId="28BBECBD" w14:textId="177F8B92" w:rsidR="00AF290E" w:rsidRDefault="00AF290E">
      <w:pPr>
        <w:pStyle w:val="CommentText"/>
      </w:pPr>
      <w:r>
        <w:rPr>
          <w:rStyle w:val="CommentReference"/>
        </w:rPr>
        <w:annotationRef/>
      </w:r>
      <w:r>
        <w:t>The name and definition have been changed in</w:t>
      </w:r>
      <w:bookmarkStart w:id="59" w:name="_GoBack"/>
      <w:bookmarkEnd w:id="59"/>
      <w:r>
        <w:t xml:space="preserve"> the model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D241C9" w15:done="0"/>
  <w15:commentEx w15:paraId="28BBEC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85270C" w14:textId="77777777" w:rsidR="00C5571D" w:rsidRDefault="00C5571D" w:rsidP="00660563">
      <w:pPr>
        <w:spacing w:after="0" w:line="240" w:lineRule="auto"/>
      </w:pPr>
      <w:r>
        <w:separator/>
      </w:r>
    </w:p>
  </w:endnote>
  <w:endnote w:type="continuationSeparator" w:id="0">
    <w:p w14:paraId="2F10E6D2" w14:textId="77777777" w:rsidR="00C5571D" w:rsidRDefault="00C5571D"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3B5E7" w14:textId="77777777" w:rsidR="008414B1" w:rsidRDefault="008414B1">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C61934">
      <w:rPr>
        <w:b/>
        <w:bCs/>
        <w:noProof/>
      </w:rPr>
      <w:t>34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C61934">
      <w:rPr>
        <w:b/>
        <w:bCs/>
        <w:noProof/>
      </w:rPr>
      <w:t>35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2794C6" w14:textId="77777777" w:rsidR="00C5571D" w:rsidRDefault="00C5571D" w:rsidP="00660563">
      <w:pPr>
        <w:spacing w:after="0" w:line="240" w:lineRule="auto"/>
      </w:pPr>
      <w:r>
        <w:separator/>
      </w:r>
    </w:p>
  </w:footnote>
  <w:footnote w:type="continuationSeparator" w:id="0">
    <w:p w14:paraId="5D110EFD" w14:textId="77777777" w:rsidR="00C5571D" w:rsidRDefault="00C5571D"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AC707" w14:textId="77777777" w:rsidR="008414B1" w:rsidRDefault="008414B1">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ABF"/>
    <w:multiLevelType w:val="hybridMultilevel"/>
    <w:tmpl w:val="51BE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A2B20"/>
    <w:multiLevelType w:val="hybridMultilevel"/>
    <w:tmpl w:val="4424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20C4A"/>
    <w:multiLevelType w:val="hybridMultilevel"/>
    <w:tmpl w:val="720A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279AA"/>
    <w:multiLevelType w:val="hybridMultilevel"/>
    <w:tmpl w:val="6322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01EA5"/>
    <w:multiLevelType w:val="hybridMultilevel"/>
    <w:tmpl w:val="AC84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51AAD"/>
    <w:multiLevelType w:val="hybridMultilevel"/>
    <w:tmpl w:val="1872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A1BA2"/>
    <w:multiLevelType w:val="hybridMultilevel"/>
    <w:tmpl w:val="93A0DA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15916"/>
    <w:multiLevelType w:val="hybridMultilevel"/>
    <w:tmpl w:val="F5A0B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056E9"/>
    <w:multiLevelType w:val="hybridMultilevel"/>
    <w:tmpl w:val="BD1A1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3497D"/>
    <w:multiLevelType w:val="hybridMultilevel"/>
    <w:tmpl w:val="13A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31FE2"/>
    <w:multiLevelType w:val="hybridMultilevel"/>
    <w:tmpl w:val="9294B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3221D"/>
    <w:multiLevelType w:val="hybridMultilevel"/>
    <w:tmpl w:val="D62E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971F7"/>
    <w:multiLevelType w:val="hybridMultilevel"/>
    <w:tmpl w:val="DD360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4" w15:restartNumberingAfterBreak="0">
    <w:nsid w:val="2F980888"/>
    <w:multiLevelType w:val="hybridMultilevel"/>
    <w:tmpl w:val="E6443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A4169"/>
    <w:multiLevelType w:val="hybridMultilevel"/>
    <w:tmpl w:val="104C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70DD5"/>
    <w:multiLevelType w:val="hybridMultilevel"/>
    <w:tmpl w:val="9B42A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C85600"/>
    <w:multiLevelType w:val="hybridMultilevel"/>
    <w:tmpl w:val="23E0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B36FEE"/>
    <w:multiLevelType w:val="hybridMultilevel"/>
    <w:tmpl w:val="8F9CF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A253C"/>
    <w:multiLevelType w:val="hybridMultilevel"/>
    <w:tmpl w:val="5B4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75C1F"/>
    <w:multiLevelType w:val="hybridMultilevel"/>
    <w:tmpl w:val="B07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241C44"/>
    <w:multiLevelType w:val="hybridMultilevel"/>
    <w:tmpl w:val="3958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2256B3"/>
    <w:multiLevelType w:val="hybridMultilevel"/>
    <w:tmpl w:val="B52E2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0216D"/>
    <w:multiLevelType w:val="hybridMultilevel"/>
    <w:tmpl w:val="0A62B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23C39"/>
    <w:multiLevelType w:val="hybridMultilevel"/>
    <w:tmpl w:val="2306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9E714E"/>
    <w:multiLevelType w:val="hybridMultilevel"/>
    <w:tmpl w:val="F5CC4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7385068F"/>
    <w:multiLevelType w:val="hybridMultilevel"/>
    <w:tmpl w:val="787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04ABC"/>
    <w:multiLevelType w:val="hybridMultilevel"/>
    <w:tmpl w:val="96CC9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34565"/>
    <w:multiLevelType w:val="hybridMultilevel"/>
    <w:tmpl w:val="E8442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749BF"/>
    <w:multiLevelType w:val="hybridMultilevel"/>
    <w:tmpl w:val="B146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EC29FB"/>
    <w:multiLevelType w:val="hybridMultilevel"/>
    <w:tmpl w:val="7686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D17A9"/>
    <w:multiLevelType w:val="hybridMultilevel"/>
    <w:tmpl w:val="A5D0C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4610A8"/>
    <w:multiLevelType w:val="hybridMultilevel"/>
    <w:tmpl w:val="81AE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4E3ECF"/>
    <w:multiLevelType w:val="hybridMultilevel"/>
    <w:tmpl w:val="3C782BCC"/>
    <w:lvl w:ilvl="0" w:tplc="E6CCC432">
      <w:start w:val="1"/>
      <w:numFmt w:val="decimal"/>
      <w:lvlText w:val="%1."/>
      <w:lvlJc w:val="left"/>
      <w:pPr>
        <w:ind w:left="1080" w:hanging="720"/>
      </w:pPr>
      <w:rPr>
        <w:rFonts w:hint="default"/>
      </w:rPr>
    </w:lvl>
    <w:lvl w:ilvl="1" w:tplc="9008F9E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3"/>
  </w:num>
  <w:num w:numId="3">
    <w:abstractNumId w:val="20"/>
  </w:num>
  <w:num w:numId="4">
    <w:abstractNumId w:val="12"/>
  </w:num>
  <w:num w:numId="5">
    <w:abstractNumId w:val="7"/>
  </w:num>
  <w:num w:numId="6">
    <w:abstractNumId w:val="27"/>
  </w:num>
  <w:num w:numId="7">
    <w:abstractNumId w:val="0"/>
  </w:num>
  <w:num w:numId="8">
    <w:abstractNumId w:val="17"/>
  </w:num>
  <w:num w:numId="9">
    <w:abstractNumId w:val="30"/>
  </w:num>
  <w:num w:numId="10">
    <w:abstractNumId w:val="22"/>
  </w:num>
  <w:num w:numId="11">
    <w:abstractNumId w:val="21"/>
  </w:num>
  <w:num w:numId="12">
    <w:abstractNumId w:val="33"/>
  </w:num>
  <w:num w:numId="13">
    <w:abstractNumId w:val="19"/>
  </w:num>
  <w:num w:numId="14">
    <w:abstractNumId w:val="28"/>
  </w:num>
  <w:num w:numId="15">
    <w:abstractNumId w:val="11"/>
  </w:num>
  <w:num w:numId="16">
    <w:abstractNumId w:val="15"/>
  </w:num>
  <w:num w:numId="17">
    <w:abstractNumId w:val="16"/>
  </w:num>
  <w:num w:numId="18">
    <w:abstractNumId w:val="32"/>
  </w:num>
  <w:num w:numId="19">
    <w:abstractNumId w:val="6"/>
  </w:num>
  <w:num w:numId="20">
    <w:abstractNumId w:val="23"/>
  </w:num>
  <w:num w:numId="21">
    <w:abstractNumId w:val="9"/>
  </w:num>
  <w:num w:numId="22">
    <w:abstractNumId w:val="29"/>
  </w:num>
  <w:num w:numId="23">
    <w:abstractNumId w:val="18"/>
  </w:num>
  <w:num w:numId="24">
    <w:abstractNumId w:val="25"/>
  </w:num>
  <w:num w:numId="25">
    <w:abstractNumId w:val="24"/>
  </w:num>
  <w:num w:numId="26">
    <w:abstractNumId w:val="4"/>
  </w:num>
  <w:num w:numId="27">
    <w:abstractNumId w:val="10"/>
  </w:num>
  <w:num w:numId="28">
    <w:abstractNumId w:val="5"/>
  </w:num>
  <w:num w:numId="29">
    <w:abstractNumId w:val="1"/>
  </w:num>
  <w:num w:numId="30">
    <w:abstractNumId w:val="31"/>
  </w:num>
  <w:num w:numId="31">
    <w:abstractNumId w:val="14"/>
  </w:num>
  <w:num w:numId="32">
    <w:abstractNumId w:val="34"/>
  </w:num>
  <w:num w:numId="33">
    <w:abstractNumId w:val="8"/>
  </w:num>
  <w:num w:numId="34">
    <w:abstractNumId w:val="2"/>
  </w:num>
  <w:num w:numId="35">
    <w:abstractNumId w:val="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Watson">
    <w15:presenceInfo w15:providerId="Windows Live" w15:userId="4534f41415a7e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59C9"/>
    <w:rsid w:val="000F193B"/>
    <w:rsid w:val="001223C9"/>
    <w:rsid w:val="001A0149"/>
    <w:rsid w:val="001B1848"/>
    <w:rsid w:val="001D5C6C"/>
    <w:rsid w:val="001E5439"/>
    <w:rsid w:val="00231356"/>
    <w:rsid w:val="002B4053"/>
    <w:rsid w:val="002F6180"/>
    <w:rsid w:val="00301DFD"/>
    <w:rsid w:val="00307A50"/>
    <w:rsid w:val="00352DB2"/>
    <w:rsid w:val="00363395"/>
    <w:rsid w:val="003B0E5F"/>
    <w:rsid w:val="0043148A"/>
    <w:rsid w:val="004448A0"/>
    <w:rsid w:val="00447E36"/>
    <w:rsid w:val="004D26AD"/>
    <w:rsid w:val="004E350F"/>
    <w:rsid w:val="005105E0"/>
    <w:rsid w:val="00511B39"/>
    <w:rsid w:val="0051522D"/>
    <w:rsid w:val="0052346F"/>
    <w:rsid w:val="005B6FAE"/>
    <w:rsid w:val="00627E8E"/>
    <w:rsid w:val="0063013D"/>
    <w:rsid w:val="00642CA9"/>
    <w:rsid w:val="00660563"/>
    <w:rsid w:val="00675EFC"/>
    <w:rsid w:val="00691AD9"/>
    <w:rsid w:val="00695209"/>
    <w:rsid w:val="00695713"/>
    <w:rsid w:val="006A413B"/>
    <w:rsid w:val="006E249D"/>
    <w:rsid w:val="006F4780"/>
    <w:rsid w:val="007135A3"/>
    <w:rsid w:val="0071414A"/>
    <w:rsid w:val="00741FC3"/>
    <w:rsid w:val="00757B5A"/>
    <w:rsid w:val="00774A69"/>
    <w:rsid w:val="00786A24"/>
    <w:rsid w:val="007D5DFD"/>
    <w:rsid w:val="007E2F72"/>
    <w:rsid w:val="008038A8"/>
    <w:rsid w:val="008060F4"/>
    <w:rsid w:val="00817350"/>
    <w:rsid w:val="008414B1"/>
    <w:rsid w:val="00845A3C"/>
    <w:rsid w:val="008734E4"/>
    <w:rsid w:val="00875E4E"/>
    <w:rsid w:val="0088355C"/>
    <w:rsid w:val="008E7089"/>
    <w:rsid w:val="00945871"/>
    <w:rsid w:val="00952DD9"/>
    <w:rsid w:val="009539AF"/>
    <w:rsid w:val="00954D66"/>
    <w:rsid w:val="009727DF"/>
    <w:rsid w:val="009812B1"/>
    <w:rsid w:val="009A587C"/>
    <w:rsid w:val="009C3057"/>
    <w:rsid w:val="009C4362"/>
    <w:rsid w:val="009E6641"/>
    <w:rsid w:val="00A365CB"/>
    <w:rsid w:val="00A5713D"/>
    <w:rsid w:val="00A708BC"/>
    <w:rsid w:val="00A8676F"/>
    <w:rsid w:val="00AA787E"/>
    <w:rsid w:val="00AB6F51"/>
    <w:rsid w:val="00AC524F"/>
    <w:rsid w:val="00AC70A7"/>
    <w:rsid w:val="00AE4D6C"/>
    <w:rsid w:val="00AE7688"/>
    <w:rsid w:val="00AF290E"/>
    <w:rsid w:val="00AF441B"/>
    <w:rsid w:val="00B2795B"/>
    <w:rsid w:val="00B329E6"/>
    <w:rsid w:val="00B42D6E"/>
    <w:rsid w:val="00B80790"/>
    <w:rsid w:val="00BC49EC"/>
    <w:rsid w:val="00BF02E1"/>
    <w:rsid w:val="00C32010"/>
    <w:rsid w:val="00C5571D"/>
    <w:rsid w:val="00C61934"/>
    <w:rsid w:val="00C9750F"/>
    <w:rsid w:val="00D264A9"/>
    <w:rsid w:val="00D46656"/>
    <w:rsid w:val="00D6325C"/>
    <w:rsid w:val="00D71C57"/>
    <w:rsid w:val="00D84E6B"/>
    <w:rsid w:val="00D9152F"/>
    <w:rsid w:val="00DA522D"/>
    <w:rsid w:val="00DC22F8"/>
    <w:rsid w:val="00DD09B3"/>
    <w:rsid w:val="00DD5AA9"/>
    <w:rsid w:val="00E01696"/>
    <w:rsid w:val="00E31D8E"/>
    <w:rsid w:val="00E47A7F"/>
    <w:rsid w:val="00E622AB"/>
    <w:rsid w:val="00E83FBB"/>
    <w:rsid w:val="00EA1F87"/>
    <w:rsid w:val="00EF2E32"/>
    <w:rsid w:val="00F16838"/>
    <w:rsid w:val="00F33FE4"/>
    <w:rsid w:val="00F353A6"/>
    <w:rsid w:val="00FA5025"/>
    <w:rsid w:val="00FE5B18"/>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23941"/>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1"/>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 w:type="character" w:styleId="CommentReference">
    <w:name w:val="annotation reference"/>
    <w:basedOn w:val="DefaultParagraphFont"/>
    <w:uiPriority w:val="99"/>
    <w:semiHidden/>
    <w:unhideWhenUsed/>
    <w:rsid w:val="007D5DFD"/>
    <w:rPr>
      <w:sz w:val="16"/>
      <w:szCs w:val="16"/>
    </w:rPr>
  </w:style>
  <w:style w:type="paragraph" w:styleId="CommentText">
    <w:name w:val="annotation text"/>
    <w:basedOn w:val="Normal"/>
    <w:link w:val="CommentTextChar"/>
    <w:uiPriority w:val="99"/>
    <w:semiHidden/>
    <w:unhideWhenUsed/>
    <w:rsid w:val="007D5DFD"/>
    <w:pPr>
      <w:spacing w:line="240" w:lineRule="auto"/>
    </w:pPr>
    <w:rPr>
      <w:sz w:val="20"/>
      <w:szCs w:val="20"/>
    </w:rPr>
  </w:style>
  <w:style w:type="character" w:customStyle="1" w:styleId="CommentTextChar">
    <w:name w:val="Comment Text Char"/>
    <w:basedOn w:val="DefaultParagraphFont"/>
    <w:link w:val="CommentText"/>
    <w:uiPriority w:val="99"/>
    <w:semiHidden/>
    <w:rsid w:val="007D5DFD"/>
    <w:rPr>
      <w:sz w:val="20"/>
      <w:szCs w:val="20"/>
    </w:rPr>
  </w:style>
  <w:style w:type="paragraph" w:styleId="CommentSubject">
    <w:name w:val="annotation subject"/>
    <w:basedOn w:val="CommentText"/>
    <w:next w:val="CommentText"/>
    <w:link w:val="CommentSubjectChar"/>
    <w:uiPriority w:val="99"/>
    <w:semiHidden/>
    <w:unhideWhenUsed/>
    <w:rsid w:val="007D5DFD"/>
    <w:rPr>
      <w:b/>
      <w:bCs/>
    </w:rPr>
  </w:style>
  <w:style w:type="character" w:customStyle="1" w:styleId="CommentSubjectChar">
    <w:name w:val="Comment Subject Char"/>
    <w:basedOn w:val="CommentTextChar"/>
    <w:link w:val="CommentSubject"/>
    <w:uiPriority w:val="99"/>
    <w:semiHidden/>
    <w:rsid w:val="007D5D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commentsExtended" Target="commentsExtended.xml"/><Relationship Id="rId18" Type="http://schemas.openxmlformats.org/officeDocument/2006/relationships/image" Target="media/image9.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B19D2"/>
    <w:rsid w:val="005C1AB5"/>
    <w:rsid w:val="005E0DE9"/>
    <w:rsid w:val="007D78CB"/>
    <w:rsid w:val="00955B09"/>
    <w:rsid w:val="009B4EA4"/>
    <w:rsid w:val="00A25C9F"/>
    <w:rsid w:val="00A34574"/>
    <w:rsid w:val="00B40EE3"/>
    <w:rsid w:val="00C82E5F"/>
    <w:rsid w:val="00CF377A"/>
    <w:rsid w:val="00D53512"/>
    <w:rsid w:val="00DB2685"/>
    <w:rsid w:val="00DB2DF5"/>
    <w:rsid w:val="00E1606E"/>
    <w:rsid w:val="00EA7C69"/>
    <w:rsid w:val="00EE6056"/>
    <w:rsid w:val="00F2673A"/>
    <w:rsid w:val="00F74C91"/>
    <w:rsid w:val="00F76271"/>
    <w:rsid w:val="00FB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12CF6-6E5A-4FEB-98B8-79219AF8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35</Pages>
  <Words>7678</Words>
  <Characters>43767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5</cp:revision>
  <dcterms:created xsi:type="dcterms:W3CDTF">2015-12-05T20:02:00Z</dcterms:created>
  <dcterms:modified xsi:type="dcterms:W3CDTF">2015-12-08T23:11:00Z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