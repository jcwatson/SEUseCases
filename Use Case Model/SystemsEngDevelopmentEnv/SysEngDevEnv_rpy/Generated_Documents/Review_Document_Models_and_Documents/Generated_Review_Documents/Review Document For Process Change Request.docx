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447E36"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Content>
          <w:r w:rsidR="00774A69">
            <w:rPr>
              <w:rFonts w:ascii="Calibri Light" w:eastAsia="Times New Roman" w:hAnsi="Calibri Light" w:cs="Times New Roman"/>
              <w:color w:val="323E4F"/>
              <w:spacing w:val="5"/>
              <w:kern w:val="28"/>
              <w:sz w:val="52"/>
              <w:szCs w:val="52"/>
            </w:rPr>
            <w:t>Process Change Request</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8060F4">
        <w:rPr>
          <w:rFonts w:ascii="Calibri" w:eastAsia="Calibri" w:hAnsi="Calibri" w:cs="Times New Roman"/>
        </w:rPr>
        <w:fldChar w:fldCharType="begin"/>
      </w:r>
      <w:r w:rsidR="008060F4">
        <w:rPr>
          <w:rFonts w:ascii="Calibri" w:eastAsia="Calibri" w:hAnsi="Calibri" w:cs="Times New Roman"/>
        </w:rPr>
        <w:instrText xml:space="preserve"> SAVEDATE  \@ "M/d/yyyy h:mm am/pm"  \* MERGEFORMAT </w:instrText>
      </w:r>
      <w:r w:rsidR="008060F4">
        <w:rPr>
          <w:rFonts w:ascii="Calibri" w:eastAsia="Calibri" w:hAnsi="Calibri" w:cs="Times New Roman"/>
        </w:rPr>
        <w:fldChar w:fldCharType="separate"/>
      </w:r>
      <w:r w:rsidR="00A5713D">
        <w:rPr>
          <w:rFonts w:ascii="Calibri" w:eastAsia="Calibri" w:hAnsi="Calibri" w:cs="Times New Roman"/>
          <w:noProof/>
        </w:rPr>
        <w:t>11/12/2015 4:08 PM</w:t>
      </w:r>
      <w:r w:rsidR="008060F4">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A5713D" w:rsidRDefault="00774A69">
          <w:pPr>
            <w:pStyle w:val="TOC1"/>
            <w:tabs>
              <w:tab w:val="left" w:pos="332"/>
            </w:tabs>
            <w:rPr>
              <w:rFonts w:eastAsiaTheme="minorEastAsia"/>
              <w:noProof/>
            </w:rPr>
          </w:pPr>
          <w:r>
            <w:fldChar w:fldCharType="begin"/>
          </w:r>
          <w:r>
            <w:instrText xml:space="preserve"> TOC \o "1-3" \h \z \u </w:instrText>
          </w:r>
          <w:r>
            <w:fldChar w:fldCharType="separate"/>
          </w:r>
          <w:hyperlink w:anchor="_Toc435109138" w:history="1">
            <w:r w:rsidR="00A5713D" w:rsidRPr="00691F92">
              <w:rPr>
                <w:rStyle w:val="Hyperlink"/>
                <w:noProof/>
              </w:rPr>
              <w:t>1</w:t>
            </w:r>
            <w:r w:rsidR="00A5713D">
              <w:rPr>
                <w:rFonts w:eastAsiaTheme="minorEastAsia"/>
                <w:noProof/>
              </w:rPr>
              <w:tab/>
            </w:r>
            <w:r w:rsidR="00A5713D" w:rsidRPr="00691F92">
              <w:rPr>
                <w:rStyle w:val="Hyperlink"/>
                <w:noProof/>
              </w:rPr>
              <w:t>Introduction</w:t>
            </w:r>
            <w:r w:rsidR="00A5713D">
              <w:rPr>
                <w:noProof/>
                <w:webHidden/>
              </w:rPr>
              <w:tab/>
            </w:r>
            <w:r w:rsidR="00A5713D">
              <w:rPr>
                <w:noProof/>
                <w:webHidden/>
              </w:rPr>
              <w:fldChar w:fldCharType="begin"/>
            </w:r>
            <w:r w:rsidR="00A5713D">
              <w:rPr>
                <w:noProof/>
                <w:webHidden/>
              </w:rPr>
              <w:instrText xml:space="preserve"> PAGEREF _Toc435109138 \h </w:instrText>
            </w:r>
            <w:r w:rsidR="00A5713D">
              <w:rPr>
                <w:noProof/>
                <w:webHidden/>
              </w:rPr>
            </w:r>
            <w:r w:rsidR="00A5713D">
              <w:rPr>
                <w:noProof/>
                <w:webHidden/>
              </w:rPr>
              <w:fldChar w:fldCharType="separate"/>
            </w:r>
            <w:r w:rsidR="00A5713D">
              <w:rPr>
                <w:noProof/>
                <w:webHidden/>
              </w:rPr>
              <w:t>4</w:t>
            </w:r>
            <w:r w:rsidR="00A5713D">
              <w:rPr>
                <w:noProof/>
                <w:webHidden/>
              </w:rPr>
              <w:fldChar w:fldCharType="end"/>
            </w:r>
          </w:hyperlink>
        </w:p>
        <w:p w:rsidR="00A5713D" w:rsidRDefault="00A5713D">
          <w:pPr>
            <w:pStyle w:val="TOC2"/>
            <w:tabs>
              <w:tab w:val="left" w:pos="499"/>
              <w:tab w:val="right" w:leader="dot" w:pos="9350"/>
            </w:tabs>
            <w:rPr>
              <w:rFonts w:eastAsiaTheme="minorEastAsia"/>
              <w:noProof/>
            </w:rPr>
          </w:pPr>
          <w:hyperlink w:anchor="_Toc435109139" w:history="1">
            <w:r w:rsidRPr="00691F92">
              <w:rPr>
                <w:rStyle w:val="Hyperlink"/>
                <w:noProof/>
              </w:rPr>
              <w:t>1.1</w:t>
            </w:r>
            <w:r>
              <w:rPr>
                <w:rFonts w:eastAsiaTheme="minorEastAsia"/>
                <w:noProof/>
              </w:rPr>
              <w:tab/>
            </w:r>
            <w:r w:rsidRPr="00691F92">
              <w:rPr>
                <w:rStyle w:val="Hyperlink"/>
                <w:noProof/>
              </w:rPr>
              <w:t>Intent</w:t>
            </w:r>
            <w:r>
              <w:rPr>
                <w:noProof/>
                <w:webHidden/>
              </w:rPr>
              <w:tab/>
            </w:r>
            <w:r>
              <w:rPr>
                <w:noProof/>
                <w:webHidden/>
              </w:rPr>
              <w:fldChar w:fldCharType="begin"/>
            </w:r>
            <w:r>
              <w:rPr>
                <w:noProof/>
                <w:webHidden/>
              </w:rPr>
              <w:instrText xml:space="preserve"> PAGEREF _Toc435109139 \h </w:instrText>
            </w:r>
            <w:r>
              <w:rPr>
                <w:noProof/>
                <w:webHidden/>
              </w:rPr>
            </w:r>
            <w:r>
              <w:rPr>
                <w:noProof/>
                <w:webHidden/>
              </w:rPr>
              <w:fldChar w:fldCharType="separate"/>
            </w:r>
            <w:r>
              <w:rPr>
                <w:noProof/>
                <w:webHidden/>
              </w:rPr>
              <w:t>4</w:t>
            </w:r>
            <w:r>
              <w:rPr>
                <w:noProof/>
                <w:webHidden/>
              </w:rPr>
              <w:fldChar w:fldCharType="end"/>
            </w:r>
          </w:hyperlink>
        </w:p>
        <w:p w:rsidR="00A5713D" w:rsidRDefault="00A5713D">
          <w:pPr>
            <w:pStyle w:val="TOC2"/>
            <w:tabs>
              <w:tab w:val="left" w:pos="499"/>
              <w:tab w:val="right" w:leader="dot" w:pos="9350"/>
            </w:tabs>
            <w:rPr>
              <w:rFonts w:eastAsiaTheme="minorEastAsia"/>
              <w:noProof/>
            </w:rPr>
          </w:pPr>
          <w:hyperlink w:anchor="_Toc435109140" w:history="1">
            <w:r w:rsidRPr="00691F92">
              <w:rPr>
                <w:rStyle w:val="Hyperlink"/>
                <w:noProof/>
              </w:rPr>
              <w:t>1.2</w:t>
            </w:r>
            <w:r>
              <w:rPr>
                <w:rFonts w:eastAsiaTheme="minorEastAsia"/>
                <w:noProof/>
              </w:rPr>
              <w:tab/>
            </w:r>
            <w:r w:rsidRPr="00691F92">
              <w:rPr>
                <w:rStyle w:val="Hyperlink"/>
                <w:noProof/>
              </w:rPr>
              <w:t>Assumptions</w:t>
            </w:r>
            <w:r>
              <w:rPr>
                <w:noProof/>
                <w:webHidden/>
              </w:rPr>
              <w:tab/>
            </w:r>
            <w:r>
              <w:rPr>
                <w:noProof/>
                <w:webHidden/>
              </w:rPr>
              <w:fldChar w:fldCharType="begin"/>
            </w:r>
            <w:r>
              <w:rPr>
                <w:noProof/>
                <w:webHidden/>
              </w:rPr>
              <w:instrText xml:space="preserve"> PAGEREF _Toc435109140 \h </w:instrText>
            </w:r>
            <w:r>
              <w:rPr>
                <w:noProof/>
                <w:webHidden/>
              </w:rPr>
            </w:r>
            <w:r>
              <w:rPr>
                <w:noProof/>
                <w:webHidden/>
              </w:rPr>
              <w:fldChar w:fldCharType="separate"/>
            </w:r>
            <w:r>
              <w:rPr>
                <w:noProof/>
                <w:webHidden/>
              </w:rPr>
              <w:t>4</w:t>
            </w:r>
            <w:r>
              <w:rPr>
                <w:noProof/>
                <w:webHidden/>
              </w:rPr>
              <w:fldChar w:fldCharType="end"/>
            </w:r>
          </w:hyperlink>
        </w:p>
        <w:p w:rsidR="00A5713D" w:rsidRDefault="00A5713D">
          <w:pPr>
            <w:pStyle w:val="TOC1"/>
            <w:tabs>
              <w:tab w:val="left" w:pos="332"/>
            </w:tabs>
            <w:rPr>
              <w:rFonts w:eastAsiaTheme="minorEastAsia"/>
              <w:noProof/>
            </w:rPr>
          </w:pPr>
          <w:hyperlink w:anchor="_Toc435109141" w:history="1">
            <w:r w:rsidRPr="00691F92">
              <w:rPr>
                <w:rStyle w:val="Hyperlink"/>
                <w:noProof/>
              </w:rPr>
              <w:t>2</w:t>
            </w:r>
            <w:r>
              <w:rPr>
                <w:rFonts w:eastAsiaTheme="minorEastAsia"/>
                <w:noProof/>
              </w:rPr>
              <w:tab/>
            </w:r>
            <w:r w:rsidRPr="00691F92">
              <w:rPr>
                <w:rStyle w:val="Hyperlink"/>
                <w:noProof/>
              </w:rPr>
              <w:t>Context</w:t>
            </w:r>
            <w:r>
              <w:rPr>
                <w:noProof/>
                <w:webHidden/>
              </w:rPr>
              <w:tab/>
            </w:r>
            <w:r>
              <w:rPr>
                <w:noProof/>
                <w:webHidden/>
              </w:rPr>
              <w:fldChar w:fldCharType="begin"/>
            </w:r>
            <w:r>
              <w:rPr>
                <w:noProof/>
                <w:webHidden/>
              </w:rPr>
              <w:instrText xml:space="preserve"> PAGEREF _Toc435109141 \h </w:instrText>
            </w:r>
            <w:r>
              <w:rPr>
                <w:noProof/>
                <w:webHidden/>
              </w:rPr>
            </w:r>
            <w:r>
              <w:rPr>
                <w:noProof/>
                <w:webHidden/>
              </w:rPr>
              <w:fldChar w:fldCharType="separate"/>
            </w:r>
            <w:r>
              <w:rPr>
                <w:noProof/>
                <w:webHidden/>
              </w:rPr>
              <w:t>5</w:t>
            </w:r>
            <w:r>
              <w:rPr>
                <w:noProof/>
                <w:webHidden/>
              </w:rPr>
              <w:fldChar w:fldCharType="end"/>
            </w:r>
          </w:hyperlink>
        </w:p>
        <w:p w:rsidR="00A5713D" w:rsidRDefault="00A5713D">
          <w:pPr>
            <w:pStyle w:val="TOC1"/>
            <w:tabs>
              <w:tab w:val="left" w:pos="332"/>
            </w:tabs>
            <w:rPr>
              <w:rFonts w:eastAsiaTheme="minorEastAsia"/>
              <w:noProof/>
            </w:rPr>
          </w:pPr>
          <w:hyperlink w:anchor="_Toc435109142" w:history="1">
            <w:r w:rsidRPr="00691F92">
              <w:rPr>
                <w:rStyle w:val="Hyperlink"/>
                <w:noProof/>
              </w:rPr>
              <w:t>3</w:t>
            </w:r>
            <w:r>
              <w:rPr>
                <w:rFonts w:eastAsiaTheme="minorEastAsia"/>
                <w:noProof/>
              </w:rPr>
              <w:tab/>
            </w:r>
            <w:r w:rsidRPr="00691F92">
              <w:rPr>
                <w:rStyle w:val="Hyperlink"/>
                <w:noProof/>
              </w:rPr>
              <w:t>Items to be reviewed</w:t>
            </w:r>
            <w:r>
              <w:rPr>
                <w:noProof/>
                <w:webHidden/>
              </w:rPr>
              <w:tab/>
            </w:r>
            <w:r>
              <w:rPr>
                <w:noProof/>
                <w:webHidden/>
              </w:rPr>
              <w:fldChar w:fldCharType="begin"/>
            </w:r>
            <w:r>
              <w:rPr>
                <w:noProof/>
                <w:webHidden/>
              </w:rPr>
              <w:instrText xml:space="preserve"> PAGEREF _Toc435109142 \h </w:instrText>
            </w:r>
            <w:r>
              <w:rPr>
                <w:noProof/>
                <w:webHidden/>
              </w:rPr>
            </w:r>
            <w:r>
              <w:rPr>
                <w:noProof/>
                <w:webHidden/>
              </w:rPr>
              <w:fldChar w:fldCharType="separate"/>
            </w:r>
            <w:r>
              <w:rPr>
                <w:noProof/>
                <w:webHidden/>
              </w:rPr>
              <w:t>6</w:t>
            </w:r>
            <w:r>
              <w:rPr>
                <w:noProof/>
                <w:webHidden/>
              </w:rPr>
              <w:fldChar w:fldCharType="end"/>
            </w:r>
          </w:hyperlink>
        </w:p>
        <w:p w:rsidR="00A5713D" w:rsidRDefault="00A5713D">
          <w:pPr>
            <w:pStyle w:val="TOC2"/>
            <w:tabs>
              <w:tab w:val="left" w:pos="499"/>
              <w:tab w:val="right" w:leader="dot" w:pos="9350"/>
            </w:tabs>
            <w:rPr>
              <w:rFonts w:eastAsiaTheme="minorEastAsia"/>
              <w:noProof/>
            </w:rPr>
          </w:pPr>
          <w:hyperlink w:anchor="_Toc435109143" w:history="1">
            <w:r w:rsidRPr="00691F92">
              <w:rPr>
                <w:rStyle w:val="Hyperlink"/>
                <w:noProof/>
              </w:rPr>
              <w:t>3.1</w:t>
            </w:r>
            <w:r>
              <w:rPr>
                <w:rFonts w:eastAsiaTheme="minorEastAsia"/>
                <w:noProof/>
              </w:rPr>
              <w:tab/>
            </w:r>
            <w:r w:rsidRPr="00691F92">
              <w:rPr>
                <w:rStyle w:val="Hyperlink"/>
                <w:noProof/>
              </w:rPr>
              <w:t>"Process Change Request" Use Case</w:t>
            </w:r>
            <w:r>
              <w:rPr>
                <w:noProof/>
                <w:webHidden/>
              </w:rPr>
              <w:tab/>
            </w:r>
            <w:r>
              <w:rPr>
                <w:noProof/>
                <w:webHidden/>
              </w:rPr>
              <w:fldChar w:fldCharType="begin"/>
            </w:r>
            <w:r>
              <w:rPr>
                <w:noProof/>
                <w:webHidden/>
              </w:rPr>
              <w:instrText xml:space="preserve"> PAGEREF _Toc435109143 \h </w:instrText>
            </w:r>
            <w:r>
              <w:rPr>
                <w:noProof/>
                <w:webHidden/>
              </w:rPr>
            </w:r>
            <w:r>
              <w:rPr>
                <w:noProof/>
                <w:webHidden/>
              </w:rPr>
              <w:fldChar w:fldCharType="separate"/>
            </w:r>
            <w:r>
              <w:rPr>
                <w:noProof/>
                <w:webHidden/>
              </w:rPr>
              <w:t>6</w:t>
            </w:r>
            <w:r>
              <w:rPr>
                <w:noProof/>
                <w:webHidden/>
              </w:rPr>
              <w:fldChar w:fldCharType="end"/>
            </w:r>
          </w:hyperlink>
        </w:p>
        <w:p w:rsidR="00A5713D" w:rsidRDefault="00A5713D">
          <w:pPr>
            <w:pStyle w:val="TOC3"/>
            <w:tabs>
              <w:tab w:val="left" w:pos="666"/>
              <w:tab w:val="right" w:leader="dot" w:pos="9350"/>
            </w:tabs>
            <w:rPr>
              <w:rFonts w:eastAsiaTheme="minorEastAsia"/>
              <w:noProof/>
            </w:rPr>
          </w:pPr>
          <w:hyperlink w:anchor="_Toc435109144" w:history="1">
            <w:r w:rsidRPr="00691F92">
              <w:rPr>
                <w:rStyle w:val="Hyperlink"/>
                <w:noProof/>
              </w:rPr>
              <w:t>3.1.1</w:t>
            </w:r>
            <w:r>
              <w:rPr>
                <w:rFonts w:eastAsiaTheme="minorEastAsia"/>
                <w:noProof/>
              </w:rPr>
              <w:tab/>
            </w:r>
            <w:r w:rsidRPr="00691F92">
              <w:rPr>
                <w:rStyle w:val="Hyperlink"/>
                <w:noProof/>
              </w:rPr>
              <w:t>Use Case Attributes</w:t>
            </w:r>
            <w:r>
              <w:rPr>
                <w:noProof/>
                <w:webHidden/>
              </w:rPr>
              <w:tab/>
            </w:r>
            <w:r>
              <w:rPr>
                <w:noProof/>
                <w:webHidden/>
              </w:rPr>
              <w:fldChar w:fldCharType="begin"/>
            </w:r>
            <w:r>
              <w:rPr>
                <w:noProof/>
                <w:webHidden/>
              </w:rPr>
              <w:instrText xml:space="preserve"> PAGEREF _Toc435109144 \h </w:instrText>
            </w:r>
            <w:r>
              <w:rPr>
                <w:noProof/>
                <w:webHidden/>
              </w:rPr>
            </w:r>
            <w:r>
              <w:rPr>
                <w:noProof/>
                <w:webHidden/>
              </w:rPr>
              <w:fldChar w:fldCharType="separate"/>
            </w:r>
            <w:r>
              <w:rPr>
                <w:noProof/>
                <w:webHidden/>
              </w:rPr>
              <w:t>6</w:t>
            </w:r>
            <w:r>
              <w:rPr>
                <w:noProof/>
                <w:webHidden/>
              </w:rPr>
              <w:fldChar w:fldCharType="end"/>
            </w:r>
          </w:hyperlink>
        </w:p>
        <w:p w:rsidR="00A5713D" w:rsidRDefault="00A5713D">
          <w:pPr>
            <w:pStyle w:val="TOC3"/>
            <w:tabs>
              <w:tab w:val="left" w:pos="666"/>
              <w:tab w:val="right" w:leader="dot" w:pos="9350"/>
            </w:tabs>
            <w:rPr>
              <w:rFonts w:eastAsiaTheme="minorEastAsia"/>
              <w:noProof/>
            </w:rPr>
          </w:pPr>
          <w:hyperlink w:anchor="_Toc435109145" w:history="1">
            <w:r w:rsidRPr="00691F92">
              <w:rPr>
                <w:rStyle w:val="Hyperlink"/>
                <w:noProof/>
              </w:rPr>
              <w:t>3.1.2</w:t>
            </w:r>
            <w:r>
              <w:rPr>
                <w:rFonts w:eastAsiaTheme="minorEastAsia"/>
                <w:noProof/>
              </w:rPr>
              <w:tab/>
            </w:r>
            <w:r w:rsidRPr="00691F92">
              <w:rPr>
                <w:rStyle w:val="Hyperlink"/>
                <w:noProof/>
              </w:rPr>
              <w:t>Use Case Description</w:t>
            </w:r>
            <w:r>
              <w:rPr>
                <w:noProof/>
                <w:webHidden/>
              </w:rPr>
              <w:tab/>
            </w:r>
            <w:r>
              <w:rPr>
                <w:noProof/>
                <w:webHidden/>
              </w:rPr>
              <w:fldChar w:fldCharType="begin"/>
            </w:r>
            <w:r>
              <w:rPr>
                <w:noProof/>
                <w:webHidden/>
              </w:rPr>
              <w:instrText xml:space="preserve"> PAGEREF _Toc435109145 \h </w:instrText>
            </w:r>
            <w:r>
              <w:rPr>
                <w:noProof/>
                <w:webHidden/>
              </w:rPr>
            </w:r>
            <w:r>
              <w:rPr>
                <w:noProof/>
                <w:webHidden/>
              </w:rPr>
              <w:fldChar w:fldCharType="separate"/>
            </w:r>
            <w:r>
              <w:rPr>
                <w:noProof/>
                <w:webHidden/>
              </w:rPr>
              <w:t>6</w:t>
            </w:r>
            <w:r>
              <w:rPr>
                <w:noProof/>
                <w:webHidden/>
              </w:rPr>
              <w:fldChar w:fldCharType="end"/>
            </w:r>
          </w:hyperlink>
        </w:p>
        <w:p w:rsidR="00A5713D" w:rsidRDefault="00A5713D">
          <w:pPr>
            <w:pStyle w:val="TOC3"/>
            <w:tabs>
              <w:tab w:val="left" w:pos="666"/>
              <w:tab w:val="right" w:leader="dot" w:pos="9350"/>
            </w:tabs>
            <w:rPr>
              <w:rFonts w:eastAsiaTheme="minorEastAsia"/>
              <w:noProof/>
            </w:rPr>
          </w:pPr>
          <w:hyperlink w:anchor="_Toc435109146" w:history="1">
            <w:r w:rsidRPr="00691F92">
              <w:rPr>
                <w:rStyle w:val="Hyperlink"/>
                <w:noProof/>
              </w:rPr>
              <w:t>3.1.3</w:t>
            </w:r>
            <w:r>
              <w:rPr>
                <w:rFonts w:eastAsiaTheme="minorEastAsia"/>
                <w:noProof/>
              </w:rPr>
              <w:tab/>
            </w:r>
            <w:r w:rsidRPr="00691F92">
              <w:rPr>
                <w:rStyle w:val="Hyperlink"/>
                <w:noProof/>
              </w:rPr>
              <w:t>Use Case Related Diagrams</w:t>
            </w:r>
            <w:r>
              <w:rPr>
                <w:noProof/>
                <w:webHidden/>
              </w:rPr>
              <w:tab/>
            </w:r>
            <w:r>
              <w:rPr>
                <w:noProof/>
                <w:webHidden/>
              </w:rPr>
              <w:fldChar w:fldCharType="begin"/>
            </w:r>
            <w:r>
              <w:rPr>
                <w:noProof/>
                <w:webHidden/>
              </w:rPr>
              <w:instrText xml:space="preserve"> PAGEREF _Toc435109146 \h </w:instrText>
            </w:r>
            <w:r>
              <w:rPr>
                <w:noProof/>
                <w:webHidden/>
              </w:rPr>
            </w:r>
            <w:r>
              <w:rPr>
                <w:noProof/>
                <w:webHidden/>
              </w:rPr>
              <w:fldChar w:fldCharType="separate"/>
            </w:r>
            <w:r>
              <w:rPr>
                <w:noProof/>
                <w:webHidden/>
              </w:rPr>
              <w:t>8</w:t>
            </w:r>
            <w:r>
              <w:rPr>
                <w:noProof/>
                <w:webHidden/>
              </w:rPr>
              <w:fldChar w:fldCharType="end"/>
            </w:r>
          </w:hyperlink>
        </w:p>
        <w:p w:rsidR="00A5713D" w:rsidRDefault="00A5713D">
          <w:pPr>
            <w:pStyle w:val="TOC3"/>
            <w:tabs>
              <w:tab w:val="left" w:pos="666"/>
              <w:tab w:val="right" w:leader="dot" w:pos="9350"/>
            </w:tabs>
            <w:rPr>
              <w:rFonts w:eastAsiaTheme="minorEastAsia"/>
              <w:noProof/>
            </w:rPr>
          </w:pPr>
          <w:hyperlink w:anchor="_Toc435109147" w:history="1">
            <w:r w:rsidRPr="00691F92">
              <w:rPr>
                <w:rStyle w:val="Hyperlink"/>
                <w:noProof/>
              </w:rPr>
              <w:t>3.1.4</w:t>
            </w:r>
            <w:r>
              <w:rPr>
                <w:rFonts w:eastAsiaTheme="minorEastAsia"/>
                <w:noProof/>
              </w:rPr>
              <w:tab/>
            </w:r>
            <w:r w:rsidRPr="00691F92">
              <w:rPr>
                <w:rStyle w:val="Hyperlink"/>
                <w:noProof/>
              </w:rPr>
              <w:t>Other Called Activities</w:t>
            </w:r>
            <w:r>
              <w:rPr>
                <w:noProof/>
                <w:webHidden/>
              </w:rPr>
              <w:tab/>
            </w:r>
            <w:r>
              <w:rPr>
                <w:noProof/>
                <w:webHidden/>
              </w:rPr>
              <w:fldChar w:fldCharType="begin"/>
            </w:r>
            <w:r>
              <w:rPr>
                <w:noProof/>
                <w:webHidden/>
              </w:rPr>
              <w:instrText xml:space="preserve"> PAGEREF _Toc435109147 \h </w:instrText>
            </w:r>
            <w:r>
              <w:rPr>
                <w:noProof/>
                <w:webHidden/>
              </w:rPr>
            </w:r>
            <w:r>
              <w:rPr>
                <w:noProof/>
                <w:webHidden/>
              </w:rPr>
              <w:fldChar w:fldCharType="separate"/>
            </w:r>
            <w:r>
              <w:rPr>
                <w:noProof/>
                <w:webHidden/>
              </w:rPr>
              <w:t>12</w:t>
            </w:r>
            <w:r>
              <w:rPr>
                <w:noProof/>
                <w:webHidden/>
              </w:rPr>
              <w:fldChar w:fldCharType="end"/>
            </w:r>
          </w:hyperlink>
        </w:p>
        <w:p w:rsidR="00A5713D" w:rsidRDefault="00A5713D">
          <w:pPr>
            <w:pStyle w:val="TOC1"/>
            <w:tabs>
              <w:tab w:val="left" w:pos="332"/>
            </w:tabs>
            <w:rPr>
              <w:rFonts w:eastAsiaTheme="minorEastAsia"/>
              <w:noProof/>
            </w:rPr>
          </w:pPr>
          <w:hyperlink w:anchor="_Toc435109148" w:history="1">
            <w:r w:rsidRPr="00691F92">
              <w:rPr>
                <w:rStyle w:val="Hyperlink"/>
                <w:noProof/>
              </w:rPr>
              <w:t>4</w:t>
            </w:r>
            <w:r>
              <w:rPr>
                <w:rFonts w:eastAsiaTheme="minorEastAsia"/>
                <w:noProof/>
              </w:rPr>
              <w:tab/>
            </w:r>
            <w:r w:rsidRPr="00691F92">
              <w:rPr>
                <w:rStyle w:val="Hyperlink"/>
                <w:noProof/>
              </w:rPr>
              <w:t>Supporting Information</w:t>
            </w:r>
            <w:r>
              <w:rPr>
                <w:noProof/>
                <w:webHidden/>
              </w:rPr>
              <w:tab/>
            </w:r>
            <w:r>
              <w:rPr>
                <w:noProof/>
                <w:webHidden/>
              </w:rPr>
              <w:fldChar w:fldCharType="begin"/>
            </w:r>
            <w:r>
              <w:rPr>
                <w:noProof/>
                <w:webHidden/>
              </w:rPr>
              <w:instrText xml:space="preserve"> PAGEREF _Toc435109148 \h </w:instrText>
            </w:r>
            <w:r>
              <w:rPr>
                <w:noProof/>
                <w:webHidden/>
              </w:rPr>
            </w:r>
            <w:r>
              <w:rPr>
                <w:noProof/>
                <w:webHidden/>
              </w:rPr>
              <w:fldChar w:fldCharType="separate"/>
            </w:r>
            <w:r>
              <w:rPr>
                <w:noProof/>
                <w:webHidden/>
              </w:rPr>
              <w:t>13</w:t>
            </w:r>
            <w:r>
              <w:rPr>
                <w:noProof/>
                <w:webHidden/>
              </w:rPr>
              <w:fldChar w:fldCharType="end"/>
            </w:r>
          </w:hyperlink>
        </w:p>
        <w:p w:rsidR="00A5713D" w:rsidRDefault="00A5713D">
          <w:pPr>
            <w:pStyle w:val="TOC2"/>
            <w:tabs>
              <w:tab w:val="left" w:pos="499"/>
              <w:tab w:val="right" w:leader="dot" w:pos="9350"/>
            </w:tabs>
            <w:rPr>
              <w:rFonts w:eastAsiaTheme="minorEastAsia"/>
              <w:noProof/>
            </w:rPr>
          </w:pPr>
          <w:hyperlink w:anchor="_Toc435109149" w:history="1">
            <w:r w:rsidRPr="00691F92">
              <w:rPr>
                <w:rStyle w:val="Hyperlink"/>
                <w:noProof/>
              </w:rPr>
              <w:t>4.1</w:t>
            </w:r>
            <w:r>
              <w:rPr>
                <w:rFonts w:eastAsiaTheme="minorEastAsia"/>
                <w:noProof/>
              </w:rPr>
              <w:tab/>
            </w:r>
            <w:r w:rsidRPr="00691F92">
              <w:rPr>
                <w:rStyle w:val="Hyperlink"/>
                <w:noProof/>
              </w:rPr>
              <w:t>Called Activities</w:t>
            </w:r>
            <w:r>
              <w:rPr>
                <w:noProof/>
                <w:webHidden/>
              </w:rPr>
              <w:tab/>
            </w:r>
            <w:r>
              <w:rPr>
                <w:noProof/>
                <w:webHidden/>
              </w:rPr>
              <w:fldChar w:fldCharType="begin"/>
            </w:r>
            <w:r>
              <w:rPr>
                <w:noProof/>
                <w:webHidden/>
              </w:rPr>
              <w:instrText xml:space="preserve"> PAGEREF _Toc435109149 \h </w:instrText>
            </w:r>
            <w:r>
              <w:rPr>
                <w:noProof/>
                <w:webHidden/>
              </w:rPr>
            </w:r>
            <w:r>
              <w:rPr>
                <w:noProof/>
                <w:webHidden/>
              </w:rPr>
              <w:fldChar w:fldCharType="separate"/>
            </w:r>
            <w:r>
              <w:rPr>
                <w:noProof/>
                <w:webHidden/>
              </w:rPr>
              <w:t>13</w:t>
            </w:r>
            <w:r>
              <w:rPr>
                <w:noProof/>
                <w:webHidden/>
              </w:rPr>
              <w:fldChar w:fldCharType="end"/>
            </w:r>
          </w:hyperlink>
        </w:p>
        <w:p w:rsidR="00A5713D" w:rsidRDefault="00A5713D">
          <w:pPr>
            <w:pStyle w:val="TOC3"/>
            <w:tabs>
              <w:tab w:val="left" w:pos="666"/>
              <w:tab w:val="right" w:leader="dot" w:pos="9350"/>
            </w:tabs>
            <w:rPr>
              <w:rFonts w:eastAsiaTheme="minorEastAsia"/>
              <w:noProof/>
            </w:rPr>
          </w:pPr>
          <w:hyperlink w:anchor="_Toc435109150" w:history="1">
            <w:r w:rsidRPr="00691F92">
              <w:rPr>
                <w:rStyle w:val="Hyperlink"/>
                <w:noProof/>
              </w:rPr>
              <w:t>4.1.1</w:t>
            </w:r>
            <w:r>
              <w:rPr>
                <w:rFonts w:eastAsiaTheme="minorEastAsia"/>
                <w:noProof/>
              </w:rPr>
              <w:tab/>
            </w:r>
            <w:r w:rsidRPr="00691F92">
              <w:rPr>
                <w:rStyle w:val="Hyperlink"/>
                <w:noProof/>
              </w:rPr>
              <w:t>Measure a Change Impact</w:t>
            </w:r>
            <w:r>
              <w:rPr>
                <w:noProof/>
                <w:webHidden/>
              </w:rPr>
              <w:tab/>
            </w:r>
            <w:r>
              <w:rPr>
                <w:noProof/>
                <w:webHidden/>
              </w:rPr>
              <w:fldChar w:fldCharType="begin"/>
            </w:r>
            <w:r>
              <w:rPr>
                <w:noProof/>
                <w:webHidden/>
              </w:rPr>
              <w:instrText xml:space="preserve"> PAGEREF _Toc435109150 \h </w:instrText>
            </w:r>
            <w:r>
              <w:rPr>
                <w:noProof/>
                <w:webHidden/>
              </w:rPr>
            </w:r>
            <w:r>
              <w:rPr>
                <w:noProof/>
                <w:webHidden/>
              </w:rPr>
              <w:fldChar w:fldCharType="separate"/>
            </w:r>
            <w:r>
              <w:rPr>
                <w:noProof/>
                <w:webHidden/>
              </w:rPr>
              <w:t>13</w:t>
            </w:r>
            <w:r>
              <w:rPr>
                <w:noProof/>
                <w:webHidden/>
              </w:rPr>
              <w:fldChar w:fldCharType="end"/>
            </w:r>
          </w:hyperlink>
        </w:p>
        <w:p w:rsidR="00A5713D" w:rsidRDefault="00A5713D">
          <w:pPr>
            <w:pStyle w:val="TOC3"/>
            <w:tabs>
              <w:tab w:val="left" w:pos="666"/>
              <w:tab w:val="right" w:leader="dot" w:pos="9350"/>
            </w:tabs>
            <w:rPr>
              <w:rFonts w:eastAsiaTheme="minorEastAsia"/>
              <w:noProof/>
            </w:rPr>
          </w:pPr>
          <w:hyperlink w:anchor="_Toc435109151" w:history="1">
            <w:r w:rsidRPr="00691F92">
              <w:rPr>
                <w:rStyle w:val="Hyperlink"/>
                <w:noProof/>
              </w:rPr>
              <w:t>4.1.2</w:t>
            </w:r>
            <w:r>
              <w:rPr>
                <w:rFonts w:eastAsiaTheme="minorEastAsia"/>
                <w:noProof/>
              </w:rPr>
              <w:tab/>
            </w:r>
            <w:r w:rsidRPr="00691F92">
              <w:rPr>
                <w:rStyle w:val="Hyperlink"/>
                <w:noProof/>
              </w:rPr>
              <w:t>Conduct a Review</w:t>
            </w:r>
            <w:r>
              <w:rPr>
                <w:noProof/>
                <w:webHidden/>
              </w:rPr>
              <w:tab/>
            </w:r>
            <w:r>
              <w:rPr>
                <w:noProof/>
                <w:webHidden/>
              </w:rPr>
              <w:fldChar w:fldCharType="begin"/>
            </w:r>
            <w:r>
              <w:rPr>
                <w:noProof/>
                <w:webHidden/>
              </w:rPr>
              <w:instrText xml:space="preserve"> PAGEREF _Toc435109151 \h </w:instrText>
            </w:r>
            <w:r>
              <w:rPr>
                <w:noProof/>
                <w:webHidden/>
              </w:rPr>
            </w:r>
            <w:r>
              <w:rPr>
                <w:noProof/>
                <w:webHidden/>
              </w:rPr>
              <w:fldChar w:fldCharType="separate"/>
            </w:r>
            <w:r>
              <w:rPr>
                <w:noProof/>
                <w:webHidden/>
              </w:rPr>
              <w:t>14</w:t>
            </w:r>
            <w:r>
              <w:rPr>
                <w:noProof/>
                <w:webHidden/>
              </w:rPr>
              <w:fldChar w:fldCharType="end"/>
            </w:r>
          </w:hyperlink>
        </w:p>
        <w:p w:rsidR="00A5713D" w:rsidRDefault="00A5713D">
          <w:pPr>
            <w:pStyle w:val="TOC3"/>
            <w:tabs>
              <w:tab w:val="left" w:pos="666"/>
              <w:tab w:val="right" w:leader="dot" w:pos="9350"/>
            </w:tabs>
            <w:rPr>
              <w:rFonts w:eastAsiaTheme="minorEastAsia"/>
              <w:noProof/>
            </w:rPr>
          </w:pPr>
          <w:hyperlink w:anchor="_Toc435109152" w:history="1">
            <w:r w:rsidRPr="00691F92">
              <w:rPr>
                <w:rStyle w:val="Hyperlink"/>
                <w:noProof/>
              </w:rPr>
              <w:t>4.1.3</w:t>
            </w:r>
            <w:r>
              <w:rPr>
                <w:rFonts w:eastAsiaTheme="minorEastAsia"/>
                <w:noProof/>
              </w:rPr>
              <w:tab/>
            </w:r>
            <w:r w:rsidRPr="00691F92">
              <w:rPr>
                <w:rStyle w:val="Hyperlink"/>
                <w:noProof/>
              </w:rPr>
              <w:t>Import Reference Material</w:t>
            </w:r>
            <w:r>
              <w:rPr>
                <w:noProof/>
                <w:webHidden/>
              </w:rPr>
              <w:tab/>
            </w:r>
            <w:r>
              <w:rPr>
                <w:noProof/>
                <w:webHidden/>
              </w:rPr>
              <w:fldChar w:fldCharType="begin"/>
            </w:r>
            <w:r>
              <w:rPr>
                <w:noProof/>
                <w:webHidden/>
              </w:rPr>
              <w:instrText xml:space="preserve"> PAGEREF _Toc435109152 \h </w:instrText>
            </w:r>
            <w:r>
              <w:rPr>
                <w:noProof/>
                <w:webHidden/>
              </w:rPr>
            </w:r>
            <w:r>
              <w:rPr>
                <w:noProof/>
                <w:webHidden/>
              </w:rPr>
              <w:fldChar w:fldCharType="separate"/>
            </w:r>
            <w:r>
              <w:rPr>
                <w:noProof/>
                <w:webHidden/>
              </w:rPr>
              <w:t>15</w:t>
            </w:r>
            <w:r>
              <w:rPr>
                <w:noProof/>
                <w:webHidden/>
              </w:rPr>
              <w:fldChar w:fldCharType="end"/>
            </w:r>
          </w:hyperlink>
        </w:p>
        <w:p w:rsidR="00A5713D" w:rsidRDefault="00A5713D">
          <w:pPr>
            <w:pStyle w:val="TOC3"/>
            <w:tabs>
              <w:tab w:val="left" w:pos="666"/>
              <w:tab w:val="right" w:leader="dot" w:pos="9350"/>
            </w:tabs>
            <w:rPr>
              <w:rFonts w:eastAsiaTheme="minorEastAsia"/>
              <w:noProof/>
            </w:rPr>
          </w:pPr>
          <w:hyperlink w:anchor="_Toc435109153" w:history="1">
            <w:r w:rsidRPr="00691F92">
              <w:rPr>
                <w:rStyle w:val="Hyperlink"/>
                <w:noProof/>
              </w:rPr>
              <w:t>4.1.4</w:t>
            </w:r>
            <w:r>
              <w:rPr>
                <w:rFonts w:eastAsiaTheme="minorEastAsia"/>
                <w:noProof/>
              </w:rPr>
              <w:tab/>
            </w:r>
            <w:r w:rsidRPr="00691F92">
              <w:rPr>
                <w:rStyle w:val="Hyperlink"/>
                <w:noProof/>
              </w:rPr>
              <w:t>Analyze Requirements</w:t>
            </w:r>
            <w:r>
              <w:rPr>
                <w:noProof/>
                <w:webHidden/>
              </w:rPr>
              <w:tab/>
            </w:r>
            <w:r>
              <w:rPr>
                <w:noProof/>
                <w:webHidden/>
              </w:rPr>
              <w:fldChar w:fldCharType="begin"/>
            </w:r>
            <w:r>
              <w:rPr>
                <w:noProof/>
                <w:webHidden/>
              </w:rPr>
              <w:instrText xml:space="preserve"> PAGEREF _Toc435109153 \h </w:instrText>
            </w:r>
            <w:r>
              <w:rPr>
                <w:noProof/>
                <w:webHidden/>
              </w:rPr>
            </w:r>
            <w:r>
              <w:rPr>
                <w:noProof/>
                <w:webHidden/>
              </w:rPr>
              <w:fldChar w:fldCharType="separate"/>
            </w:r>
            <w:r>
              <w:rPr>
                <w:noProof/>
                <w:webHidden/>
              </w:rPr>
              <w:t>16</w:t>
            </w:r>
            <w:r>
              <w:rPr>
                <w:noProof/>
                <w:webHidden/>
              </w:rPr>
              <w:fldChar w:fldCharType="end"/>
            </w:r>
          </w:hyperlink>
        </w:p>
        <w:p w:rsidR="00A5713D" w:rsidRDefault="00A5713D">
          <w:pPr>
            <w:pStyle w:val="TOC3"/>
            <w:tabs>
              <w:tab w:val="left" w:pos="666"/>
              <w:tab w:val="right" w:leader="dot" w:pos="9350"/>
            </w:tabs>
            <w:rPr>
              <w:rFonts w:eastAsiaTheme="minorEastAsia"/>
              <w:noProof/>
            </w:rPr>
          </w:pPr>
          <w:hyperlink w:anchor="_Toc435109154" w:history="1">
            <w:r w:rsidRPr="00691F92">
              <w:rPr>
                <w:rStyle w:val="Hyperlink"/>
                <w:noProof/>
              </w:rPr>
              <w:t>4.1.5</w:t>
            </w:r>
            <w:r>
              <w:rPr>
                <w:rFonts w:eastAsiaTheme="minorEastAsia"/>
                <w:noProof/>
              </w:rPr>
              <w:tab/>
            </w:r>
            <w:r w:rsidRPr="00691F92">
              <w:rPr>
                <w:rStyle w:val="Hyperlink"/>
                <w:noProof/>
              </w:rPr>
              <w:t>Categorize Requirements</w:t>
            </w:r>
            <w:r>
              <w:rPr>
                <w:noProof/>
                <w:webHidden/>
              </w:rPr>
              <w:tab/>
            </w:r>
            <w:r>
              <w:rPr>
                <w:noProof/>
                <w:webHidden/>
              </w:rPr>
              <w:fldChar w:fldCharType="begin"/>
            </w:r>
            <w:r>
              <w:rPr>
                <w:noProof/>
                <w:webHidden/>
              </w:rPr>
              <w:instrText xml:space="preserve"> PAGEREF _Toc435109154 \h </w:instrText>
            </w:r>
            <w:r>
              <w:rPr>
                <w:noProof/>
                <w:webHidden/>
              </w:rPr>
            </w:r>
            <w:r>
              <w:rPr>
                <w:noProof/>
                <w:webHidden/>
              </w:rPr>
              <w:fldChar w:fldCharType="separate"/>
            </w:r>
            <w:r>
              <w:rPr>
                <w:noProof/>
                <w:webHidden/>
              </w:rPr>
              <w:t>17</w:t>
            </w:r>
            <w:r>
              <w:rPr>
                <w:noProof/>
                <w:webHidden/>
              </w:rPr>
              <w:fldChar w:fldCharType="end"/>
            </w:r>
          </w:hyperlink>
        </w:p>
        <w:p w:rsidR="00A5713D" w:rsidRDefault="00A5713D">
          <w:pPr>
            <w:pStyle w:val="TOC3"/>
            <w:tabs>
              <w:tab w:val="left" w:pos="666"/>
              <w:tab w:val="right" w:leader="dot" w:pos="9350"/>
            </w:tabs>
            <w:rPr>
              <w:rFonts w:eastAsiaTheme="minorEastAsia"/>
              <w:noProof/>
            </w:rPr>
          </w:pPr>
          <w:hyperlink w:anchor="_Toc435109155" w:history="1">
            <w:r w:rsidRPr="00691F92">
              <w:rPr>
                <w:rStyle w:val="Hyperlink"/>
                <w:noProof/>
              </w:rPr>
              <w:t>4.1.6</w:t>
            </w:r>
            <w:r>
              <w:rPr>
                <w:rFonts w:eastAsiaTheme="minorEastAsia"/>
                <w:noProof/>
              </w:rPr>
              <w:tab/>
            </w:r>
            <w:r w:rsidRPr="00691F92">
              <w:rPr>
                <w:rStyle w:val="Hyperlink"/>
                <w:noProof/>
              </w:rPr>
              <w:t>Add Requirement</w:t>
            </w:r>
            <w:r>
              <w:rPr>
                <w:noProof/>
                <w:webHidden/>
              </w:rPr>
              <w:tab/>
            </w:r>
            <w:r>
              <w:rPr>
                <w:noProof/>
                <w:webHidden/>
              </w:rPr>
              <w:fldChar w:fldCharType="begin"/>
            </w:r>
            <w:r>
              <w:rPr>
                <w:noProof/>
                <w:webHidden/>
              </w:rPr>
              <w:instrText xml:space="preserve"> PAGEREF _Toc435109155 \h </w:instrText>
            </w:r>
            <w:r>
              <w:rPr>
                <w:noProof/>
                <w:webHidden/>
              </w:rPr>
            </w:r>
            <w:r>
              <w:rPr>
                <w:noProof/>
                <w:webHidden/>
              </w:rPr>
              <w:fldChar w:fldCharType="separate"/>
            </w:r>
            <w:r>
              <w:rPr>
                <w:noProof/>
                <w:webHidden/>
              </w:rPr>
              <w:t>18</w:t>
            </w:r>
            <w:r>
              <w:rPr>
                <w:noProof/>
                <w:webHidden/>
              </w:rPr>
              <w:fldChar w:fldCharType="end"/>
            </w:r>
          </w:hyperlink>
        </w:p>
        <w:p w:rsidR="00A5713D" w:rsidRDefault="00A5713D">
          <w:pPr>
            <w:pStyle w:val="TOC2"/>
            <w:tabs>
              <w:tab w:val="left" w:pos="499"/>
              <w:tab w:val="right" w:leader="dot" w:pos="9350"/>
            </w:tabs>
            <w:rPr>
              <w:rFonts w:eastAsiaTheme="minorEastAsia"/>
              <w:noProof/>
            </w:rPr>
          </w:pPr>
          <w:hyperlink w:anchor="_Toc435109156" w:history="1">
            <w:r w:rsidRPr="00691F92">
              <w:rPr>
                <w:rStyle w:val="Hyperlink"/>
                <w:noProof/>
              </w:rPr>
              <w:t>4.2</w:t>
            </w:r>
            <w:r>
              <w:rPr>
                <w:rFonts w:eastAsiaTheme="minorEastAsia"/>
                <w:noProof/>
              </w:rPr>
              <w:tab/>
            </w:r>
            <w:r w:rsidRPr="00691F92">
              <w:rPr>
                <w:rStyle w:val="Hyperlink"/>
                <w:noProof/>
              </w:rPr>
              <w:t>Table of Definitions</w:t>
            </w:r>
            <w:r>
              <w:rPr>
                <w:noProof/>
                <w:webHidden/>
              </w:rPr>
              <w:tab/>
            </w:r>
            <w:r>
              <w:rPr>
                <w:noProof/>
                <w:webHidden/>
              </w:rPr>
              <w:fldChar w:fldCharType="begin"/>
            </w:r>
            <w:r>
              <w:rPr>
                <w:noProof/>
                <w:webHidden/>
              </w:rPr>
              <w:instrText xml:space="preserve"> PAGEREF _Toc435109156 \h </w:instrText>
            </w:r>
            <w:r>
              <w:rPr>
                <w:noProof/>
                <w:webHidden/>
              </w:rPr>
            </w:r>
            <w:r>
              <w:rPr>
                <w:noProof/>
                <w:webHidden/>
              </w:rPr>
              <w:fldChar w:fldCharType="separate"/>
            </w:r>
            <w:r>
              <w:rPr>
                <w:noProof/>
                <w:webHidden/>
              </w:rPr>
              <w:t>19</w:t>
            </w:r>
            <w:r>
              <w:rPr>
                <w:noProof/>
                <w:webHidden/>
              </w:rPr>
              <w:fldChar w:fldCharType="end"/>
            </w:r>
          </w:hyperlink>
        </w:p>
        <w:p w:rsidR="00A5713D" w:rsidRDefault="00A5713D">
          <w:pPr>
            <w:pStyle w:val="TOC2"/>
            <w:tabs>
              <w:tab w:val="left" w:pos="499"/>
              <w:tab w:val="right" w:leader="dot" w:pos="9350"/>
            </w:tabs>
            <w:rPr>
              <w:rFonts w:eastAsiaTheme="minorEastAsia"/>
              <w:noProof/>
            </w:rPr>
          </w:pPr>
          <w:hyperlink w:anchor="_Toc435109157" w:history="1">
            <w:r w:rsidRPr="00691F92">
              <w:rPr>
                <w:rStyle w:val="Hyperlink"/>
                <w:noProof/>
              </w:rPr>
              <w:t>4.3</w:t>
            </w:r>
            <w:r>
              <w:rPr>
                <w:rFonts w:eastAsiaTheme="minorEastAsia"/>
                <w:noProof/>
              </w:rPr>
              <w:tab/>
            </w:r>
            <w:r w:rsidRPr="00691F92">
              <w:rPr>
                <w:rStyle w:val="Hyperlink"/>
                <w:noProof/>
              </w:rPr>
              <w:t>Table of Use Case List</w:t>
            </w:r>
            <w:r>
              <w:rPr>
                <w:noProof/>
                <w:webHidden/>
              </w:rPr>
              <w:tab/>
            </w:r>
            <w:r>
              <w:rPr>
                <w:noProof/>
                <w:webHidden/>
              </w:rPr>
              <w:fldChar w:fldCharType="begin"/>
            </w:r>
            <w:r>
              <w:rPr>
                <w:noProof/>
                <w:webHidden/>
              </w:rPr>
              <w:instrText xml:space="preserve"> PAGEREF _Toc435109157 \h </w:instrText>
            </w:r>
            <w:r>
              <w:rPr>
                <w:noProof/>
                <w:webHidden/>
              </w:rPr>
            </w:r>
            <w:r>
              <w:rPr>
                <w:noProof/>
                <w:webHidden/>
              </w:rPr>
              <w:fldChar w:fldCharType="separate"/>
            </w:r>
            <w:r>
              <w:rPr>
                <w:noProof/>
                <w:webHidden/>
              </w:rPr>
              <w:t>32</w:t>
            </w:r>
            <w:r>
              <w:rPr>
                <w:noProof/>
                <w:webHidden/>
              </w:rPr>
              <w:fldChar w:fldCharType="end"/>
            </w:r>
          </w:hyperlink>
        </w:p>
        <w:p w:rsidR="00A5713D" w:rsidRDefault="00A5713D">
          <w:pPr>
            <w:pStyle w:val="TOC2"/>
            <w:tabs>
              <w:tab w:val="left" w:pos="499"/>
              <w:tab w:val="right" w:leader="dot" w:pos="9350"/>
            </w:tabs>
            <w:rPr>
              <w:rFonts w:eastAsiaTheme="minorEastAsia"/>
              <w:noProof/>
            </w:rPr>
          </w:pPr>
          <w:hyperlink w:anchor="_Toc435109158" w:history="1">
            <w:r w:rsidRPr="00691F92">
              <w:rPr>
                <w:rStyle w:val="Hyperlink"/>
                <w:noProof/>
              </w:rPr>
              <w:t>4.4</w:t>
            </w:r>
            <w:r>
              <w:rPr>
                <w:rFonts w:eastAsiaTheme="minorEastAsia"/>
                <w:noProof/>
              </w:rPr>
              <w:tab/>
            </w:r>
            <w:r w:rsidRPr="00691F92">
              <w:rPr>
                <w:rStyle w:val="Hyperlink"/>
                <w:noProof/>
              </w:rPr>
              <w:t>Table of Actors</w:t>
            </w:r>
            <w:r>
              <w:rPr>
                <w:noProof/>
                <w:webHidden/>
              </w:rPr>
              <w:tab/>
            </w:r>
            <w:r>
              <w:rPr>
                <w:noProof/>
                <w:webHidden/>
              </w:rPr>
              <w:fldChar w:fldCharType="begin"/>
            </w:r>
            <w:r>
              <w:rPr>
                <w:noProof/>
                <w:webHidden/>
              </w:rPr>
              <w:instrText xml:space="preserve"> PAGEREF _Toc435109158 \h </w:instrText>
            </w:r>
            <w:r>
              <w:rPr>
                <w:noProof/>
                <w:webHidden/>
              </w:rPr>
            </w:r>
            <w:r>
              <w:rPr>
                <w:noProof/>
                <w:webHidden/>
              </w:rPr>
              <w:fldChar w:fldCharType="separate"/>
            </w:r>
            <w:r>
              <w:rPr>
                <w:noProof/>
                <w:webHidden/>
              </w:rPr>
              <w:t>33</w:t>
            </w:r>
            <w:r>
              <w:rPr>
                <w:noProof/>
                <w:webHidden/>
              </w:rPr>
              <w:fldChar w:fldCharType="end"/>
            </w:r>
          </w:hyperlink>
        </w:p>
        <w:p w:rsidR="00A5713D" w:rsidRDefault="00A5713D">
          <w:pPr>
            <w:pStyle w:val="TOC2"/>
            <w:tabs>
              <w:tab w:val="left" w:pos="499"/>
              <w:tab w:val="right" w:leader="dot" w:pos="9350"/>
            </w:tabs>
            <w:rPr>
              <w:rFonts w:eastAsiaTheme="minorEastAsia"/>
              <w:noProof/>
            </w:rPr>
          </w:pPr>
          <w:hyperlink w:anchor="_Toc435109159" w:history="1">
            <w:r w:rsidRPr="00691F92">
              <w:rPr>
                <w:rStyle w:val="Hyperlink"/>
                <w:noProof/>
              </w:rPr>
              <w:t>4.5</w:t>
            </w:r>
            <w:r>
              <w:rPr>
                <w:rFonts w:eastAsiaTheme="minorEastAsia"/>
                <w:noProof/>
              </w:rPr>
              <w:tab/>
            </w:r>
            <w:r w:rsidRPr="00691F92">
              <w:rPr>
                <w:rStyle w:val="Hyperlink"/>
                <w:noProof/>
              </w:rPr>
              <w:t>References and Citations List</w:t>
            </w:r>
            <w:r>
              <w:rPr>
                <w:noProof/>
                <w:webHidden/>
              </w:rPr>
              <w:tab/>
            </w:r>
            <w:r>
              <w:rPr>
                <w:noProof/>
                <w:webHidden/>
              </w:rPr>
              <w:fldChar w:fldCharType="begin"/>
            </w:r>
            <w:r>
              <w:rPr>
                <w:noProof/>
                <w:webHidden/>
              </w:rPr>
              <w:instrText xml:space="preserve"> PAGEREF _Toc435109159 \h </w:instrText>
            </w:r>
            <w:r>
              <w:rPr>
                <w:noProof/>
                <w:webHidden/>
              </w:rPr>
            </w:r>
            <w:r>
              <w:rPr>
                <w:noProof/>
                <w:webHidden/>
              </w:rPr>
              <w:fldChar w:fldCharType="separate"/>
            </w:r>
            <w:r>
              <w:rPr>
                <w:noProof/>
                <w:webHidden/>
              </w:rPr>
              <w:t>35</w:t>
            </w:r>
            <w:r>
              <w:rPr>
                <w:noProof/>
                <w:webHidden/>
              </w:rPr>
              <w:fldChar w:fldCharType="end"/>
            </w:r>
          </w:hyperlink>
        </w:p>
        <w:p w:rsidR="00660563" w:rsidRDefault="00774A69"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A5713D" w:rsidRDefault="00774A6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5109160" w:history="1">
        <w:r w:rsidR="00A5713D" w:rsidRPr="00734B13">
          <w:rPr>
            <w:rStyle w:val="Hyperlink"/>
            <w:noProof/>
          </w:rPr>
          <w:t>Figure 1: Systems Engineering Workflow Use Case Context</w:t>
        </w:r>
        <w:r w:rsidR="00A5713D">
          <w:rPr>
            <w:noProof/>
            <w:webHidden/>
          </w:rPr>
          <w:tab/>
        </w:r>
        <w:r w:rsidR="00A5713D">
          <w:rPr>
            <w:noProof/>
            <w:webHidden/>
          </w:rPr>
          <w:fldChar w:fldCharType="begin"/>
        </w:r>
        <w:r w:rsidR="00A5713D">
          <w:rPr>
            <w:noProof/>
            <w:webHidden/>
          </w:rPr>
          <w:instrText xml:space="preserve"> PAGEREF _Toc435109160 \h </w:instrText>
        </w:r>
        <w:r w:rsidR="00A5713D">
          <w:rPr>
            <w:noProof/>
            <w:webHidden/>
          </w:rPr>
        </w:r>
        <w:r w:rsidR="00A5713D">
          <w:rPr>
            <w:noProof/>
            <w:webHidden/>
          </w:rPr>
          <w:fldChar w:fldCharType="separate"/>
        </w:r>
        <w:r w:rsidR="00A5713D">
          <w:rPr>
            <w:noProof/>
            <w:webHidden/>
          </w:rPr>
          <w:t>6</w:t>
        </w:r>
        <w:r w:rsidR="00A5713D">
          <w:rPr>
            <w:noProof/>
            <w:webHidden/>
          </w:rPr>
          <w:fldChar w:fldCharType="end"/>
        </w:r>
      </w:hyperlink>
    </w:p>
    <w:p w:rsidR="00A5713D" w:rsidRDefault="00A5713D">
      <w:pPr>
        <w:pStyle w:val="TableofFigures"/>
        <w:tabs>
          <w:tab w:val="right" w:leader="dot" w:pos="9350"/>
        </w:tabs>
        <w:rPr>
          <w:rFonts w:eastAsiaTheme="minorEastAsia"/>
          <w:noProof/>
        </w:rPr>
      </w:pPr>
      <w:hyperlink w:anchor="_Toc435109161" w:history="1">
        <w:r w:rsidRPr="00734B13">
          <w:rPr>
            <w:rStyle w:val="Hyperlink"/>
            <w:noProof/>
          </w:rPr>
          <w:t>Figure 2: Process Change Request</w:t>
        </w:r>
        <w:r>
          <w:rPr>
            <w:noProof/>
            <w:webHidden/>
          </w:rPr>
          <w:tab/>
        </w:r>
        <w:r>
          <w:rPr>
            <w:noProof/>
            <w:webHidden/>
          </w:rPr>
          <w:fldChar w:fldCharType="begin"/>
        </w:r>
        <w:r>
          <w:rPr>
            <w:noProof/>
            <w:webHidden/>
          </w:rPr>
          <w:instrText xml:space="preserve"> PAGEREF _Toc435109161 \h </w:instrText>
        </w:r>
        <w:r>
          <w:rPr>
            <w:noProof/>
            <w:webHidden/>
          </w:rPr>
        </w:r>
        <w:r>
          <w:rPr>
            <w:noProof/>
            <w:webHidden/>
          </w:rPr>
          <w:fldChar w:fldCharType="separate"/>
        </w:r>
        <w:r>
          <w:rPr>
            <w:noProof/>
            <w:webHidden/>
          </w:rPr>
          <w:t>8</w:t>
        </w:r>
        <w:r>
          <w:rPr>
            <w:noProof/>
            <w:webHidden/>
          </w:rPr>
          <w:fldChar w:fldCharType="end"/>
        </w:r>
      </w:hyperlink>
    </w:p>
    <w:p w:rsidR="00A5713D" w:rsidRDefault="00A5713D">
      <w:pPr>
        <w:pStyle w:val="TableofFigures"/>
        <w:tabs>
          <w:tab w:val="right" w:leader="dot" w:pos="9350"/>
        </w:tabs>
        <w:rPr>
          <w:rFonts w:eastAsiaTheme="minorEastAsia"/>
          <w:noProof/>
        </w:rPr>
      </w:pPr>
      <w:hyperlink w:anchor="_Toc435109162" w:history="1">
        <w:r w:rsidRPr="00734B13">
          <w:rPr>
            <w:rStyle w:val="Hyperlink"/>
            <w:noProof/>
          </w:rPr>
          <w:t>Figure 3: Process Change Request</w:t>
        </w:r>
        <w:r>
          <w:rPr>
            <w:noProof/>
            <w:webHidden/>
          </w:rPr>
          <w:tab/>
        </w:r>
        <w:r>
          <w:rPr>
            <w:noProof/>
            <w:webHidden/>
          </w:rPr>
          <w:fldChar w:fldCharType="begin"/>
        </w:r>
        <w:r>
          <w:rPr>
            <w:noProof/>
            <w:webHidden/>
          </w:rPr>
          <w:instrText xml:space="preserve"> PAGEREF _Toc435109162 \h </w:instrText>
        </w:r>
        <w:r>
          <w:rPr>
            <w:noProof/>
            <w:webHidden/>
          </w:rPr>
        </w:r>
        <w:r>
          <w:rPr>
            <w:noProof/>
            <w:webHidden/>
          </w:rPr>
          <w:fldChar w:fldCharType="separate"/>
        </w:r>
        <w:r>
          <w:rPr>
            <w:noProof/>
            <w:webHidden/>
          </w:rPr>
          <w:t>10</w:t>
        </w:r>
        <w:r>
          <w:rPr>
            <w:noProof/>
            <w:webHidden/>
          </w:rPr>
          <w:fldChar w:fldCharType="end"/>
        </w:r>
      </w:hyperlink>
    </w:p>
    <w:p w:rsidR="00A5713D" w:rsidRDefault="00A5713D">
      <w:pPr>
        <w:pStyle w:val="TableofFigures"/>
        <w:tabs>
          <w:tab w:val="right" w:leader="dot" w:pos="9350"/>
        </w:tabs>
        <w:rPr>
          <w:rFonts w:eastAsiaTheme="minorEastAsia"/>
          <w:noProof/>
        </w:rPr>
      </w:pPr>
      <w:hyperlink w:anchor="_Toc435109163" w:history="1">
        <w:r w:rsidRPr="00734B13">
          <w:rPr>
            <w:rStyle w:val="Hyperlink"/>
            <w:noProof/>
          </w:rPr>
          <w:t>Figure 4: Evaluate Scope of the Change</w:t>
        </w:r>
        <w:r>
          <w:rPr>
            <w:noProof/>
            <w:webHidden/>
          </w:rPr>
          <w:tab/>
        </w:r>
        <w:r>
          <w:rPr>
            <w:noProof/>
            <w:webHidden/>
          </w:rPr>
          <w:fldChar w:fldCharType="begin"/>
        </w:r>
        <w:r>
          <w:rPr>
            <w:noProof/>
            <w:webHidden/>
          </w:rPr>
          <w:instrText xml:space="preserve"> PAGEREF _Toc435109163 \h </w:instrText>
        </w:r>
        <w:r>
          <w:rPr>
            <w:noProof/>
            <w:webHidden/>
          </w:rPr>
        </w:r>
        <w:r>
          <w:rPr>
            <w:noProof/>
            <w:webHidden/>
          </w:rPr>
          <w:fldChar w:fldCharType="separate"/>
        </w:r>
        <w:r>
          <w:rPr>
            <w:noProof/>
            <w:webHidden/>
          </w:rPr>
          <w:t>10</w:t>
        </w:r>
        <w:r>
          <w:rPr>
            <w:noProof/>
            <w:webHidden/>
          </w:rPr>
          <w:fldChar w:fldCharType="end"/>
        </w:r>
      </w:hyperlink>
    </w:p>
    <w:p w:rsidR="00A5713D" w:rsidRDefault="00A5713D">
      <w:pPr>
        <w:pStyle w:val="TableofFigures"/>
        <w:tabs>
          <w:tab w:val="right" w:leader="dot" w:pos="9350"/>
        </w:tabs>
        <w:rPr>
          <w:rFonts w:eastAsiaTheme="minorEastAsia"/>
          <w:noProof/>
        </w:rPr>
      </w:pPr>
      <w:hyperlink w:anchor="_Toc435109164" w:history="1">
        <w:r w:rsidRPr="00734B13">
          <w:rPr>
            <w:rStyle w:val="Hyperlink"/>
            <w:noProof/>
          </w:rPr>
          <w:t>Figure 5: Update Architectural Design</w:t>
        </w:r>
        <w:r>
          <w:rPr>
            <w:noProof/>
            <w:webHidden/>
          </w:rPr>
          <w:tab/>
        </w:r>
        <w:r>
          <w:rPr>
            <w:noProof/>
            <w:webHidden/>
          </w:rPr>
          <w:fldChar w:fldCharType="begin"/>
        </w:r>
        <w:r>
          <w:rPr>
            <w:noProof/>
            <w:webHidden/>
          </w:rPr>
          <w:instrText xml:space="preserve"> PAGEREF _Toc435109164 \h </w:instrText>
        </w:r>
        <w:r>
          <w:rPr>
            <w:noProof/>
            <w:webHidden/>
          </w:rPr>
        </w:r>
        <w:r>
          <w:rPr>
            <w:noProof/>
            <w:webHidden/>
          </w:rPr>
          <w:fldChar w:fldCharType="separate"/>
        </w:r>
        <w:r>
          <w:rPr>
            <w:noProof/>
            <w:webHidden/>
          </w:rPr>
          <w:t>11</w:t>
        </w:r>
        <w:r>
          <w:rPr>
            <w:noProof/>
            <w:webHidden/>
          </w:rPr>
          <w:fldChar w:fldCharType="end"/>
        </w:r>
      </w:hyperlink>
    </w:p>
    <w:p w:rsidR="00A5713D" w:rsidRDefault="00A5713D">
      <w:pPr>
        <w:pStyle w:val="TableofFigures"/>
        <w:tabs>
          <w:tab w:val="right" w:leader="dot" w:pos="9350"/>
        </w:tabs>
        <w:rPr>
          <w:rFonts w:eastAsiaTheme="minorEastAsia"/>
          <w:noProof/>
        </w:rPr>
      </w:pPr>
      <w:hyperlink w:anchor="_Toc435109165" w:history="1">
        <w:r w:rsidRPr="00734B13">
          <w:rPr>
            <w:rStyle w:val="Hyperlink"/>
            <w:noProof/>
          </w:rPr>
          <w:t>Figure 6: Configuration Management Items</w:t>
        </w:r>
        <w:r>
          <w:rPr>
            <w:noProof/>
            <w:webHidden/>
          </w:rPr>
          <w:tab/>
        </w:r>
        <w:r>
          <w:rPr>
            <w:noProof/>
            <w:webHidden/>
          </w:rPr>
          <w:fldChar w:fldCharType="begin"/>
        </w:r>
        <w:r>
          <w:rPr>
            <w:noProof/>
            <w:webHidden/>
          </w:rPr>
          <w:instrText xml:space="preserve"> PAGEREF _Toc435109165 \h </w:instrText>
        </w:r>
        <w:r>
          <w:rPr>
            <w:noProof/>
            <w:webHidden/>
          </w:rPr>
        </w:r>
        <w:r>
          <w:rPr>
            <w:noProof/>
            <w:webHidden/>
          </w:rPr>
          <w:fldChar w:fldCharType="separate"/>
        </w:r>
        <w:r>
          <w:rPr>
            <w:noProof/>
            <w:webHidden/>
          </w:rPr>
          <w:t>12</w:t>
        </w:r>
        <w:r>
          <w:rPr>
            <w:noProof/>
            <w:webHidden/>
          </w:rPr>
          <w:fldChar w:fldCharType="end"/>
        </w:r>
      </w:hyperlink>
    </w:p>
    <w:p w:rsidR="00A5713D" w:rsidRDefault="00A5713D">
      <w:pPr>
        <w:pStyle w:val="TableofFigures"/>
        <w:tabs>
          <w:tab w:val="right" w:leader="dot" w:pos="9350"/>
        </w:tabs>
        <w:rPr>
          <w:rFonts w:eastAsiaTheme="minorEastAsia"/>
          <w:noProof/>
        </w:rPr>
      </w:pPr>
      <w:hyperlink w:anchor="_Toc435109166" w:history="1">
        <w:r w:rsidRPr="00734B13">
          <w:rPr>
            <w:rStyle w:val="Hyperlink"/>
            <w:noProof/>
          </w:rPr>
          <w:t>Figure 7: Measure a Change Impact</w:t>
        </w:r>
        <w:r>
          <w:rPr>
            <w:noProof/>
            <w:webHidden/>
          </w:rPr>
          <w:tab/>
        </w:r>
        <w:r>
          <w:rPr>
            <w:noProof/>
            <w:webHidden/>
          </w:rPr>
          <w:fldChar w:fldCharType="begin"/>
        </w:r>
        <w:r>
          <w:rPr>
            <w:noProof/>
            <w:webHidden/>
          </w:rPr>
          <w:instrText xml:space="preserve"> PAGEREF _Toc435109166 \h </w:instrText>
        </w:r>
        <w:r>
          <w:rPr>
            <w:noProof/>
            <w:webHidden/>
          </w:rPr>
        </w:r>
        <w:r>
          <w:rPr>
            <w:noProof/>
            <w:webHidden/>
          </w:rPr>
          <w:fldChar w:fldCharType="separate"/>
        </w:r>
        <w:r>
          <w:rPr>
            <w:noProof/>
            <w:webHidden/>
          </w:rPr>
          <w:t>13</w:t>
        </w:r>
        <w:r>
          <w:rPr>
            <w:noProof/>
            <w:webHidden/>
          </w:rPr>
          <w:fldChar w:fldCharType="end"/>
        </w:r>
      </w:hyperlink>
    </w:p>
    <w:p w:rsidR="00A5713D" w:rsidRDefault="00A5713D">
      <w:pPr>
        <w:pStyle w:val="TableofFigures"/>
        <w:tabs>
          <w:tab w:val="right" w:leader="dot" w:pos="9350"/>
        </w:tabs>
        <w:rPr>
          <w:rFonts w:eastAsiaTheme="minorEastAsia"/>
          <w:noProof/>
        </w:rPr>
      </w:pPr>
      <w:hyperlink w:anchor="_Toc435109167" w:history="1">
        <w:r w:rsidRPr="00734B13">
          <w:rPr>
            <w:rStyle w:val="Hyperlink"/>
            <w:noProof/>
          </w:rPr>
          <w:t>Figure 8: Conduct a Review</w:t>
        </w:r>
        <w:r>
          <w:rPr>
            <w:noProof/>
            <w:webHidden/>
          </w:rPr>
          <w:tab/>
        </w:r>
        <w:r>
          <w:rPr>
            <w:noProof/>
            <w:webHidden/>
          </w:rPr>
          <w:fldChar w:fldCharType="begin"/>
        </w:r>
        <w:r>
          <w:rPr>
            <w:noProof/>
            <w:webHidden/>
          </w:rPr>
          <w:instrText xml:space="preserve"> PAGEREF _Toc435109167 \h </w:instrText>
        </w:r>
        <w:r>
          <w:rPr>
            <w:noProof/>
            <w:webHidden/>
          </w:rPr>
        </w:r>
        <w:r>
          <w:rPr>
            <w:noProof/>
            <w:webHidden/>
          </w:rPr>
          <w:fldChar w:fldCharType="separate"/>
        </w:r>
        <w:r>
          <w:rPr>
            <w:noProof/>
            <w:webHidden/>
          </w:rPr>
          <w:t>14</w:t>
        </w:r>
        <w:r>
          <w:rPr>
            <w:noProof/>
            <w:webHidden/>
          </w:rPr>
          <w:fldChar w:fldCharType="end"/>
        </w:r>
      </w:hyperlink>
    </w:p>
    <w:p w:rsidR="00A5713D" w:rsidRDefault="00A5713D">
      <w:pPr>
        <w:pStyle w:val="TableofFigures"/>
        <w:tabs>
          <w:tab w:val="right" w:leader="dot" w:pos="9350"/>
        </w:tabs>
        <w:rPr>
          <w:rFonts w:eastAsiaTheme="minorEastAsia"/>
          <w:noProof/>
        </w:rPr>
      </w:pPr>
      <w:hyperlink w:anchor="_Toc435109168" w:history="1">
        <w:r w:rsidRPr="00734B13">
          <w:rPr>
            <w:rStyle w:val="Hyperlink"/>
            <w:noProof/>
          </w:rPr>
          <w:t>Figure 9: Import Reference Material</w:t>
        </w:r>
        <w:r>
          <w:rPr>
            <w:noProof/>
            <w:webHidden/>
          </w:rPr>
          <w:tab/>
        </w:r>
        <w:r>
          <w:rPr>
            <w:noProof/>
            <w:webHidden/>
          </w:rPr>
          <w:fldChar w:fldCharType="begin"/>
        </w:r>
        <w:r>
          <w:rPr>
            <w:noProof/>
            <w:webHidden/>
          </w:rPr>
          <w:instrText xml:space="preserve"> PAGEREF _Toc435109168 \h </w:instrText>
        </w:r>
        <w:r>
          <w:rPr>
            <w:noProof/>
            <w:webHidden/>
          </w:rPr>
        </w:r>
        <w:r>
          <w:rPr>
            <w:noProof/>
            <w:webHidden/>
          </w:rPr>
          <w:fldChar w:fldCharType="separate"/>
        </w:r>
        <w:r>
          <w:rPr>
            <w:noProof/>
            <w:webHidden/>
          </w:rPr>
          <w:t>15</w:t>
        </w:r>
        <w:r>
          <w:rPr>
            <w:noProof/>
            <w:webHidden/>
          </w:rPr>
          <w:fldChar w:fldCharType="end"/>
        </w:r>
      </w:hyperlink>
    </w:p>
    <w:p w:rsidR="00A5713D" w:rsidRDefault="00A5713D">
      <w:pPr>
        <w:pStyle w:val="TableofFigures"/>
        <w:tabs>
          <w:tab w:val="right" w:leader="dot" w:pos="9350"/>
        </w:tabs>
        <w:rPr>
          <w:rFonts w:eastAsiaTheme="minorEastAsia"/>
          <w:noProof/>
        </w:rPr>
      </w:pPr>
      <w:hyperlink w:anchor="_Toc435109169" w:history="1">
        <w:r w:rsidRPr="00734B13">
          <w:rPr>
            <w:rStyle w:val="Hyperlink"/>
            <w:noProof/>
          </w:rPr>
          <w:t>Figure 10: Analyze Requirements</w:t>
        </w:r>
        <w:r>
          <w:rPr>
            <w:noProof/>
            <w:webHidden/>
          </w:rPr>
          <w:tab/>
        </w:r>
        <w:r>
          <w:rPr>
            <w:noProof/>
            <w:webHidden/>
          </w:rPr>
          <w:fldChar w:fldCharType="begin"/>
        </w:r>
        <w:r>
          <w:rPr>
            <w:noProof/>
            <w:webHidden/>
          </w:rPr>
          <w:instrText xml:space="preserve"> PAGEREF _Toc435109169 \h </w:instrText>
        </w:r>
        <w:r>
          <w:rPr>
            <w:noProof/>
            <w:webHidden/>
          </w:rPr>
        </w:r>
        <w:r>
          <w:rPr>
            <w:noProof/>
            <w:webHidden/>
          </w:rPr>
          <w:fldChar w:fldCharType="separate"/>
        </w:r>
        <w:r>
          <w:rPr>
            <w:noProof/>
            <w:webHidden/>
          </w:rPr>
          <w:t>16</w:t>
        </w:r>
        <w:r>
          <w:rPr>
            <w:noProof/>
            <w:webHidden/>
          </w:rPr>
          <w:fldChar w:fldCharType="end"/>
        </w:r>
      </w:hyperlink>
    </w:p>
    <w:p w:rsidR="00A5713D" w:rsidRDefault="00A5713D">
      <w:pPr>
        <w:pStyle w:val="TableofFigures"/>
        <w:tabs>
          <w:tab w:val="right" w:leader="dot" w:pos="9350"/>
        </w:tabs>
        <w:rPr>
          <w:rFonts w:eastAsiaTheme="minorEastAsia"/>
          <w:noProof/>
        </w:rPr>
      </w:pPr>
      <w:hyperlink w:anchor="_Toc435109170" w:history="1">
        <w:r w:rsidRPr="00734B13">
          <w:rPr>
            <w:rStyle w:val="Hyperlink"/>
            <w:noProof/>
          </w:rPr>
          <w:t>Figure 11: Categorize Requirements</w:t>
        </w:r>
        <w:r>
          <w:rPr>
            <w:noProof/>
            <w:webHidden/>
          </w:rPr>
          <w:tab/>
        </w:r>
        <w:r>
          <w:rPr>
            <w:noProof/>
            <w:webHidden/>
          </w:rPr>
          <w:fldChar w:fldCharType="begin"/>
        </w:r>
        <w:r>
          <w:rPr>
            <w:noProof/>
            <w:webHidden/>
          </w:rPr>
          <w:instrText xml:space="preserve"> PAGEREF _Toc435109170 \h </w:instrText>
        </w:r>
        <w:r>
          <w:rPr>
            <w:noProof/>
            <w:webHidden/>
          </w:rPr>
        </w:r>
        <w:r>
          <w:rPr>
            <w:noProof/>
            <w:webHidden/>
          </w:rPr>
          <w:fldChar w:fldCharType="separate"/>
        </w:r>
        <w:r>
          <w:rPr>
            <w:noProof/>
            <w:webHidden/>
          </w:rPr>
          <w:t>17</w:t>
        </w:r>
        <w:r>
          <w:rPr>
            <w:noProof/>
            <w:webHidden/>
          </w:rPr>
          <w:fldChar w:fldCharType="end"/>
        </w:r>
      </w:hyperlink>
    </w:p>
    <w:p w:rsidR="00A5713D" w:rsidRDefault="00A5713D">
      <w:pPr>
        <w:pStyle w:val="TableofFigures"/>
        <w:tabs>
          <w:tab w:val="right" w:leader="dot" w:pos="9350"/>
        </w:tabs>
        <w:rPr>
          <w:rFonts w:eastAsiaTheme="minorEastAsia"/>
          <w:noProof/>
        </w:rPr>
      </w:pPr>
      <w:hyperlink w:anchor="_Toc435109171" w:history="1">
        <w:r w:rsidRPr="00734B13">
          <w:rPr>
            <w:rStyle w:val="Hyperlink"/>
            <w:noProof/>
          </w:rPr>
          <w:t>Figure 12: Add Requirement</w:t>
        </w:r>
        <w:r>
          <w:rPr>
            <w:noProof/>
            <w:webHidden/>
          </w:rPr>
          <w:tab/>
        </w:r>
        <w:r>
          <w:rPr>
            <w:noProof/>
            <w:webHidden/>
          </w:rPr>
          <w:fldChar w:fldCharType="begin"/>
        </w:r>
        <w:r>
          <w:rPr>
            <w:noProof/>
            <w:webHidden/>
          </w:rPr>
          <w:instrText xml:space="preserve"> PAGEREF _Toc435109171 \h </w:instrText>
        </w:r>
        <w:r>
          <w:rPr>
            <w:noProof/>
            <w:webHidden/>
          </w:rPr>
        </w:r>
        <w:r>
          <w:rPr>
            <w:noProof/>
            <w:webHidden/>
          </w:rPr>
          <w:fldChar w:fldCharType="separate"/>
        </w:r>
        <w:r>
          <w:rPr>
            <w:noProof/>
            <w:webHidden/>
          </w:rPr>
          <w:t>18</w:t>
        </w:r>
        <w:r>
          <w:rPr>
            <w:noProof/>
            <w:webHidden/>
          </w:rPr>
          <w:fldChar w:fldCharType="end"/>
        </w:r>
      </w:hyperlink>
    </w:p>
    <w:p w:rsidR="00660563" w:rsidRDefault="00774A69"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A5713D" w:rsidRDefault="00774A69">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35109172" w:history="1">
        <w:r w:rsidR="00A5713D" w:rsidRPr="00A165E3">
          <w:rPr>
            <w:rStyle w:val="Hyperlink"/>
            <w:noProof/>
          </w:rPr>
          <w:t>Table 1: Definition of Terms</w:t>
        </w:r>
        <w:r w:rsidR="00A5713D">
          <w:rPr>
            <w:noProof/>
            <w:webHidden/>
          </w:rPr>
          <w:tab/>
        </w:r>
        <w:r w:rsidR="00A5713D">
          <w:rPr>
            <w:noProof/>
            <w:webHidden/>
          </w:rPr>
          <w:fldChar w:fldCharType="begin"/>
        </w:r>
        <w:r w:rsidR="00A5713D">
          <w:rPr>
            <w:noProof/>
            <w:webHidden/>
          </w:rPr>
          <w:instrText xml:space="preserve"> PAGEREF _Toc435109172 \h </w:instrText>
        </w:r>
        <w:r w:rsidR="00A5713D">
          <w:rPr>
            <w:noProof/>
            <w:webHidden/>
          </w:rPr>
        </w:r>
        <w:r w:rsidR="00A5713D">
          <w:rPr>
            <w:noProof/>
            <w:webHidden/>
          </w:rPr>
          <w:fldChar w:fldCharType="separate"/>
        </w:r>
        <w:r w:rsidR="00A5713D">
          <w:rPr>
            <w:noProof/>
            <w:webHidden/>
          </w:rPr>
          <w:t>19</w:t>
        </w:r>
        <w:r w:rsidR="00A5713D">
          <w:rPr>
            <w:noProof/>
            <w:webHidden/>
          </w:rPr>
          <w:fldChar w:fldCharType="end"/>
        </w:r>
      </w:hyperlink>
    </w:p>
    <w:p w:rsidR="00A5713D" w:rsidRDefault="00A5713D">
      <w:pPr>
        <w:pStyle w:val="TableofFigures"/>
        <w:tabs>
          <w:tab w:val="right" w:leader="dot" w:pos="9350"/>
        </w:tabs>
        <w:rPr>
          <w:rFonts w:eastAsiaTheme="minorEastAsia"/>
          <w:noProof/>
        </w:rPr>
      </w:pPr>
      <w:hyperlink w:anchor="_Toc435109173" w:history="1">
        <w:r w:rsidRPr="00A165E3">
          <w:rPr>
            <w:rStyle w:val="Hyperlink"/>
            <w:noProof/>
          </w:rPr>
          <w:t>Table 2: List of Use Cases</w:t>
        </w:r>
        <w:r>
          <w:rPr>
            <w:noProof/>
            <w:webHidden/>
          </w:rPr>
          <w:tab/>
        </w:r>
        <w:r>
          <w:rPr>
            <w:noProof/>
            <w:webHidden/>
          </w:rPr>
          <w:fldChar w:fldCharType="begin"/>
        </w:r>
        <w:r>
          <w:rPr>
            <w:noProof/>
            <w:webHidden/>
          </w:rPr>
          <w:instrText xml:space="preserve"> PAGEREF _Toc435109173 \h </w:instrText>
        </w:r>
        <w:r>
          <w:rPr>
            <w:noProof/>
            <w:webHidden/>
          </w:rPr>
        </w:r>
        <w:r>
          <w:rPr>
            <w:noProof/>
            <w:webHidden/>
          </w:rPr>
          <w:fldChar w:fldCharType="separate"/>
        </w:r>
        <w:r>
          <w:rPr>
            <w:noProof/>
            <w:webHidden/>
          </w:rPr>
          <w:t>32</w:t>
        </w:r>
        <w:r>
          <w:rPr>
            <w:noProof/>
            <w:webHidden/>
          </w:rPr>
          <w:fldChar w:fldCharType="end"/>
        </w:r>
      </w:hyperlink>
    </w:p>
    <w:p w:rsidR="00A5713D" w:rsidRDefault="00A5713D">
      <w:pPr>
        <w:pStyle w:val="TableofFigures"/>
        <w:tabs>
          <w:tab w:val="right" w:leader="dot" w:pos="9350"/>
        </w:tabs>
        <w:rPr>
          <w:rFonts w:eastAsiaTheme="minorEastAsia"/>
          <w:noProof/>
        </w:rPr>
      </w:pPr>
      <w:hyperlink w:anchor="_Toc435109174" w:history="1">
        <w:r w:rsidRPr="00A165E3">
          <w:rPr>
            <w:rStyle w:val="Hyperlink"/>
            <w:noProof/>
          </w:rPr>
          <w:t>Table 3: List of Actors</w:t>
        </w:r>
        <w:r>
          <w:rPr>
            <w:noProof/>
            <w:webHidden/>
          </w:rPr>
          <w:tab/>
        </w:r>
        <w:r>
          <w:rPr>
            <w:noProof/>
            <w:webHidden/>
          </w:rPr>
          <w:fldChar w:fldCharType="begin"/>
        </w:r>
        <w:r>
          <w:rPr>
            <w:noProof/>
            <w:webHidden/>
          </w:rPr>
          <w:instrText xml:space="preserve"> PAGEREF _Toc435109174 \h </w:instrText>
        </w:r>
        <w:r>
          <w:rPr>
            <w:noProof/>
            <w:webHidden/>
          </w:rPr>
        </w:r>
        <w:r>
          <w:rPr>
            <w:noProof/>
            <w:webHidden/>
          </w:rPr>
          <w:fldChar w:fldCharType="separate"/>
        </w:r>
        <w:r>
          <w:rPr>
            <w:noProof/>
            <w:webHidden/>
          </w:rPr>
          <w:t>33</w:t>
        </w:r>
        <w:r>
          <w:rPr>
            <w:noProof/>
            <w:webHidden/>
          </w:rPr>
          <w:fldChar w:fldCharType="end"/>
        </w:r>
      </w:hyperlink>
    </w:p>
    <w:p w:rsidR="00301DFD" w:rsidRPr="005B6FAE" w:rsidRDefault="00774A69">
      <w:pPr>
        <w:rPr>
          <w:b/>
          <w:bCs/>
          <w:noProof/>
        </w:rPr>
      </w:pPr>
      <w:r>
        <w:rPr>
          <w:b/>
          <w:bCs/>
          <w:noProof/>
        </w:rPr>
        <w:fldChar w:fldCharType="end"/>
      </w:r>
      <w:r w:rsidR="00301DFD">
        <w:br w:type="page"/>
      </w:r>
      <w:bookmarkStart w:id="0" w:name="_GoBack"/>
      <w:bookmarkEnd w:id="0"/>
    </w:p>
    <w:p w:rsidR="00660563" w:rsidRDefault="00660563"/>
    <w:p w:rsidR="00447E36" w:rsidRDefault="00447E36" w:rsidP="00447E36">
      <w:pPr>
        <w:pStyle w:val="Heading1"/>
        <w:numPr>
          <w:ilvl w:val="0"/>
          <w:numId w:val="6"/>
        </w:numPr>
      </w:pPr>
      <w:bookmarkStart w:id="1" w:name="Bookmark"/>
      <w:bookmarkStart w:id="2" w:name="_Toc435109138"/>
      <w:bookmarkEnd w:id="1"/>
      <w:r>
        <w:t>Introduction</w:t>
      </w:r>
      <w:bookmarkEnd w:id="2"/>
    </w:p>
    <w:p w:rsidR="00447E36" w:rsidRDefault="00447E36" w:rsidP="00447E36">
      <w:pPr>
        <w:pStyle w:val="Heading2"/>
        <w:numPr>
          <w:ilvl w:val="1"/>
          <w:numId w:val="6"/>
        </w:numPr>
      </w:pPr>
      <w:bookmarkStart w:id="3" w:name="_Toc435109139"/>
      <w:r>
        <w:t>Intent</w:t>
      </w:r>
      <w:bookmarkEnd w:id="3"/>
    </w:p>
    <w:p w:rsidR="00447E36" w:rsidRDefault="00447E36" w:rsidP="00447E36">
      <w:r>
        <w:t xml:space="preserve">The intent of this document is to provide the material required to support the review of the use case “Process Change Request".  Use the Word “Track Changes” features to suggest changes and add comments as necessary to log questions and comments. </w:t>
      </w:r>
    </w:p>
    <w:p w:rsidR="00447E36" w:rsidRDefault="00447E36" w:rsidP="00447E36">
      <w:r>
        <w:t xml:space="preserve">The section called "Items to be reviewed" contains the artifacts that are to be evaluated for this review.  The additional material in this document is intended to provide the appropriate context and definitions to support the review. </w:t>
      </w:r>
    </w:p>
    <w:p w:rsidR="00447E36" w:rsidRDefault="00447E36" w:rsidP="00447E36">
      <w:pPr>
        <w:pStyle w:val="Heading2"/>
        <w:numPr>
          <w:ilvl w:val="1"/>
          <w:numId w:val="6"/>
        </w:numPr>
      </w:pPr>
      <w:bookmarkStart w:id="4" w:name="_Toc435109140"/>
      <w:r>
        <w:t>Assumptions</w:t>
      </w:r>
      <w:bookmarkEnd w:id="4"/>
    </w:p>
    <w:p w:rsidR="00447E36" w:rsidRDefault="00447E36" w:rsidP="00447E36">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rsidR="00447E36" w:rsidRDefault="00447E36" w:rsidP="00447E36">
      <w:r>
        <w:t>2.          Context Assumptions -</w:t>
      </w:r>
    </w:p>
    <w:p w:rsidR="00447E36" w:rsidRDefault="00447E36" w:rsidP="00447E36">
      <w:r>
        <w:t xml:space="preserve">                 a.    The workflow use cases defined are intended to be used on large complex systems supported by large geographically diverse development teams. With smaller and simpler systems some of the use cases or use case behavior may not be needed. </w:t>
      </w:r>
    </w:p>
    <w:p w:rsidR="00447E36" w:rsidRDefault="00447E36" w:rsidP="00447E36">
      <w: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rsidR="00447E36" w:rsidRDefault="00447E36" w:rsidP="00447E36">
      <w:r>
        <w:t>3.         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D84E6B" w:rsidRDefault="00D84E6B" w:rsidP="00447E36">
      <w:r>
        <w:t xml:space="preserve">4.          Sequence of Actions – On each activity a default flow of </w:t>
      </w:r>
      <w:r w:rsidR="00757B5A">
        <w:t xml:space="preserve">the </w:t>
      </w:r>
      <w:r>
        <w:t xml:space="preserve">activity </w:t>
      </w:r>
      <w:r w:rsidR="00757B5A">
        <w:t>is shown. Often this ordering helps understand the basic flow</w:t>
      </w:r>
      <w:r w:rsidR="00A5713D">
        <w:t xml:space="preserve"> and it keeps the diagrams readable. H</w:t>
      </w:r>
      <w:r w:rsidR="00757B5A">
        <w:t xml:space="preserve">owever in </w:t>
      </w:r>
      <w:r>
        <w:t xml:space="preserve">reality many of these actions </w:t>
      </w:r>
      <w:r w:rsidR="00757B5A">
        <w:t xml:space="preserve">actually </w:t>
      </w:r>
      <w:r>
        <w:t xml:space="preserve">are </w:t>
      </w:r>
      <w:r w:rsidR="00757B5A">
        <w:t>occurring in parallel, iterating as needed</w:t>
      </w:r>
      <w:r>
        <w:t xml:space="preserve">, </w:t>
      </w:r>
      <w:r w:rsidR="00757B5A">
        <w:t>and stopping</w:t>
      </w:r>
      <w:r>
        <w:t xml:space="preserve"> and </w:t>
      </w:r>
      <w:r w:rsidR="00757B5A">
        <w:t>re-starting</w:t>
      </w:r>
      <w:r>
        <w:t xml:space="preserve"> </w:t>
      </w:r>
      <w:r w:rsidR="00757B5A">
        <w:t>as</w:t>
      </w:r>
      <w:r>
        <w:t xml:space="preserve"> other </w:t>
      </w:r>
      <w:r w:rsidR="00757B5A">
        <w:t xml:space="preserve">events occur, </w:t>
      </w:r>
      <w:r w:rsidR="00A5713D">
        <w:t>m</w:t>
      </w:r>
      <w:r w:rsidR="00757B5A">
        <w:t xml:space="preserve">ore information becomes available and as issues surface. </w:t>
      </w:r>
      <w:r w:rsidR="00A5713D">
        <w:t>The</w:t>
      </w:r>
      <w:r>
        <w:t xml:space="preserve"> real value of these </w:t>
      </w:r>
      <w:r>
        <w:lastRenderedPageBreak/>
        <w:t xml:space="preserve">activities is capturing what </w:t>
      </w:r>
      <w:r w:rsidR="00757B5A">
        <w:t xml:space="preserve">tasks are </w:t>
      </w:r>
      <w:r>
        <w:t xml:space="preserve">being done and not necessarily the order they are done.  </w:t>
      </w:r>
      <w:r w:rsidR="00A5713D">
        <w:t>The</w:t>
      </w:r>
      <w:r w:rsidR="00A5713D">
        <w:t xml:space="preserve">refore </w:t>
      </w:r>
      <w:r w:rsidR="00A5713D">
        <w:t xml:space="preserve">please keep this in mind as the activities are being </w:t>
      </w:r>
      <w:r w:rsidR="00A5713D">
        <w:t xml:space="preserve">examined. </w:t>
      </w:r>
    </w:p>
    <w:p w:rsidR="00447E36" w:rsidRDefault="00447E36" w:rsidP="00447E36">
      <w:pPr>
        <w:pStyle w:val="Heading1"/>
        <w:numPr>
          <w:ilvl w:val="0"/>
          <w:numId w:val="6"/>
        </w:numPr>
      </w:pPr>
      <w:bookmarkStart w:id="5" w:name="_Toc435109141"/>
      <w:r>
        <w:t>Context</w:t>
      </w:r>
      <w:bookmarkEnd w:id="5"/>
    </w:p>
    <w:p w:rsidR="00447E36" w:rsidRDefault="00447E36" w:rsidP="00447E36">
      <w:r>
        <w:t xml:space="preserve">The diagram below defines a typical Product Domain structure. Within this domain is the context block called Systems Engineering. </w:t>
      </w:r>
    </w:p>
    <w:p w:rsidR="00447E36" w:rsidRDefault="00447E36" w:rsidP="00447E36"/>
    <w:p w:rsidR="00447E36" w:rsidRDefault="00447E36" w:rsidP="00447E36">
      <w:r>
        <w:t>Systems engineering is the context for the Systems Engineering Workflow Use Cases. It includes the roles associated with applying system wide activities including the Systems Engineering roles, Specialty Engineering roles, V</w:t>
      </w:r>
      <w:r w:rsidRPr="001D01D0">
        <w:t>&amp;</w:t>
      </w:r>
      <w:r>
        <w:t>V (Verification and Validation) roles and it includes the Systems Engineering Development System (SEDS) providing the tools for these roles. [Created for model]</w:t>
      </w:r>
      <w:r>
        <w:br/>
      </w:r>
    </w:p>
    <w:p w:rsidR="00447E36" w:rsidRDefault="00447E36" w:rsidP="00447E36">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p>
    <w:p w:rsidR="00447E36" w:rsidRDefault="00447E36" w:rsidP="00447E36">
      <w:r>
        <w:br/>
        <w:t xml:space="preserve">(1) Interdisciplinary approach governing the total technical and managerial effort required to transform a set of customer needs, expectations, and constraints into a solution and to support that solution throughout its life. (ISO/IEC/IEEE 2010) </w:t>
      </w:r>
    </w:p>
    <w:p w:rsidR="00447E36" w:rsidRDefault="00447E36" w:rsidP="00447E36">
      <w:r>
        <w:t>(2)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p>
    <w:p w:rsidR="00447E36" w:rsidRDefault="00447E36" w:rsidP="00447E36">
      <w:pPr>
        <w:pStyle w:val="ListParagraph"/>
        <w:numPr>
          <w:ilvl w:val="0"/>
          <w:numId w:val="20"/>
        </w:numPr>
      </w:pPr>
      <w:r>
        <w:t>Operations</w:t>
      </w:r>
    </w:p>
    <w:p w:rsidR="00447E36" w:rsidRDefault="00447E36" w:rsidP="00447E36">
      <w:pPr>
        <w:pStyle w:val="ListParagraph"/>
        <w:numPr>
          <w:ilvl w:val="0"/>
          <w:numId w:val="20"/>
        </w:numPr>
      </w:pPr>
      <w:r>
        <w:t>Performance</w:t>
      </w:r>
    </w:p>
    <w:p w:rsidR="00447E36" w:rsidRDefault="00447E36" w:rsidP="00447E36">
      <w:pPr>
        <w:pStyle w:val="ListParagraph"/>
        <w:numPr>
          <w:ilvl w:val="0"/>
          <w:numId w:val="20"/>
        </w:numPr>
      </w:pPr>
      <w:r>
        <w:t>Test</w:t>
      </w:r>
    </w:p>
    <w:p w:rsidR="00447E36" w:rsidRDefault="00447E36" w:rsidP="00447E36">
      <w:pPr>
        <w:pStyle w:val="ListParagraph"/>
        <w:numPr>
          <w:ilvl w:val="0"/>
          <w:numId w:val="20"/>
        </w:numPr>
      </w:pPr>
      <w:r>
        <w:t>Manufacturing</w:t>
      </w:r>
    </w:p>
    <w:p w:rsidR="00447E36" w:rsidRDefault="00447E36" w:rsidP="00447E36">
      <w:pPr>
        <w:pStyle w:val="ListParagraph"/>
        <w:numPr>
          <w:ilvl w:val="0"/>
          <w:numId w:val="20"/>
        </w:numPr>
      </w:pPr>
      <w:r>
        <w:t xml:space="preserve">Cost </w:t>
      </w:r>
      <w:r w:rsidRPr="001D01D0">
        <w:t>&amp;</w:t>
      </w:r>
      <w:r>
        <w:t xml:space="preserve"> Schedule</w:t>
      </w:r>
    </w:p>
    <w:p w:rsidR="00447E36" w:rsidRDefault="00447E36" w:rsidP="00447E36">
      <w:pPr>
        <w:pStyle w:val="ListParagraph"/>
        <w:numPr>
          <w:ilvl w:val="0"/>
          <w:numId w:val="20"/>
        </w:numPr>
      </w:pPr>
      <w:r>
        <w:t xml:space="preserve">Training </w:t>
      </w:r>
      <w:r w:rsidRPr="001D01D0">
        <w:t>&amp;</w:t>
      </w:r>
      <w:r>
        <w:t xml:space="preserve"> Support</w:t>
      </w:r>
    </w:p>
    <w:p w:rsidR="00447E36" w:rsidRDefault="00447E36" w:rsidP="00447E36">
      <w:pPr>
        <w:pStyle w:val="ListParagraph"/>
        <w:numPr>
          <w:ilvl w:val="0"/>
          <w:numId w:val="20"/>
        </w:numPr>
      </w:pPr>
      <w:r>
        <w:t>Disposal</w:t>
      </w:r>
    </w:p>
    <w:p w:rsidR="00447E36" w:rsidRPr="006B1855" w:rsidRDefault="00447E36" w:rsidP="00447E36">
      <w:r w:rsidRPr="006B1855">
        <w:t xml:space="preserve">Systems engineering integrates all the disciplines and specialty groups into a team effort forming a structured development process that proceeds from concept to production to operation. Systems </w:t>
      </w:r>
      <w:r w:rsidRPr="006B1855">
        <w:lastRenderedPageBreak/>
        <w:t>engineering considers both the business and the technical needs of all customers with the goal of providing a quality product that meets the user needs. (INCOSE 2012) [3, SEBoK Glossary]</w:t>
      </w:r>
    </w:p>
    <w:p w:rsidR="00447E36" w:rsidRDefault="00447E36" w:rsidP="00447E36">
      <w:pPr>
        <w:keepNext/>
        <w:jc w:val="center"/>
      </w:pPr>
      <w:r>
        <w:rPr>
          <w:noProof/>
        </w:rPr>
        <w:drawing>
          <wp:inline distT="0" distB="0" distL="0" distR="0" wp14:anchorId="30DE57C5" wp14:editId="5CD9F1B6">
            <wp:extent cx="5816600" cy="2562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600" cy="2562987"/>
                    </a:xfrm>
                    <a:prstGeom prst="rect">
                      <a:avLst/>
                    </a:prstGeom>
                  </pic:spPr>
                </pic:pic>
              </a:graphicData>
            </a:graphic>
          </wp:inline>
        </w:drawing>
      </w:r>
    </w:p>
    <w:p w:rsidR="00447E36" w:rsidRDefault="00447E36" w:rsidP="00447E36">
      <w:pPr>
        <w:pStyle w:val="Caption"/>
      </w:pPr>
      <w:bookmarkStart w:id="6" w:name="_refBookmark48"/>
      <w:bookmarkStart w:id="7" w:name="_refBookmark49"/>
      <w:bookmarkStart w:id="8" w:name="_Toc435109160"/>
      <w:r>
        <w:t xml:space="preserve">Figure </w:t>
      </w:r>
      <w:r>
        <w:fldChar w:fldCharType="begin"/>
      </w:r>
      <w:r>
        <w:instrText xml:space="preserve"> SEQ Figure \* ARABIC </w:instrText>
      </w:r>
      <w:r>
        <w:fldChar w:fldCharType="separate"/>
      </w:r>
      <w:r w:rsidR="00A5713D">
        <w:rPr>
          <w:noProof/>
        </w:rPr>
        <w:t>1</w:t>
      </w:r>
      <w:r>
        <w:rPr>
          <w:noProof/>
        </w:rPr>
        <w:fldChar w:fldCharType="end"/>
      </w:r>
      <w:bookmarkEnd w:id="6"/>
      <w:r>
        <w:t>: Systems Engineering Workflow Use Case Context</w:t>
      </w:r>
      <w:bookmarkEnd w:id="7"/>
      <w:bookmarkEnd w:id="8"/>
    </w:p>
    <w:p w:rsidR="00447E36" w:rsidRDefault="00447E36" w:rsidP="00447E36">
      <w:pPr>
        <w:pStyle w:val="Heading1"/>
        <w:numPr>
          <w:ilvl w:val="0"/>
          <w:numId w:val="6"/>
        </w:numPr>
      </w:pPr>
      <w:bookmarkStart w:id="9" w:name="_Toc435109142"/>
      <w:r>
        <w:t>Items to be reviewed</w:t>
      </w:r>
      <w:bookmarkEnd w:id="9"/>
    </w:p>
    <w:p w:rsidR="00447E36" w:rsidRDefault="00447E36" w:rsidP="00447E36">
      <w:r>
        <w:t xml:space="preserve">The items in this section are the only items that are part of this review. All information previous and after this section are intended to provide context, background and understanding to items being reviewed and are not part of this review. </w:t>
      </w:r>
    </w:p>
    <w:p w:rsidR="00447E36" w:rsidRDefault="00447E36" w:rsidP="00447E36">
      <w:pPr>
        <w:pStyle w:val="Heading2"/>
        <w:numPr>
          <w:ilvl w:val="1"/>
          <w:numId w:val="6"/>
        </w:numPr>
      </w:pPr>
      <w:bookmarkStart w:id="10" w:name="_Toc435109143"/>
      <w:r>
        <w:t>"Process Change Request" Use Case</w:t>
      </w:r>
      <w:bookmarkEnd w:id="10"/>
    </w:p>
    <w:p w:rsidR="00447E36" w:rsidRDefault="00447E36" w:rsidP="00447E36">
      <w:pPr>
        <w:pStyle w:val="Heading3"/>
        <w:numPr>
          <w:ilvl w:val="2"/>
          <w:numId w:val="6"/>
        </w:numPr>
      </w:pPr>
      <w:bookmarkStart w:id="11" w:name="_Toc435109144"/>
      <w:r>
        <w:t>Use Case Attributes</w:t>
      </w:r>
      <w:bookmarkEnd w:id="11"/>
    </w:p>
    <w:p w:rsidR="00447E36" w:rsidRDefault="00447E36" w:rsidP="00447E36">
      <w:pPr>
        <w:pStyle w:val="ListParagraph"/>
        <w:numPr>
          <w:ilvl w:val="0"/>
          <w:numId w:val="14"/>
        </w:numPr>
      </w:pPr>
      <w:r>
        <w:t xml:space="preserve">The location of the use case being reviewed, "Process Change Request", in the model browser is "SE Life Cycle Workflow Use Cases::Product and Service Life Management Stage::Process Change Request". </w:t>
      </w:r>
    </w:p>
    <w:p w:rsidR="00447E36" w:rsidRDefault="00447E36" w:rsidP="00447E36">
      <w:pPr>
        <w:pStyle w:val="ListParagraph"/>
        <w:numPr>
          <w:ilvl w:val="0"/>
          <w:numId w:val="14"/>
        </w:numPr>
      </w:pPr>
      <w:r>
        <w:t>The Maturity Level is listed as "Evolving Activity".</w:t>
      </w:r>
    </w:p>
    <w:p w:rsidR="00447E36" w:rsidRDefault="00447E36" w:rsidP="00447E36">
      <w:pPr>
        <w:pStyle w:val="ListParagraph"/>
        <w:numPr>
          <w:ilvl w:val="0"/>
          <w:numId w:val="14"/>
        </w:numPr>
      </w:pPr>
      <w:r>
        <w:t>The Priority assigned for completing this use case is listed as "Medium".</w:t>
      </w:r>
    </w:p>
    <w:p w:rsidR="00447E36" w:rsidRDefault="00447E36" w:rsidP="00447E36">
      <w:pPr>
        <w:pStyle w:val="Heading3"/>
        <w:numPr>
          <w:ilvl w:val="2"/>
          <w:numId w:val="6"/>
        </w:numPr>
      </w:pPr>
      <w:bookmarkStart w:id="12" w:name="_Toc435109145"/>
      <w:r>
        <w:t>Use Case Description</w:t>
      </w:r>
      <w:bookmarkEnd w:id="12"/>
    </w:p>
    <w:p w:rsidR="00447E36" w:rsidRDefault="00447E36" w:rsidP="00447E36">
      <w:r w:rsidRPr="001D01D0">
        <w:rPr>
          <w:b/>
        </w:rPr>
        <w:t>Goal -</w:t>
      </w:r>
      <w:r>
        <w:t xml:space="preserve"> The goal of this workflow use case is to process a request for change and if it is not rejected the change request is integrated into a future product release.  </w:t>
      </w:r>
    </w:p>
    <w:p w:rsidR="00447E36" w:rsidRDefault="00447E36" w:rsidP="00447E36">
      <w:r w:rsidRPr="001D01D0">
        <w:rPr>
          <w:b/>
        </w:rPr>
        <w:t>Primary Actor -</w:t>
      </w:r>
      <w:r>
        <w:t xml:space="preserve"> Configuration Control Board</w:t>
      </w:r>
    </w:p>
    <w:p w:rsidR="00447E36" w:rsidRDefault="00447E36" w:rsidP="00447E36">
      <w:r w:rsidRPr="001D01D0">
        <w:rPr>
          <w:b/>
        </w:rPr>
        <w:t>Secondary Actors -</w:t>
      </w:r>
      <w:r>
        <w:t xml:space="preserve"> Software Engineering, Hardware Engineering, Manufacturing, Support</w:t>
      </w:r>
    </w:p>
    <w:p w:rsidR="00447E36" w:rsidRDefault="00447E36" w:rsidP="00447E36">
      <w:r w:rsidRPr="001D01D0">
        <w:rPr>
          <w:b/>
        </w:rPr>
        <w:t>Preconditions -</w:t>
      </w:r>
      <w:r>
        <w:t xml:space="preserve"> </w:t>
      </w:r>
    </w:p>
    <w:p w:rsidR="00447E36" w:rsidRDefault="00447E36" w:rsidP="00447E36">
      <w:pPr>
        <w:pStyle w:val="ListParagraph"/>
        <w:numPr>
          <w:ilvl w:val="0"/>
          <w:numId w:val="15"/>
        </w:numPr>
      </w:pPr>
      <w:r>
        <w:t xml:space="preserve">A Baseline of </w:t>
      </w:r>
      <w:r w:rsidR="00A5713D">
        <w:t xml:space="preserve">the product </w:t>
      </w:r>
      <w:r>
        <w:t xml:space="preserve">exists </w:t>
      </w:r>
    </w:p>
    <w:p w:rsidR="00447E36" w:rsidRDefault="00447E36" w:rsidP="00447E36"/>
    <w:p w:rsidR="00447E36" w:rsidRDefault="00447E36" w:rsidP="00447E36">
      <w:r w:rsidRPr="001D01D0">
        <w:rPr>
          <w:b/>
        </w:rPr>
        <w:t>Activity -</w:t>
      </w:r>
    </w:p>
    <w:p w:rsidR="00447E36" w:rsidRDefault="00447E36" w:rsidP="00447E36">
      <w:pPr>
        <w:pStyle w:val="ListParagraph"/>
        <w:numPr>
          <w:ilvl w:val="0"/>
          <w:numId w:val="16"/>
        </w:numPr>
      </w:pPr>
      <w:r>
        <w:t xml:space="preserve">The change request can be initiated by anyone at any point of the lifecycle. </w:t>
      </w:r>
    </w:p>
    <w:p w:rsidR="00447E36" w:rsidRDefault="00447E36" w:rsidP="00447E36">
      <w:pPr>
        <w:pStyle w:val="ListParagraph"/>
        <w:numPr>
          <w:ilvl w:val="0"/>
          <w:numId w:val="16"/>
        </w:numPr>
      </w:pPr>
      <w:r>
        <w:t xml:space="preserve">From a Systems Engineering perspective the main activity of the use case shows three phases. </w:t>
      </w:r>
    </w:p>
    <w:p w:rsidR="00447E36" w:rsidRDefault="00447E36" w:rsidP="00447E36">
      <w:pPr>
        <w:pStyle w:val="ListParagraph"/>
        <w:numPr>
          <w:ilvl w:val="0"/>
          <w:numId w:val="16"/>
        </w:numPr>
      </w:pPr>
      <w:r>
        <w:t xml:space="preserve">The first phase is to evaluate the change request and provide a rough estimate as to cost and business impact of the change. </w:t>
      </w:r>
    </w:p>
    <w:p w:rsidR="00447E36" w:rsidRDefault="00447E36" w:rsidP="00447E36">
      <w:pPr>
        <w:pStyle w:val="ListParagraph"/>
        <w:numPr>
          <w:ilvl w:val="0"/>
          <w:numId w:val="16"/>
        </w:numPr>
      </w:pPr>
      <w:r>
        <w:t xml:space="preserve">If the change is accepted, the second phase is to integrate the change into the selected release. This assumes that there is a future planned product release available and that the release incorporates other approved change requests. The work in this phase focuses on updating the architecture to integrate this new change in this future release. This phase produces the detailed changes in specifications that drive the implementation. </w:t>
      </w:r>
    </w:p>
    <w:p w:rsidR="00447E36" w:rsidRDefault="00447E36" w:rsidP="00447E36">
      <w:pPr>
        <w:pStyle w:val="ListParagraph"/>
        <w:numPr>
          <w:ilvl w:val="0"/>
          <w:numId w:val="16"/>
        </w:numPr>
      </w:pPr>
      <w:r>
        <w:t xml:space="preserve">The third phase in the implementation phase where the product implements actually make the changes in the product. Once implemented the product is verified, validated and baselined as new product release for the customer. </w:t>
      </w:r>
    </w:p>
    <w:p w:rsidR="00447E36" w:rsidRDefault="00447E36" w:rsidP="00447E36">
      <w:pPr>
        <w:pStyle w:val="ListParagraph"/>
        <w:numPr>
          <w:ilvl w:val="0"/>
          <w:numId w:val="16"/>
        </w:numPr>
      </w:pPr>
      <w:r>
        <w:t xml:space="preserve">The third phase is very high level and is there to show the flow through implementation to delivery. Many of the actions are included use cases. The included use case (when complete) will show that detail.   </w:t>
      </w:r>
    </w:p>
    <w:p w:rsidR="00447E36" w:rsidRDefault="00447E36" w:rsidP="00447E36">
      <w:r w:rsidRPr="001D01D0">
        <w:rPr>
          <w:b/>
        </w:rPr>
        <w:t>Post Conditions -</w:t>
      </w:r>
    </w:p>
    <w:p w:rsidR="00447E36" w:rsidRDefault="00447E36" w:rsidP="00447E36">
      <w:pPr>
        <w:pStyle w:val="ListParagraph"/>
        <w:numPr>
          <w:ilvl w:val="0"/>
          <w:numId w:val="17"/>
        </w:numPr>
      </w:pPr>
      <w:r>
        <w:t xml:space="preserve">The change request has been rejected or has been integrated into a product release. </w:t>
      </w:r>
    </w:p>
    <w:p w:rsidR="00447E36" w:rsidRDefault="00447E36" w:rsidP="00447E36">
      <w:pPr>
        <w:pStyle w:val="Heading3"/>
        <w:numPr>
          <w:ilvl w:val="2"/>
          <w:numId w:val="6"/>
        </w:numPr>
      </w:pPr>
      <w:bookmarkStart w:id="13" w:name="_Toc435109146"/>
      <w:r>
        <w:lastRenderedPageBreak/>
        <w:t>Use Case Related Diagrams</w:t>
      </w:r>
      <w:bookmarkEnd w:id="13"/>
    </w:p>
    <w:p w:rsidR="00447E36" w:rsidRDefault="00447E36" w:rsidP="00447E36">
      <w:pPr>
        <w:pStyle w:val="Heading4"/>
        <w:numPr>
          <w:ilvl w:val="3"/>
          <w:numId w:val="6"/>
        </w:numPr>
      </w:pPr>
      <w:r>
        <w:t>Use Case Diagram</w:t>
      </w:r>
    </w:p>
    <w:p w:rsidR="00447E36" w:rsidRDefault="00447E36" w:rsidP="00447E36">
      <w:pPr>
        <w:keepNext/>
        <w:jc w:val="center"/>
      </w:pPr>
      <w:r>
        <w:rPr>
          <w:noProof/>
        </w:rPr>
        <w:drawing>
          <wp:inline distT="0" distB="0" distL="0" distR="0" wp14:anchorId="301AC875" wp14:editId="0E88F537">
            <wp:extent cx="5138420" cy="372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8420" cy="3725540"/>
                    </a:xfrm>
                    <a:prstGeom prst="rect">
                      <a:avLst/>
                    </a:prstGeom>
                  </pic:spPr>
                </pic:pic>
              </a:graphicData>
            </a:graphic>
          </wp:inline>
        </w:drawing>
      </w:r>
    </w:p>
    <w:p w:rsidR="00447E36" w:rsidRDefault="00447E36" w:rsidP="00447E36">
      <w:pPr>
        <w:pStyle w:val="Caption"/>
      </w:pPr>
      <w:bookmarkStart w:id="14" w:name="_refBookmark50"/>
      <w:bookmarkStart w:id="15" w:name="_refBookmark51"/>
      <w:bookmarkStart w:id="16" w:name="_Toc435109161"/>
      <w:r>
        <w:t xml:space="preserve">Figure </w:t>
      </w:r>
      <w:r>
        <w:fldChar w:fldCharType="begin"/>
      </w:r>
      <w:r>
        <w:instrText xml:space="preserve"> SEQ Figure \* ARABIC </w:instrText>
      </w:r>
      <w:r>
        <w:fldChar w:fldCharType="separate"/>
      </w:r>
      <w:r w:rsidR="00A5713D">
        <w:rPr>
          <w:noProof/>
        </w:rPr>
        <w:t>2</w:t>
      </w:r>
      <w:r>
        <w:rPr>
          <w:noProof/>
        </w:rPr>
        <w:fldChar w:fldCharType="end"/>
      </w:r>
      <w:bookmarkEnd w:id="14"/>
      <w:r>
        <w:t>: Process Change Request</w:t>
      </w:r>
      <w:bookmarkEnd w:id="15"/>
      <w:bookmarkEnd w:id="16"/>
    </w:p>
    <w:p w:rsidR="00447E36" w:rsidRDefault="00447E36" w:rsidP="00447E36">
      <w:pPr>
        <w:pStyle w:val="Heading4"/>
        <w:numPr>
          <w:ilvl w:val="3"/>
          <w:numId w:val="6"/>
        </w:numPr>
      </w:pPr>
      <w:r>
        <w:lastRenderedPageBreak/>
        <w:t>Activity Diagrams</w:t>
      </w:r>
    </w:p>
    <w:p w:rsidR="00447E36" w:rsidRDefault="00447E36" w:rsidP="00447E36">
      <w:pPr>
        <w:pStyle w:val="Heading5"/>
        <w:numPr>
          <w:ilvl w:val="4"/>
          <w:numId w:val="6"/>
        </w:numPr>
      </w:pPr>
      <w:r>
        <w:t>Process Change Request</w:t>
      </w:r>
    </w:p>
    <w:p w:rsidR="00447E36" w:rsidRDefault="00447E36" w:rsidP="00447E36">
      <w:pPr>
        <w:keepNext/>
        <w:jc w:val="center"/>
      </w:pPr>
      <w:r>
        <w:rPr>
          <w:noProof/>
        </w:rPr>
        <w:drawing>
          <wp:inline distT="0" distB="0" distL="0" distR="0" wp14:anchorId="3734081D" wp14:editId="6227FECC">
            <wp:extent cx="5866500" cy="76175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0932" cy="7623302"/>
                    </a:xfrm>
                    <a:prstGeom prst="rect">
                      <a:avLst/>
                    </a:prstGeom>
                  </pic:spPr>
                </pic:pic>
              </a:graphicData>
            </a:graphic>
          </wp:inline>
        </w:drawing>
      </w:r>
    </w:p>
    <w:p w:rsidR="00447E36" w:rsidRDefault="00447E36" w:rsidP="00447E36">
      <w:pPr>
        <w:pStyle w:val="Caption"/>
      </w:pPr>
      <w:bookmarkStart w:id="17" w:name="_Toc435109162"/>
      <w:r>
        <w:lastRenderedPageBreak/>
        <w:t xml:space="preserve">Figure </w:t>
      </w:r>
      <w:r>
        <w:fldChar w:fldCharType="begin"/>
      </w:r>
      <w:r>
        <w:instrText xml:space="preserve"> SEQ Figure \* ARABIC </w:instrText>
      </w:r>
      <w:r>
        <w:fldChar w:fldCharType="separate"/>
      </w:r>
      <w:r w:rsidR="00A5713D">
        <w:rPr>
          <w:noProof/>
        </w:rPr>
        <w:t>3</w:t>
      </w:r>
      <w:r>
        <w:rPr>
          <w:noProof/>
        </w:rPr>
        <w:fldChar w:fldCharType="end"/>
      </w:r>
      <w:r>
        <w:t>: Process Change Request</w:t>
      </w:r>
      <w:bookmarkEnd w:id="17"/>
    </w:p>
    <w:p w:rsidR="00447E36" w:rsidRDefault="00447E36" w:rsidP="00447E36">
      <w:pPr>
        <w:pStyle w:val="Heading5"/>
        <w:numPr>
          <w:ilvl w:val="4"/>
          <w:numId w:val="6"/>
        </w:numPr>
      </w:pPr>
      <w:r>
        <w:t>Evaluate Scope of the Change</w:t>
      </w:r>
    </w:p>
    <w:p w:rsidR="00447E36" w:rsidRDefault="00447E36" w:rsidP="00447E36">
      <w:pPr>
        <w:keepNext/>
        <w:jc w:val="center"/>
      </w:pPr>
      <w:r>
        <w:rPr>
          <w:noProof/>
        </w:rPr>
        <w:drawing>
          <wp:inline distT="0" distB="0" distL="0" distR="0" wp14:anchorId="3366D624" wp14:editId="0B31EA7D">
            <wp:extent cx="6407150" cy="61521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7150" cy="6152171"/>
                    </a:xfrm>
                    <a:prstGeom prst="rect">
                      <a:avLst/>
                    </a:prstGeom>
                  </pic:spPr>
                </pic:pic>
              </a:graphicData>
            </a:graphic>
          </wp:inline>
        </w:drawing>
      </w:r>
    </w:p>
    <w:p w:rsidR="00447E36" w:rsidRDefault="00447E36" w:rsidP="00447E36">
      <w:pPr>
        <w:pStyle w:val="Caption"/>
      </w:pPr>
      <w:bookmarkStart w:id="18" w:name="_Toc435109163"/>
      <w:r>
        <w:t xml:space="preserve">Figure </w:t>
      </w:r>
      <w:r>
        <w:fldChar w:fldCharType="begin"/>
      </w:r>
      <w:r>
        <w:instrText xml:space="preserve"> SEQ Figure \* ARABIC </w:instrText>
      </w:r>
      <w:r>
        <w:fldChar w:fldCharType="separate"/>
      </w:r>
      <w:r w:rsidR="00A5713D">
        <w:rPr>
          <w:noProof/>
        </w:rPr>
        <w:t>4</w:t>
      </w:r>
      <w:r>
        <w:rPr>
          <w:noProof/>
        </w:rPr>
        <w:fldChar w:fldCharType="end"/>
      </w:r>
      <w:r>
        <w:t>: Evaluate Scope of the Change</w:t>
      </w:r>
      <w:bookmarkEnd w:id="18"/>
    </w:p>
    <w:p w:rsidR="00447E36" w:rsidRDefault="00447E36" w:rsidP="00447E36">
      <w:pPr>
        <w:pStyle w:val="Heading5"/>
        <w:numPr>
          <w:ilvl w:val="4"/>
          <w:numId w:val="6"/>
        </w:numPr>
      </w:pPr>
      <w:r>
        <w:lastRenderedPageBreak/>
        <w:t>Update Architectural Design</w:t>
      </w:r>
    </w:p>
    <w:p w:rsidR="00447E36" w:rsidRDefault="00447E36" w:rsidP="00447E36">
      <w:pPr>
        <w:keepNext/>
        <w:jc w:val="center"/>
      </w:pPr>
      <w:r>
        <w:rPr>
          <w:noProof/>
        </w:rPr>
        <w:drawing>
          <wp:inline distT="0" distB="0" distL="0" distR="0" wp14:anchorId="14FD74DC" wp14:editId="5A78DF48">
            <wp:extent cx="6386319" cy="6875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1634" cy="6881502"/>
                    </a:xfrm>
                    <a:prstGeom prst="rect">
                      <a:avLst/>
                    </a:prstGeom>
                  </pic:spPr>
                </pic:pic>
              </a:graphicData>
            </a:graphic>
          </wp:inline>
        </w:drawing>
      </w:r>
    </w:p>
    <w:p w:rsidR="00447E36" w:rsidRDefault="00447E36" w:rsidP="00447E36">
      <w:pPr>
        <w:pStyle w:val="Caption"/>
      </w:pPr>
      <w:bookmarkStart w:id="19" w:name="_refBookmark52"/>
      <w:bookmarkStart w:id="20" w:name="_refBookmark53"/>
      <w:bookmarkStart w:id="21" w:name="_Toc435109164"/>
      <w:r>
        <w:t xml:space="preserve">Figure </w:t>
      </w:r>
      <w:r>
        <w:fldChar w:fldCharType="begin"/>
      </w:r>
      <w:r>
        <w:instrText xml:space="preserve"> SEQ Figure \* ARABIC </w:instrText>
      </w:r>
      <w:r>
        <w:fldChar w:fldCharType="separate"/>
      </w:r>
      <w:r w:rsidR="00A5713D">
        <w:rPr>
          <w:noProof/>
        </w:rPr>
        <w:t>5</w:t>
      </w:r>
      <w:r>
        <w:rPr>
          <w:noProof/>
        </w:rPr>
        <w:fldChar w:fldCharType="end"/>
      </w:r>
      <w:bookmarkEnd w:id="19"/>
      <w:r>
        <w:t>: Update Architectural Design</w:t>
      </w:r>
      <w:bookmarkEnd w:id="20"/>
      <w:bookmarkEnd w:id="21"/>
    </w:p>
    <w:p w:rsidR="00447E36" w:rsidRDefault="00447E36" w:rsidP="00447E36">
      <w:pPr>
        <w:pStyle w:val="Heading4"/>
        <w:numPr>
          <w:ilvl w:val="3"/>
          <w:numId w:val="6"/>
        </w:numPr>
      </w:pPr>
      <w:r>
        <w:lastRenderedPageBreak/>
        <w:t>Block Definition Diagrams</w:t>
      </w:r>
    </w:p>
    <w:p w:rsidR="00447E36" w:rsidRDefault="00447E36" w:rsidP="00447E36">
      <w:pPr>
        <w:keepNext/>
        <w:jc w:val="center"/>
      </w:pPr>
      <w:r>
        <w:rPr>
          <w:noProof/>
        </w:rPr>
        <w:drawing>
          <wp:inline distT="0" distB="0" distL="0" distR="0" wp14:anchorId="6A1AB24F" wp14:editId="1D3762C8">
            <wp:extent cx="5816600" cy="6774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600" cy="6774327"/>
                    </a:xfrm>
                    <a:prstGeom prst="rect">
                      <a:avLst/>
                    </a:prstGeom>
                  </pic:spPr>
                </pic:pic>
              </a:graphicData>
            </a:graphic>
          </wp:inline>
        </w:drawing>
      </w:r>
    </w:p>
    <w:p w:rsidR="00447E36" w:rsidRDefault="00447E36" w:rsidP="00447E36">
      <w:pPr>
        <w:pStyle w:val="Caption"/>
      </w:pPr>
      <w:bookmarkStart w:id="22" w:name="_refBookmark54"/>
      <w:bookmarkStart w:id="23" w:name="_refBookmark55"/>
      <w:bookmarkStart w:id="24" w:name="_Toc435109165"/>
      <w:r>
        <w:t xml:space="preserve">Figure </w:t>
      </w:r>
      <w:r>
        <w:fldChar w:fldCharType="begin"/>
      </w:r>
      <w:r>
        <w:instrText xml:space="preserve"> SEQ Figure \* ARABIC </w:instrText>
      </w:r>
      <w:r>
        <w:fldChar w:fldCharType="separate"/>
      </w:r>
      <w:r w:rsidR="00A5713D">
        <w:rPr>
          <w:noProof/>
        </w:rPr>
        <w:t>6</w:t>
      </w:r>
      <w:r>
        <w:rPr>
          <w:noProof/>
        </w:rPr>
        <w:fldChar w:fldCharType="end"/>
      </w:r>
      <w:bookmarkEnd w:id="22"/>
      <w:r>
        <w:t>: Configuration Management Items</w:t>
      </w:r>
      <w:bookmarkEnd w:id="23"/>
      <w:bookmarkEnd w:id="24"/>
    </w:p>
    <w:p w:rsidR="00447E36" w:rsidRDefault="00447E36" w:rsidP="00447E36">
      <w:pPr>
        <w:pStyle w:val="Heading3"/>
        <w:numPr>
          <w:ilvl w:val="2"/>
          <w:numId w:val="6"/>
        </w:numPr>
      </w:pPr>
      <w:bookmarkStart w:id="25" w:name="_Toc435109147"/>
      <w:r>
        <w:t>Other Called Activities</w:t>
      </w:r>
      <w:bookmarkEnd w:id="25"/>
    </w:p>
    <w:p w:rsidR="00447E36" w:rsidRDefault="00447E36" w:rsidP="00447E36">
      <w:r>
        <w:t xml:space="preserve">The following Call Operations are located on the above activities. </w:t>
      </w:r>
    </w:p>
    <w:p w:rsidR="00447E36" w:rsidRDefault="00447E36" w:rsidP="00447E36">
      <w:pPr>
        <w:pStyle w:val="ListParagraph"/>
        <w:numPr>
          <w:ilvl w:val="0"/>
          <w:numId w:val="18"/>
        </w:numPr>
      </w:pPr>
      <w:r>
        <w:t>Conduct a Review</w:t>
      </w:r>
    </w:p>
    <w:p w:rsidR="00447E36" w:rsidRDefault="00447E36" w:rsidP="00447E36">
      <w:pPr>
        <w:pStyle w:val="ListParagraph"/>
        <w:numPr>
          <w:ilvl w:val="0"/>
          <w:numId w:val="18"/>
        </w:numPr>
      </w:pPr>
      <w:r>
        <w:lastRenderedPageBreak/>
        <w:t>Measure Change Impact</w:t>
      </w:r>
    </w:p>
    <w:p w:rsidR="00447E36" w:rsidRDefault="00447E36" w:rsidP="00447E36">
      <w:pPr>
        <w:pStyle w:val="ListParagraph"/>
        <w:numPr>
          <w:ilvl w:val="0"/>
          <w:numId w:val="18"/>
        </w:numPr>
      </w:pPr>
      <w:r>
        <w:t>Analyze Requirements</w:t>
      </w:r>
    </w:p>
    <w:p w:rsidR="00447E36" w:rsidRDefault="00447E36" w:rsidP="00447E36">
      <w:pPr>
        <w:pStyle w:val="Heading1"/>
        <w:numPr>
          <w:ilvl w:val="0"/>
          <w:numId w:val="6"/>
        </w:numPr>
      </w:pPr>
      <w:bookmarkStart w:id="26" w:name="_Toc435109148"/>
      <w:r>
        <w:t>Supporting Information</w:t>
      </w:r>
      <w:bookmarkEnd w:id="26"/>
    </w:p>
    <w:p w:rsidR="00447E36" w:rsidRDefault="00447E36" w:rsidP="00447E36">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447E36" w:rsidRDefault="00447E36" w:rsidP="00447E36">
      <w:pPr>
        <w:pStyle w:val="Heading2"/>
        <w:numPr>
          <w:ilvl w:val="1"/>
          <w:numId w:val="6"/>
        </w:numPr>
      </w:pPr>
      <w:bookmarkStart w:id="27" w:name="_Toc435109149"/>
      <w:r>
        <w:t>Called Activities</w:t>
      </w:r>
      <w:bookmarkEnd w:id="27"/>
    </w:p>
    <w:p w:rsidR="00447E36" w:rsidRDefault="00447E36" w:rsidP="00447E36">
      <w:pPr>
        <w:pStyle w:val="Heading3"/>
        <w:numPr>
          <w:ilvl w:val="2"/>
          <w:numId w:val="6"/>
        </w:numPr>
      </w:pPr>
      <w:bookmarkStart w:id="28" w:name="_Toc435109150"/>
      <w:r>
        <w:t>Measure a Change Impact</w:t>
      </w:r>
      <w:bookmarkEnd w:id="28"/>
    </w:p>
    <w:p w:rsidR="00447E36" w:rsidRDefault="00447E36" w:rsidP="00447E36">
      <w:pPr>
        <w:keepNext/>
        <w:jc w:val="center"/>
      </w:pPr>
      <w:r>
        <w:rPr>
          <w:noProof/>
        </w:rPr>
        <w:drawing>
          <wp:inline distT="0" distB="0" distL="0" distR="0" wp14:anchorId="70D56393" wp14:editId="455A0533">
            <wp:extent cx="4653598" cy="56401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3598" cy="5640134"/>
                    </a:xfrm>
                    <a:prstGeom prst="rect">
                      <a:avLst/>
                    </a:prstGeom>
                  </pic:spPr>
                </pic:pic>
              </a:graphicData>
            </a:graphic>
          </wp:inline>
        </w:drawing>
      </w:r>
    </w:p>
    <w:p w:rsidR="00447E36" w:rsidRDefault="00447E36" w:rsidP="00447E36">
      <w:pPr>
        <w:pStyle w:val="Caption"/>
      </w:pPr>
      <w:bookmarkStart w:id="29" w:name="_Toc435109166"/>
      <w:r>
        <w:t xml:space="preserve">Figure </w:t>
      </w:r>
      <w:r>
        <w:fldChar w:fldCharType="begin"/>
      </w:r>
      <w:r>
        <w:instrText xml:space="preserve"> SEQ Figure \* ARABIC </w:instrText>
      </w:r>
      <w:r>
        <w:fldChar w:fldCharType="separate"/>
      </w:r>
      <w:r w:rsidR="00A5713D">
        <w:rPr>
          <w:noProof/>
        </w:rPr>
        <w:t>7</w:t>
      </w:r>
      <w:r>
        <w:rPr>
          <w:noProof/>
        </w:rPr>
        <w:fldChar w:fldCharType="end"/>
      </w:r>
      <w:r>
        <w:t>: Measure a Change Impact</w:t>
      </w:r>
      <w:bookmarkEnd w:id="29"/>
    </w:p>
    <w:p w:rsidR="00447E36" w:rsidRDefault="00447E36" w:rsidP="00447E36">
      <w:pPr>
        <w:pStyle w:val="Heading3"/>
        <w:numPr>
          <w:ilvl w:val="2"/>
          <w:numId w:val="6"/>
        </w:numPr>
      </w:pPr>
      <w:bookmarkStart w:id="30" w:name="_Toc435109151"/>
      <w:r>
        <w:lastRenderedPageBreak/>
        <w:t>Conduct a Review</w:t>
      </w:r>
      <w:bookmarkEnd w:id="30"/>
    </w:p>
    <w:p w:rsidR="00447E36" w:rsidRDefault="00447E36" w:rsidP="00447E36">
      <w:pPr>
        <w:keepNext/>
        <w:jc w:val="center"/>
      </w:pPr>
      <w:r>
        <w:rPr>
          <w:noProof/>
        </w:rPr>
        <w:drawing>
          <wp:inline distT="0" distB="0" distL="0" distR="0" wp14:anchorId="298646AD" wp14:editId="1F5229D3">
            <wp:extent cx="4313555" cy="52850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3555" cy="5285076"/>
                    </a:xfrm>
                    <a:prstGeom prst="rect">
                      <a:avLst/>
                    </a:prstGeom>
                  </pic:spPr>
                </pic:pic>
              </a:graphicData>
            </a:graphic>
          </wp:inline>
        </w:drawing>
      </w:r>
    </w:p>
    <w:p w:rsidR="00447E36" w:rsidRDefault="00447E36" w:rsidP="00447E36">
      <w:pPr>
        <w:pStyle w:val="Caption"/>
      </w:pPr>
      <w:bookmarkStart w:id="31" w:name="_Toc435109167"/>
      <w:r>
        <w:t xml:space="preserve">Figure </w:t>
      </w:r>
      <w:r>
        <w:fldChar w:fldCharType="begin"/>
      </w:r>
      <w:r>
        <w:instrText xml:space="preserve"> SEQ Figure \* ARABIC </w:instrText>
      </w:r>
      <w:r>
        <w:fldChar w:fldCharType="separate"/>
      </w:r>
      <w:r w:rsidR="00A5713D">
        <w:rPr>
          <w:noProof/>
        </w:rPr>
        <w:t>8</w:t>
      </w:r>
      <w:r>
        <w:rPr>
          <w:noProof/>
        </w:rPr>
        <w:fldChar w:fldCharType="end"/>
      </w:r>
      <w:r>
        <w:t>: Conduct a Review</w:t>
      </w:r>
      <w:bookmarkEnd w:id="31"/>
    </w:p>
    <w:p w:rsidR="00447E36" w:rsidRDefault="00447E36" w:rsidP="00447E36">
      <w:pPr>
        <w:pStyle w:val="Heading3"/>
        <w:numPr>
          <w:ilvl w:val="2"/>
          <w:numId w:val="6"/>
        </w:numPr>
      </w:pPr>
      <w:bookmarkStart w:id="32" w:name="_Toc435109152"/>
      <w:r>
        <w:lastRenderedPageBreak/>
        <w:t>Import Reference Material</w:t>
      </w:r>
      <w:bookmarkEnd w:id="32"/>
    </w:p>
    <w:p w:rsidR="00447E36" w:rsidRDefault="00447E36" w:rsidP="00447E36">
      <w:pPr>
        <w:keepNext/>
        <w:jc w:val="center"/>
      </w:pPr>
      <w:r>
        <w:rPr>
          <w:noProof/>
        </w:rPr>
        <w:drawing>
          <wp:inline distT="0" distB="0" distL="0" distR="0" wp14:anchorId="2E1B485D" wp14:editId="67B3E0EA">
            <wp:extent cx="6315114" cy="3648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8419" cy="3649984"/>
                    </a:xfrm>
                    <a:prstGeom prst="rect">
                      <a:avLst/>
                    </a:prstGeom>
                  </pic:spPr>
                </pic:pic>
              </a:graphicData>
            </a:graphic>
          </wp:inline>
        </w:drawing>
      </w:r>
    </w:p>
    <w:p w:rsidR="00447E36" w:rsidRDefault="00447E36" w:rsidP="00447E36">
      <w:pPr>
        <w:pStyle w:val="Caption"/>
      </w:pPr>
      <w:bookmarkStart w:id="33" w:name="_Toc435109168"/>
      <w:r>
        <w:t xml:space="preserve">Figure </w:t>
      </w:r>
      <w:r>
        <w:fldChar w:fldCharType="begin"/>
      </w:r>
      <w:r>
        <w:instrText xml:space="preserve"> SEQ Figure \* ARABIC </w:instrText>
      </w:r>
      <w:r>
        <w:fldChar w:fldCharType="separate"/>
      </w:r>
      <w:r w:rsidR="00A5713D">
        <w:rPr>
          <w:noProof/>
        </w:rPr>
        <w:t>9</w:t>
      </w:r>
      <w:r>
        <w:rPr>
          <w:noProof/>
        </w:rPr>
        <w:fldChar w:fldCharType="end"/>
      </w:r>
      <w:r>
        <w:t>: Import Reference Material</w:t>
      </w:r>
      <w:bookmarkEnd w:id="33"/>
    </w:p>
    <w:p w:rsidR="00447E36" w:rsidRDefault="00447E36" w:rsidP="00447E36">
      <w:pPr>
        <w:pStyle w:val="Heading3"/>
        <w:numPr>
          <w:ilvl w:val="2"/>
          <w:numId w:val="6"/>
        </w:numPr>
      </w:pPr>
      <w:bookmarkStart w:id="34" w:name="_Toc435109153"/>
      <w:r>
        <w:lastRenderedPageBreak/>
        <w:t>Analyze Requirements</w:t>
      </w:r>
      <w:bookmarkEnd w:id="34"/>
    </w:p>
    <w:p w:rsidR="00447E36" w:rsidRDefault="00447E36" w:rsidP="00447E36">
      <w:pPr>
        <w:keepNext/>
        <w:jc w:val="center"/>
      </w:pPr>
      <w:r>
        <w:rPr>
          <w:noProof/>
        </w:rPr>
        <w:drawing>
          <wp:inline distT="0" distB="0" distL="0" distR="0" wp14:anchorId="7AC855A2" wp14:editId="728A25E1">
            <wp:extent cx="5629275" cy="75643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2660" cy="7568887"/>
                    </a:xfrm>
                    <a:prstGeom prst="rect">
                      <a:avLst/>
                    </a:prstGeom>
                  </pic:spPr>
                </pic:pic>
              </a:graphicData>
            </a:graphic>
          </wp:inline>
        </w:drawing>
      </w:r>
    </w:p>
    <w:p w:rsidR="00447E36" w:rsidRDefault="00447E36" w:rsidP="00447E36">
      <w:pPr>
        <w:pStyle w:val="Caption"/>
      </w:pPr>
      <w:bookmarkStart w:id="35" w:name="_Toc435109169"/>
      <w:r>
        <w:t xml:space="preserve">Figure </w:t>
      </w:r>
      <w:r>
        <w:fldChar w:fldCharType="begin"/>
      </w:r>
      <w:r>
        <w:instrText xml:space="preserve"> SEQ Figure \* ARABIC </w:instrText>
      </w:r>
      <w:r>
        <w:fldChar w:fldCharType="separate"/>
      </w:r>
      <w:r w:rsidR="00A5713D">
        <w:rPr>
          <w:noProof/>
        </w:rPr>
        <w:t>10</w:t>
      </w:r>
      <w:r>
        <w:rPr>
          <w:noProof/>
        </w:rPr>
        <w:fldChar w:fldCharType="end"/>
      </w:r>
      <w:r>
        <w:t>: Analyze Requirements</w:t>
      </w:r>
      <w:bookmarkEnd w:id="35"/>
    </w:p>
    <w:p w:rsidR="00447E36" w:rsidRDefault="00447E36" w:rsidP="00447E36">
      <w:pPr>
        <w:pStyle w:val="Heading3"/>
        <w:numPr>
          <w:ilvl w:val="2"/>
          <w:numId w:val="6"/>
        </w:numPr>
      </w:pPr>
      <w:bookmarkStart w:id="36" w:name="_Toc435109154"/>
      <w:r>
        <w:lastRenderedPageBreak/>
        <w:t>Categorize Requirements</w:t>
      </w:r>
      <w:bookmarkEnd w:id="36"/>
    </w:p>
    <w:p w:rsidR="00447E36" w:rsidRDefault="00447E36" w:rsidP="00447E36">
      <w:pPr>
        <w:keepNext/>
        <w:jc w:val="center"/>
      </w:pPr>
      <w:r>
        <w:rPr>
          <w:noProof/>
        </w:rPr>
        <w:drawing>
          <wp:inline distT="0" distB="0" distL="0" distR="0" wp14:anchorId="38DC16A9" wp14:editId="6E5E16DA">
            <wp:extent cx="3813492" cy="3232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3492" cy="3232757"/>
                    </a:xfrm>
                    <a:prstGeom prst="rect">
                      <a:avLst/>
                    </a:prstGeom>
                  </pic:spPr>
                </pic:pic>
              </a:graphicData>
            </a:graphic>
          </wp:inline>
        </w:drawing>
      </w:r>
    </w:p>
    <w:p w:rsidR="00447E36" w:rsidRDefault="00447E36" w:rsidP="00447E36">
      <w:pPr>
        <w:pStyle w:val="Caption"/>
      </w:pPr>
      <w:bookmarkStart w:id="37" w:name="_Toc435109170"/>
      <w:r>
        <w:t xml:space="preserve">Figure </w:t>
      </w:r>
      <w:r>
        <w:fldChar w:fldCharType="begin"/>
      </w:r>
      <w:r>
        <w:instrText xml:space="preserve"> SEQ Figure \* ARABIC </w:instrText>
      </w:r>
      <w:r>
        <w:fldChar w:fldCharType="separate"/>
      </w:r>
      <w:r w:rsidR="00A5713D">
        <w:rPr>
          <w:noProof/>
        </w:rPr>
        <w:t>11</w:t>
      </w:r>
      <w:r>
        <w:rPr>
          <w:noProof/>
        </w:rPr>
        <w:fldChar w:fldCharType="end"/>
      </w:r>
      <w:r>
        <w:t>: Categorize Requirements</w:t>
      </w:r>
      <w:bookmarkEnd w:id="37"/>
    </w:p>
    <w:p w:rsidR="00447E36" w:rsidRDefault="00447E36" w:rsidP="00447E36">
      <w:pPr>
        <w:pStyle w:val="Heading3"/>
        <w:numPr>
          <w:ilvl w:val="2"/>
          <w:numId w:val="6"/>
        </w:numPr>
      </w:pPr>
      <w:bookmarkStart w:id="38" w:name="_Toc435109155"/>
      <w:r>
        <w:lastRenderedPageBreak/>
        <w:t>Add Requirement</w:t>
      </w:r>
      <w:bookmarkEnd w:id="38"/>
    </w:p>
    <w:p w:rsidR="00447E36" w:rsidRDefault="00447E36" w:rsidP="00447E36">
      <w:pPr>
        <w:keepNext/>
        <w:jc w:val="center"/>
      </w:pPr>
      <w:r>
        <w:rPr>
          <w:noProof/>
        </w:rPr>
        <w:drawing>
          <wp:inline distT="0" distB="0" distL="0" distR="0" wp14:anchorId="2A9F91A6" wp14:editId="46A348DF">
            <wp:extent cx="3813492" cy="50652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3492" cy="5065298"/>
                    </a:xfrm>
                    <a:prstGeom prst="rect">
                      <a:avLst/>
                    </a:prstGeom>
                  </pic:spPr>
                </pic:pic>
              </a:graphicData>
            </a:graphic>
          </wp:inline>
        </w:drawing>
      </w:r>
    </w:p>
    <w:p w:rsidR="00447E36" w:rsidRDefault="00447E36" w:rsidP="00447E36">
      <w:pPr>
        <w:pStyle w:val="Caption"/>
      </w:pPr>
      <w:bookmarkStart w:id="39" w:name="_Toc435109171"/>
      <w:r>
        <w:t xml:space="preserve">Figure </w:t>
      </w:r>
      <w:r>
        <w:fldChar w:fldCharType="begin"/>
      </w:r>
      <w:r>
        <w:instrText xml:space="preserve"> SEQ Figure \* ARABIC </w:instrText>
      </w:r>
      <w:r>
        <w:fldChar w:fldCharType="separate"/>
      </w:r>
      <w:r w:rsidR="00A5713D">
        <w:rPr>
          <w:noProof/>
        </w:rPr>
        <w:t>12</w:t>
      </w:r>
      <w:r>
        <w:rPr>
          <w:noProof/>
        </w:rPr>
        <w:fldChar w:fldCharType="end"/>
      </w:r>
      <w:r>
        <w:t>: Add Requirement</w:t>
      </w:r>
      <w:bookmarkEnd w:id="39"/>
    </w:p>
    <w:p w:rsidR="00447E36" w:rsidRDefault="00447E36" w:rsidP="00447E36">
      <w:pPr>
        <w:rPr>
          <w:rFonts w:asciiTheme="majorHAnsi" w:eastAsiaTheme="majorEastAsia" w:hAnsiTheme="majorHAnsi" w:cstheme="majorBidi"/>
          <w:b/>
          <w:bCs/>
          <w:color w:val="5B9BD5" w:themeColor="accent1"/>
          <w:sz w:val="26"/>
          <w:szCs w:val="26"/>
        </w:rPr>
      </w:pPr>
      <w:r>
        <w:br w:type="page"/>
      </w:r>
    </w:p>
    <w:p w:rsidR="00447E36" w:rsidRDefault="00447E36" w:rsidP="00447E36">
      <w:pPr>
        <w:pStyle w:val="Heading2"/>
        <w:numPr>
          <w:ilvl w:val="1"/>
          <w:numId w:val="6"/>
        </w:numPr>
      </w:pPr>
      <w:bookmarkStart w:id="40" w:name="_Toc435109156"/>
      <w:r>
        <w:lastRenderedPageBreak/>
        <w:t>Table of Definitions</w:t>
      </w:r>
      <w:bookmarkEnd w:id="40"/>
    </w:p>
    <w:p w:rsidR="00447E36" w:rsidRDefault="00447E36" w:rsidP="00447E36">
      <w:pPr>
        <w:pStyle w:val="Caption"/>
        <w:keepNext/>
      </w:pPr>
      <w:bookmarkStart w:id="41" w:name="_refBookmark58"/>
      <w:bookmarkStart w:id="42" w:name="_refBookmark59"/>
      <w:bookmarkStart w:id="43" w:name="_Toc435109172"/>
      <w:r>
        <w:t xml:space="preserve">Table </w:t>
      </w:r>
      <w:r>
        <w:fldChar w:fldCharType="begin"/>
      </w:r>
      <w:r>
        <w:instrText xml:space="preserve"> SEQ Table \* ARABIC </w:instrText>
      </w:r>
      <w:r>
        <w:fldChar w:fldCharType="separate"/>
      </w:r>
      <w:r w:rsidR="00A5713D">
        <w:rPr>
          <w:noProof/>
        </w:rPr>
        <w:t>1</w:t>
      </w:r>
      <w:r>
        <w:rPr>
          <w:noProof/>
        </w:rPr>
        <w:fldChar w:fldCharType="end"/>
      </w:r>
      <w:bookmarkEnd w:id="41"/>
      <w:r>
        <w:t>: Definition of Terms</w:t>
      </w:r>
      <w:bookmarkEnd w:id="42"/>
      <w:bookmarkEnd w:id="43"/>
    </w:p>
    <w:tbl>
      <w:tblPr>
        <w:tblStyle w:val="TableGrid"/>
        <w:tblW w:w="9355" w:type="dxa"/>
        <w:jc w:val="center"/>
        <w:tblLayout w:type="fixed"/>
        <w:tblLook w:val="04A0" w:firstRow="1" w:lastRow="0" w:firstColumn="1" w:lastColumn="0" w:noHBand="0" w:noVBand="1"/>
      </w:tblPr>
      <w:tblGrid>
        <w:gridCol w:w="1768"/>
        <w:gridCol w:w="6507"/>
        <w:gridCol w:w="1080"/>
      </w:tblGrid>
      <w:tr w:rsidR="00EF2E32" w:rsidTr="00447E36">
        <w:trPr>
          <w:trHeight w:val="269"/>
          <w:tblHeader/>
          <w:jc w:val="center"/>
        </w:trPr>
        <w:tc>
          <w:tcPr>
            <w:tcW w:w="1768" w:type="dxa"/>
          </w:tcPr>
          <w:p w:rsidR="00EF2E32" w:rsidRDefault="00EF2E32" w:rsidP="00447E36">
            <w:r>
              <w:t>Name</w:t>
            </w:r>
          </w:p>
        </w:tc>
        <w:tc>
          <w:tcPr>
            <w:tcW w:w="6507" w:type="dxa"/>
          </w:tcPr>
          <w:p w:rsidR="00EF2E32" w:rsidRDefault="00EF2E32" w:rsidP="00447E36">
            <w:r>
              <w:t>Description</w:t>
            </w:r>
          </w:p>
        </w:tc>
        <w:tc>
          <w:tcPr>
            <w:tcW w:w="1080" w:type="dxa"/>
          </w:tcPr>
          <w:p w:rsidR="00EF2E32" w:rsidRDefault="00EF2E32" w:rsidP="00447E36">
            <w:r>
              <w:t>Acronym</w:t>
            </w:r>
          </w:p>
        </w:tc>
      </w:tr>
      <w:tr w:rsidR="00EF2E32" w:rsidTr="00447E36">
        <w:trPr>
          <w:cantSplit/>
          <w:trHeight w:val="269"/>
          <w:jc w:val="center"/>
        </w:trPr>
        <w:tc>
          <w:tcPr>
            <w:tcW w:w="1768" w:type="dxa"/>
          </w:tcPr>
          <w:p w:rsidR="00EF2E32" w:rsidRDefault="00EF2E32" w:rsidP="00447E36">
            <w:pPr>
              <w:jc w:val="left"/>
            </w:pPr>
            <w:r>
              <w:t>Acquirer</w:t>
            </w:r>
          </w:p>
        </w:tc>
        <w:tc>
          <w:tcPr>
            <w:tcW w:w="6507" w:type="dxa"/>
          </w:tcPr>
          <w:p w:rsidR="00EF2E32" w:rsidRDefault="00EF2E32" w:rsidP="00447E36">
            <w:pPr>
              <w:jc w:val="left"/>
            </w:pPr>
            <w:r>
              <w:t>The stakeholder that acquires or procures a product or service from a supplier. [2]</w:t>
            </w:r>
            <w:r>
              <w:br/>
            </w:r>
            <w:r>
              <w:br/>
              <w:t>SEBoK Definition [3]</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Analyze Needs Controls and Enablers</w:t>
            </w:r>
          </w:p>
        </w:tc>
        <w:tc>
          <w:tcPr>
            <w:tcW w:w="6507" w:type="dxa"/>
          </w:tcPr>
          <w:p w:rsidR="00EF2E32" w:rsidRDefault="00EF2E32" w:rsidP="00447E36">
            <w:pPr>
              <w:jc w:val="left"/>
            </w:pPr>
            <w:r>
              <w:t>A collection of artifacts that control and enable the Stakeholder Requirements Definition Process.</w:t>
            </w:r>
            <w:r>
              <w:br/>
            </w:r>
            <w:r>
              <w:br/>
              <w:t>This includes:</w:t>
            </w:r>
            <w:r>
              <w:br/>
              <w:t>Applicable Laws and Regulations</w:t>
            </w:r>
            <w:r>
              <w:br/>
              <w:t>Industry Standards - relevant industry specifications and standards</w:t>
            </w:r>
            <w:r>
              <w:br/>
              <w:t>Agreements - terms and conditions of the agreements</w:t>
            </w:r>
            <w:r>
              <w:br/>
              <w:t>Project Procedures and Standards - including project plans</w:t>
            </w:r>
            <w:r>
              <w:br/>
              <w:t>Project Directives</w:t>
            </w:r>
            <w:r>
              <w:br/>
              <w:t>Organization/Enterprise Policies, Procedures, and Standards - including guidelines and reporting mechanisms</w:t>
            </w:r>
            <w:r>
              <w:br/>
              <w:t>Organization/Enterprise Infrastructure</w:t>
            </w:r>
            <w:r>
              <w:br/>
              <w:t>Project Infrastructure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Analyze Needs Inputs</w:t>
            </w:r>
          </w:p>
        </w:tc>
        <w:tc>
          <w:tcPr>
            <w:tcW w:w="6507" w:type="dxa"/>
          </w:tcPr>
          <w:p w:rsidR="00EF2E32" w:rsidRDefault="00EF2E32" w:rsidP="00447E36">
            <w:pPr>
              <w:jc w:val="left"/>
            </w:pPr>
            <w:r>
              <w:t>A collection input artifacts required for the Stakeholder Requirements Definition Process. .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Analyze Needs Outputs</w:t>
            </w:r>
          </w:p>
        </w:tc>
        <w:tc>
          <w:tcPr>
            <w:tcW w:w="6507" w:type="dxa"/>
          </w:tcPr>
          <w:p w:rsidR="00EF2E32" w:rsidRDefault="00EF2E32" w:rsidP="00447E36">
            <w:pPr>
              <w:jc w:val="left"/>
            </w:pPr>
            <w:r>
              <w:t>A collection of output artifacts for the Stakeholder Requirements Definition Process establish the initial set of stakeholder requirements for project scope and associated agreements. .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Baseline</w:t>
            </w:r>
          </w:p>
        </w:tc>
        <w:tc>
          <w:tcPr>
            <w:tcW w:w="6507" w:type="dxa"/>
          </w:tcPr>
          <w:p w:rsidR="00EF2E32" w:rsidRDefault="00EF2E32" w:rsidP="00447E36">
            <w:pPr>
              <w:jc w:val="left"/>
            </w:pPr>
            <w:r>
              <w:t>The gate-controlled step-by-step elaboration of business, budget, functional, performance, and physical characteristics, mutually agreed to by buyer and seller, and under formal change control.</w:t>
            </w:r>
            <w:r>
              <w:br/>
              <w:t>Baselines can be modified between formal decision gates by mutual consent through the change control process. [2, INCOSE Handbook Appendix C]</w:t>
            </w:r>
            <w:r>
              <w:br/>
            </w:r>
            <w:r>
              <w:br/>
              <w:t>A specification or product that has been formally reviewed and agreed upon, that thereafter serves as the basis for further development, and that can be changed only through formal change control procedures. (ISO/IEEE 2008) [3, SEBoK Glossary]</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Change Impact Analysis Summary</w:t>
            </w:r>
          </w:p>
        </w:tc>
        <w:tc>
          <w:tcPr>
            <w:tcW w:w="6507" w:type="dxa"/>
          </w:tcPr>
          <w:p w:rsidR="00EF2E32" w:rsidRDefault="00EF2E32" w:rsidP="00447E36">
            <w:pPr>
              <w:jc w:val="left"/>
            </w:pPr>
            <w:r>
              <w:t xml:space="preserve">The change impact analysis summary provides the results after performing a </w:t>
            </w:r>
            <w:r w:rsidRPr="001D01D0">
              <w:t>“</w:t>
            </w:r>
            <w:r>
              <w:t>Measure Change Impact Assessment</w:t>
            </w:r>
            <w:r w:rsidRPr="001D01D0">
              <w:t>”</w:t>
            </w:r>
            <w:r>
              <w:t xml:space="preserve"> task.   .</w:t>
            </w:r>
            <w:r>
              <w:br/>
            </w:r>
            <w:r>
              <w:br/>
              <w:t>This task allows the user to select one or more elements that could theoretically change and provides to the user a list of all impacted elements. Elements can be any type of artifact including documents, models, requirements or configuration items and an element</w:t>
            </w:r>
            <w:r w:rsidRPr="001D01D0">
              <w:t>’</w:t>
            </w:r>
            <w:r>
              <w:t xml:space="preserve">s properties including behavior, attributes and interfaces. The results also provide the inter-relationships between each of the items presented. </w:t>
            </w:r>
            <w:r>
              <w:br/>
            </w:r>
            <w:r>
              <w:br/>
              <w:t xml:space="preserve">The search can be adjusted by depth of change, the types of elements included and by the types of relationships included.  The presentation is ideally graphical.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Change Management System</w:t>
            </w:r>
          </w:p>
        </w:tc>
        <w:tc>
          <w:tcPr>
            <w:tcW w:w="6507" w:type="dxa"/>
          </w:tcPr>
          <w:p w:rsidR="00EF2E32" w:rsidRDefault="00EF2E32" w:rsidP="00447E36">
            <w:pPr>
              <w:jc w:val="left"/>
            </w:pPr>
            <w:r>
              <w:t xml:space="preserve">A set of functionality that provides capabilities to support a change management process such as managing change requests (opening, grouping, assigning responsibility, managing state, archiving), managing versions of files, defining and managing branches and defining and managing baselines.  </w:t>
            </w:r>
          </w:p>
        </w:tc>
        <w:tc>
          <w:tcPr>
            <w:tcW w:w="1080" w:type="dxa"/>
          </w:tcPr>
          <w:p w:rsidR="00EF2E32" w:rsidRDefault="00EF2E32" w:rsidP="00447E36">
            <w:pPr>
              <w:jc w:val="left"/>
            </w:pPr>
            <w:r>
              <w:t>CM</w:t>
            </w:r>
          </w:p>
        </w:tc>
      </w:tr>
      <w:tr w:rsidR="00EF2E32" w:rsidTr="00447E36">
        <w:trPr>
          <w:cantSplit/>
          <w:trHeight w:val="269"/>
          <w:jc w:val="center"/>
        </w:trPr>
        <w:tc>
          <w:tcPr>
            <w:tcW w:w="1768" w:type="dxa"/>
          </w:tcPr>
          <w:p w:rsidR="00EF2E32" w:rsidRDefault="00EF2E32" w:rsidP="00447E36">
            <w:pPr>
              <w:jc w:val="left"/>
            </w:pPr>
            <w:r>
              <w:t>Commercial off-the-shelf</w:t>
            </w:r>
          </w:p>
        </w:tc>
        <w:tc>
          <w:tcPr>
            <w:tcW w:w="6507" w:type="dxa"/>
          </w:tcPr>
          <w:p w:rsidR="00EF2E32" w:rsidRDefault="00EF2E32" w:rsidP="00447E36">
            <w:pPr>
              <w:jc w:val="left"/>
            </w:pPr>
            <w:r>
              <w:t>Commercial items that require no unique acquirer modifications or maintenance over the life cycle of the product to meet the needs of the procuring agency. [2]</w:t>
            </w:r>
          </w:p>
        </w:tc>
        <w:tc>
          <w:tcPr>
            <w:tcW w:w="1080" w:type="dxa"/>
          </w:tcPr>
          <w:p w:rsidR="00EF2E32" w:rsidRDefault="00EF2E32" w:rsidP="00447E36">
            <w:pPr>
              <w:jc w:val="left"/>
            </w:pPr>
            <w:r>
              <w:t>COTS</w:t>
            </w:r>
          </w:p>
        </w:tc>
      </w:tr>
      <w:tr w:rsidR="00EF2E32" w:rsidTr="00447E36">
        <w:trPr>
          <w:cantSplit/>
          <w:trHeight w:val="269"/>
          <w:jc w:val="center"/>
        </w:trPr>
        <w:tc>
          <w:tcPr>
            <w:tcW w:w="1768" w:type="dxa"/>
          </w:tcPr>
          <w:p w:rsidR="00EF2E32" w:rsidRDefault="00EF2E32" w:rsidP="00447E36">
            <w:pPr>
              <w:jc w:val="left"/>
            </w:pPr>
            <w:r>
              <w:t>Component</w:t>
            </w:r>
          </w:p>
        </w:tc>
        <w:tc>
          <w:tcPr>
            <w:tcW w:w="6507" w:type="dxa"/>
          </w:tcPr>
          <w:p w:rsidR="00EF2E32" w:rsidRDefault="00EF2E32" w:rsidP="00447E36">
            <w:pPr>
              <w:jc w:val="left"/>
            </w:pPr>
            <w:r>
              <w:t>A system element comprised of multiple parts; a cleanly identified item. [2]</w:t>
            </w:r>
            <w:r>
              <w:br/>
            </w:r>
            <w:r>
              <w:br/>
              <w:t>SEBoK Definition [3]</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Concept of Deployment</w:t>
            </w:r>
          </w:p>
        </w:tc>
        <w:tc>
          <w:tcPr>
            <w:tcW w:w="6507" w:type="dxa"/>
          </w:tcPr>
          <w:p w:rsidR="00EF2E32" w:rsidRDefault="00EF2E32" w:rsidP="00447E36">
            <w:pPr>
              <w:jc w:val="left"/>
            </w:pPr>
            <w:r>
              <w:t>Describes the way the system will be delivered and installed.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Concept of Operations</w:t>
            </w:r>
          </w:p>
        </w:tc>
        <w:tc>
          <w:tcPr>
            <w:tcW w:w="6507" w:type="dxa"/>
          </w:tcPr>
          <w:p w:rsidR="00EF2E32" w:rsidRDefault="00EF2E32" w:rsidP="00447E36">
            <w:pPr>
              <w:jc w:val="left"/>
            </w:pPr>
            <w:r>
              <w:t xml:space="preserve">Also known as </w:t>
            </w:r>
            <w:r w:rsidRPr="001D01D0">
              <w:t>“</w:t>
            </w:r>
            <w:r>
              <w:t>ConOps</w:t>
            </w:r>
            <w:r w:rsidRPr="001D01D0">
              <w:t>”</w:t>
            </w:r>
            <w:r>
              <w:t xml:space="preserve"> - Describes the way the system works from the operator</w:t>
            </w:r>
            <w:r w:rsidRPr="001D01D0">
              <w:t>’</w:t>
            </w:r>
            <w:r>
              <w:t>s perspective. The ConOps includes the user description and summarizes the needs, goals, and characteristics of the system</w:t>
            </w:r>
            <w:r w:rsidRPr="001D01D0">
              <w:t>’</w:t>
            </w:r>
            <w:r>
              <w:t>s user community. This includes operation, maintenance, and support personnel. [2, section 4.1]</w:t>
            </w:r>
          </w:p>
        </w:tc>
        <w:tc>
          <w:tcPr>
            <w:tcW w:w="1080" w:type="dxa"/>
          </w:tcPr>
          <w:p w:rsidR="00EF2E32" w:rsidRDefault="00EF2E32" w:rsidP="00447E36">
            <w:pPr>
              <w:jc w:val="left"/>
            </w:pPr>
            <w:r>
              <w:t>ConOps</w:t>
            </w:r>
          </w:p>
        </w:tc>
      </w:tr>
      <w:tr w:rsidR="00EF2E32" w:rsidTr="00447E36">
        <w:trPr>
          <w:cantSplit/>
          <w:trHeight w:val="269"/>
          <w:jc w:val="center"/>
        </w:trPr>
        <w:tc>
          <w:tcPr>
            <w:tcW w:w="1768" w:type="dxa"/>
          </w:tcPr>
          <w:p w:rsidR="00EF2E32" w:rsidRDefault="00EF2E32" w:rsidP="00447E36">
            <w:pPr>
              <w:jc w:val="left"/>
            </w:pPr>
            <w:r>
              <w:t>Concept of Production</w:t>
            </w:r>
          </w:p>
        </w:tc>
        <w:tc>
          <w:tcPr>
            <w:tcW w:w="6507" w:type="dxa"/>
          </w:tcPr>
          <w:p w:rsidR="00EF2E32" w:rsidRDefault="00EF2E32" w:rsidP="00447E36">
            <w:pPr>
              <w:jc w:val="left"/>
            </w:pPr>
            <w:r>
              <w:t>Describes the way the system will be manufactured, including any hazardous materials used in the process.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Concept of Support</w:t>
            </w:r>
          </w:p>
        </w:tc>
        <w:tc>
          <w:tcPr>
            <w:tcW w:w="6507" w:type="dxa"/>
          </w:tcPr>
          <w:p w:rsidR="00EF2E32" w:rsidRDefault="00EF2E32" w:rsidP="00447E36">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Conceptual System Architecture</w:t>
            </w:r>
          </w:p>
        </w:tc>
        <w:tc>
          <w:tcPr>
            <w:tcW w:w="6507" w:type="dxa"/>
          </w:tcPr>
          <w:p w:rsidR="00EF2E32" w:rsidRDefault="00EF2E32" w:rsidP="00447E36">
            <w:pPr>
              <w:jc w:val="left"/>
            </w:pPr>
            <w:r>
              <w:t xml:space="preserve">The Conceptual System Architecture (CSA) is an early view of the finalized system architecture and is typically captures in the proposal stage. </w:t>
            </w:r>
            <w:r>
              <w:b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1080" w:type="dxa"/>
          </w:tcPr>
          <w:p w:rsidR="00EF2E32" w:rsidRDefault="00EF2E32" w:rsidP="00447E36">
            <w:pPr>
              <w:jc w:val="left"/>
            </w:pPr>
            <w:r>
              <w:t>CSA</w:t>
            </w:r>
          </w:p>
        </w:tc>
      </w:tr>
      <w:tr w:rsidR="00EF2E32" w:rsidTr="00447E36">
        <w:trPr>
          <w:cantSplit/>
          <w:trHeight w:val="269"/>
          <w:jc w:val="center"/>
        </w:trPr>
        <w:tc>
          <w:tcPr>
            <w:tcW w:w="1768" w:type="dxa"/>
          </w:tcPr>
          <w:p w:rsidR="00EF2E32" w:rsidRDefault="00EF2E32" w:rsidP="00447E36">
            <w:pPr>
              <w:jc w:val="left"/>
            </w:pPr>
            <w:r>
              <w:t>Configuration item</w:t>
            </w:r>
          </w:p>
        </w:tc>
        <w:tc>
          <w:tcPr>
            <w:tcW w:w="6507" w:type="dxa"/>
          </w:tcPr>
          <w:p w:rsidR="00EF2E32" w:rsidRDefault="00EF2E32" w:rsidP="00447E36">
            <w:pPr>
              <w:jc w:val="left"/>
            </w:pPr>
            <w:r>
              <w:t>A hardware, software, or composite item at any level in the system hierarchy designated for configuration management. (The system and each of its elements are individual CIs.) CIs have four common characteristics:</w:t>
            </w:r>
            <w:r>
              <w:br/>
              <w:t>1. Defined functionality,</w:t>
            </w:r>
            <w:r>
              <w:br/>
              <w:t>2. Replaceable as an entity,</w:t>
            </w:r>
            <w:r>
              <w:br/>
              <w:t>3. Unique specification,</w:t>
            </w:r>
            <w:r>
              <w:br/>
              <w:t xml:space="preserve">4. Formal control of form, fit, and function </w:t>
            </w:r>
            <w:r>
              <w:br/>
            </w:r>
            <w:r>
              <w:br/>
              <w:t>[2, INCOSE SE Handbook]</w:t>
            </w:r>
          </w:p>
        </w:tc>
        <w:tc>
          <w:tcPr>
            <w:tcW w:w="1080" w:type="dxa"/>
          </w:tcPr>
          <w:p w:rsidR="00EF2E32" w:rsidRDefault="00EF2E32" w:rsidP="00447E36">
            <w:pPr>
              <w:jc w:val="left"/>
            </w:pPr>
            <w:r>
              <w:t>CI</w:t>
            </w:r>
          </w:p>
        </w:tc>
      </w:tr>
      <w:tr w:rsidR="00EF2E32" w:rsidTr="00447E36">
        <w:trPr>
          <w:cantSplit/>
          <w:trHeight w:val="269"/>
          <w:jc w:val="center"/>
        </w:trPr>
        <w:tc>
          <w:tcPr>
            <w:tcW w:w="1768" w:type="dxa"/>
          </w:tcPr>
          <w:p w:rsidR="00EF2E32" w:rsidRDefault="00EF2E32" w:rsidP="00447E36">
            <w:pPr>
              <w:jc w:val="left"/>
            </w:pPr>
            <w:r>
              <w:t>Customer</w:t>
            </w:r>
          </w:p>
        </w:tc>
        <w:tc>
          <w:tcPr>
            <w:tcW w:w="6507" w:type="dxa"/>
          </w:tcPr>
          <w:p w:rsidR="00EF2E32" w:rsidRDefault="00EF2E32" w:rsidP="00447E36">
            <w:pPr>
              <w:jc w:val="left"/>
            </w:pPr>
            <w:r>
              <w:t>The organization or person that receives a product or service. (ISO/IEC/IEEE 2015)</w:t>
            </w:r>
            <w:r>
              <w:br/>
              <w:t>[3, SEBoK Glossary]</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Design Constraints</w:t>
            </w:r>
          </w:p>
        </w:tc>
        <w:tc>
          <w:tcPr>
            <w:tcW w:w="6507" w:type="dxa"/>
          </w:tcPr>
          <w:p w:rsidR="00EF2E32" w:rsidRDefault="00EF2E32" w:rsidP="00447E36">
            <w:pPr>
              <w:jc w:val="left"/>
            </w:pPr>
            <w:r>
              <w:t>The boundary conditions, externally or internally imposed, for the system-of-interest within which the organization must remain when executing the processes during the concept and Development Stage. [2]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Electrical Engineering</w:t>
            </w:r>
          </w:p>
        </w:tc>
        <w:tc>
          <w:tcPr>
            <w:tcW w:w="6507" w:type="dxa"/>
          </w:tcPr>
          <w:p w:rsidR="00EF2E32" w:rsidRDefault="00EF2E32" w:rsidP="00447E36">
            <w:pPr>
              <w:jc w:val="left"/>
            </w:pPr>
            <w:r>
              <w:t xml:space="preserve"> The application of a systematic, disciplined, quantifiable approach to the development, operation, and maintenance of electrical and electronic elements; that is, the application of engineering to electrical and electronic elements. [Adapted from SEBoK SW Engineering definition]</w:t>
            </w:r>
            <w:r>
              <w:br/>
            </w:r>
            <w:r>
              <w:br/>
              <w:t>Electrical Engineering organization consists of the Electrical Engineers and an environment of integrated tools and capabilities used to perform Electrical Engineering development activities and tasks.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Element</w:t>
            </w:r>
          </w:p>
        </w:tc>
        <w:tc>
          <w:tcPr>
            <w:tcW w:w="6507" w:type="dxa"/>
          </w:tcPr>
          <w:p w:rsidR="00EF2E32" w:rsidRDefault="00EF2E32" w:rsidP="00447E36">
            <w:pPr>
              <w:jc w:val="left"/>
            </w:pPr>
            <w:r>
              <w:t>See System element [2}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EMI SysEnging</w:t>
            </w:r>
          </w:p>
        </w:tc>
        <w:tc>
          <w:tcPr>
            <w:tcW w:w="6507" w:type="dxa"/>
          </w:tcPr>
          <w:p w:rsidR="00EF2E32" w:rsidRDefault="00EF2E32" w:rsidP="00447E36">
            <w:pPr>
              <w:jc w:val="left"/>
            </w:pPr>
            <w:r>
              <w:t>This specialty engineering entity is responsible to ensure all requirements associated with electronic emissions meet the overall stakeholder</w:t>
            </w:r>
            <w:r w:rsidRPr="001D01D0">
              <w:t>’</w:t>
            </w:r>
            <w:r>
              <w:t xml:space="preserve">s needs and meet associated regulatory agency requirements.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Engineer</w:t>
            </w:r>
          </w:p>
        </w:tc>
        <w:tc>
          <w:tcPr>
            <w:tcW w:w="6507" w:type="dxa"/>
          </w:tcPr>
          <w:p w:rsidR="00EF2E32" w:rsidRDefault="00EF2E32" w:rsidP="00447E36">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Engineering Analysis</w:t>
            </w:r>
          </w:p>
        </w:tc>
        <w:tc>
          <w:tcPr>
            <w:tcW w:w="6507" w:type="dxa"/>
          </w:tcPr>
          <w:p w:rsidR="00EF2E32" w:rsidRDefault="00EF2E32" w:rsidP="00447E36">
            <w:pPr>
              <w:jc w:val="left"/>
            </w:pPr>
            <w:r>
              <w:t>This specialty engineering entity is responsible for executing a defined analytical study focused on mitigating risk</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Engineering Artifact</w:t>
            </w:r>
          </w:p>
        </w:tc>
        <w:tc>
          <w:tcPr>
            <w:tcW w:w="6507" w:type="dxa"/>
          </w:tcPr>
          <w:p w:rsidR="00EF2E32" w:rsidRDefault="00EF2E32" w:rsidP="00447E36">
            <w:pPr>
              <w:jc w:val="left"/>
            </w:pPr>
            <w:r>
              <w:t>This term is used to represent any type of Engineering artifact, including a document, spreadsheet, analysis or test data and any type of model, etc.</w:t>
            </w:r>
            <w:r>
              <w:br/>
            </w:r>
            <w:r>
              <w:br/>
              <w:t xml:space="preserve">This term is useful when a generalized behavior requires input or output data without specifying this data for a specific specialty area.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Engineering Discipline</w:t>
            </w:r>
          </w:p>
        </w:tc>
        <w:tc>
          <w:tcPr>
            <w:tcW w:w="6507" w:type="dxa"/>
          </w:tcPr>
          <w:p w:rsidR="00EF2E32" w:rsidRDefault="00EF2E32" w:rsidP="00447E36">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r>
              <w:br/>
            </w:r>
            <w:r>
              <w:br/>
            </w:r>
            <w:r>
              <w:br/>
              <w:t>In this model the Engineering discipline consists of the engineers and the environment of integrated tools and capabilities used to perform engineering development activities and tasks.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Environment</w:t>
            </w:r>
          </w:p>
        </w:tc>
        <w:tc>
          <w:tcPr>
            <w:tcW w:w="6507" w:type="dxa"/>
          </w:tcPr>
          <w:p w:rsidR="00EF2E32" w:rsidRDefault="00EF2E32" w:rsidP="00447E36">
            <w:pPr>
              <w:jc w:val="left"/>
            </w:pPr>
            <w:r>
              <w:t>The surroundings (natural or man-made) in which the system-of interest is utilized and supported; or in which the system is being developed, produced and retired.[2]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Environmental SysEnging</w:t>
            </w:r>
          </w:p>
        </w:tc>
        <w:tc>
          <w:tcPr>
            <w:tcW w:w="6507" w:type="dxa"/>
          </w:tcPr>
          <w:p w:rsidR="00EF2E32" w:rsidRDefault="00EF2E32" w:rsidP="00447E36">
            <w:pPr>
              <w:jc w:val="left"/>
            </w:pPr>
            <w:r>
              <w:t>This specialty engineering entity is responsible to ensure all requirements associated with environmental factors including temperature, humidity, UV exposure, radiation, magnetic forces, vibration, and others, meet the overall stakeholder</w:t>
            </w:r>
            <w:r w:rsidRPr="001D01D0">
              <w:t>’</w:t>
            </w:r>
            <w:r>
              <w:t xml:space="preserve">s needs and all appropriate regulatory requirements.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Fault</w:t>
            </w:r>
          </w:p>
        </w:tc>
        <w:tc>
          <w:tcPr>
            <w:tcW w:w="6507" w:type="dxa"/>
          </w:tcPr>
          <w:p w:rsidR="00EF2E32" w:rsidRDefault="00EF2E32" w:rsidP="00447E36">
            <w:pPr>
              <w:jc w:val="left"/>
            </w:pPr>
            <w:r>
              <w:t>A safety fault is a non-conformance of a system that leads to a hazard [7].</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FMEA</w:t>
            </w:r>
          </w:p>
        </w:tc>
        <w:tc>
          <w:tcPr>
            <w:tcW w:w="6507" w:type="dxa"/>
          </w:tcPr>
          <w:p w:rsidR="00EF2E32" w:rsidRDefault="00EF2E32" w:rsidP="00447E36">
            <w:pPr>
              <w:jc w:val="left"/>
            </w:pPr>
            <w:r>
              <w:t>Failure mode and effects analysis (FMEA) is an inductive reasoning (forward logic) single point of failure analysis and is a core task in reliability engineering, safety engineering and quality engineering. A successful FMEA activity helps to identify potential failure modes based on experience with similar products and processes - or based on common physics of failure logic.  [8, Topic: Failure mode and effects analysis]</w:t>
            </w:r>
          </w:p>
        </w:tc>
        <w:tc>
          <w:tcPr>
            <w:tcW w:w="1080" w:type="dxa"/>
          </w:tcPr>
          <w:p w:rsidR="00EF2E32" w:rsidRDefault="00EF2E32" w:rsidP="00447E36">
            <w:pPr>
              <w:jc w:val="left"/>
            </w:pPr>
            <w:r>
              <w:t>FMEA</w:t>
            </w:r>
          </w:p>
        </w:tc>
      </w:tr>
      <w:tr w:rsidR="00EF2E32" w:rsidTr="00447E36">
        <w:trPr>
          <w:cantSplit/>
          <w:trHeight w:val="269"/>
          <w:jc w:val="center"/>
        </w:trPr>
        <w:tc>
          <w:tcPr>
            <w:tcW w:w="1768" w:type="dxa"/>
          </w:tcPr>
          <w:p w:rsidR="00EF2E32" w:rsidRDefault="00EF2E32" w:rsidP="00447E36">
            <w:pPr>
              <w:jc w:val="left"/>
            </w:pPr>
            <w:r>
              <w:t>Hardware Engineering</w:t>
            </w:r>
          </w:p>
        </w:tc>
        <w:tc>
          <w:tcPr>
            <w:tcW w:w="6507" w:type="dxa"/>
          </w:tcPr>
          <w:p w:rsidR="00EF2E32" w:rsidRDefault="00EF2E32" w:rsidP="00447E36">
            <w:pPr>
              <w:jc w:val="left"/>
            </w:pPr>
            <w:r>
              <w:t>The application of a systematic, disciplined, quantifiable approach to the development, operation, and maintenance of hardware; that is, the application of engineering to hardware elements. [Adapted from SW Engineering definition]</w:t>
            </w:r>
            <w:r>
              <w:br/>
            </w:r>
            <w:r>
              <w:br/>
              <w:t xml:space="preserve">Hardware Engineering organization consists of the Mechanical Engineers and the environment of integrated tools and capabilities used to </w:t>
            </w:r>
            <w:proofErr w:type="spellStart"/>
            <w:r>
              <w:t>to</w:t>
            </w:r>
            <w:proofErr w:type="spellEnd"/>
            <w:r>
              <w:t xml:space="preserve"> perform Hardware Engineering development activities and tasks.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Hazard</w:t>
            </w:r>
          </w:p>
        </w:tc>
        <w:tc>
          <w:tcPr>
            <w:tcW w:w="6507" w:type="dxa"/>
          </w:tcPr>
          <w:p w:rsidR="00EF2E32" w:rsidRDefault="00EF2E32" w:rsidP="00447E36">
            <w:pPr>
              <w:jc w:val="left"/>
            </w:pPr>
            <w:r>
              <w:t>A hazard is system state that when combined with other environmental conditions inevitably leads to an accident [7].</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Human Factors SysEnging</w:t>
            </w:r>
          </w:p>
        </w:tc>
        <w:tc>
          <w:tcPr>
            <w:tcW w:w="6507" w:type="dxa"/>
          </w:tcPr>
          <w:p w:rsidR="00EF2E32" w:rsidRDefault="00EF2E32" w:rsidP="00447E36">
            <w:pPr>
              <w:jc w:val="left"/>
            </w:pPr>
            <w:r>
              <w:t xml:space="preserve">This role of System Engineering is responsible to ensure all requirements associated with the interaction of the systems and humans.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Infrastructure SysEnging</w:t>
            </w:r>
          </w:p>
        </w:tc>
        <w:tc>
          <w:tcPr>
            <w:tcW w:w="6507" w:type="dxa"/>
          </w:tcPr>
          <w:p w:rsidR="00EF2E32" w:rsidRDefault="00EF2E32" w:rsidP="00447E36">
            <w:pPr>
              <w:jc w:val="left"/>
            </w:pPr>
            <w:r>
              <w:t>This specialty engineering entity is responsible to ensure all requirements  meet the overall stakeholder</w:t>
            </w:r>
            <w:r w:rsidRPr="001D01D0">
              <w:t>’</w:t>
            </w:r>
            <w:r>
              <w:t>s needs associated with areas of engineering including systems communications, network hardware and design, enclosures, computing hardware, system management, system time keeping and other,  meet the overall stakeholder</w:t>
            </w:r>
            <w:r w:rsidRPr="001D01D0">
              <w:t>’</w:t>
            </w:r>
            <w:r>
              <w:t>s needs.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Initial RVTM</w:t>
            </w:r>
          </w:p>
        </w:tc>
        <w:tc>
          <w:tcPr>
            <w:tcW w:w="6507" w:type="dxa"/>
          </w:tcPr>
          <w:p w:rsidR="00EF2E32" w:rsidRDefault="00EF2E32" w:rsidP="00447E36">
            <w:pPr>
              <w:jc w:val="left"/>
            </w:pPr>
            <w:r>
              <w:t>Initial Requirements Verification and Traceability Matrix - A list of requirements, their verification attributes, and traceability. [2, section 4.1]</w:t>
            </w:r>
          </w:p>
        </w:tc>
        <w:tc>
          <w:tcPr>
            <w:tcW w:w="1080" w:type="dxa"/>
          </w:tcPr>
          <w:p w:rsidR="00EF2E32" w:rsidRDefault="00EF2E32" w:rsidP="00447E36">
            <w:pPr>
              <w:jc w:val="left"/>
            </w:pPr>
            <w:r>
              <w:t>I-RVTM</w:t>
            </w:r>
          </w:p>
        </w:tc>
      </w:tr>
      <w:tr w:rsidR="00EF2E32" w:rsidTr="00447E36">
        <w:trPr>
          <w:cantSplit/>
          <w:trHeight w:val="269"/>
          <w:jc w:val="center"/>
        </w:trPr>
        <w:tc>
          <w:tcPr>
            <w:tcW w:w="1768" w:type="dxa"/>
          </w:tcPr>
          <w:p w:rsidR="00EF2E32" w:rsidRDefault="00EF2E32" w:rsidP="00447E36">
            <w:pPr>
              <w:jc w:val="left"/>
            </w:pPr>
            <w:r>
              <w:t>Interface</w:t>
            </w:r>
          </w:p>
        </w:tc>
        <w:tc>
          <w:tcPr>
            <w:tcW w:w="6507" w:type="dxa"/>
          </w:tcPr>
          <w:p w:rsidR="00EF2E32" w:rsidRDefault="00EF2E32" w:rsidP="00447E36">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Key Performance Parameter</w:t>
            </w:r>
          </w:p>
        </w:tc>
        <w:tc>
          <w:tcPr>
            <w:tcW w:w="6507" w:type="dxa"/>
          </w:tcPr>
          <w:p w:rsidR="00EF2E32" w:rsidRDefault="00EF2E32" w:rsidP="00447E36">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1080" w:type="dxa"/>
          </w:tcPr>
          <w:p w:rsidR="00EF2E32" w:rsidRDefault="00EF2E32" w:rsidP="00447E36">
            <w:pPr>
              <w:jc w:val="left"/>
            </w:pPr>
            <w:r>
              <w:t>KPP</w:t>
            </w:r>
          </w:p>
        </w:tc>
      </w:tr>
      <w:tr w:rsidR="00EF2E32" w:rsidTr="00447E36">
        <w:trPr>
          <w:cantSplit/>
          <w:trHeight w:val="269"/>
          <w:jc w:val="center"/>
        </w:trPr>
        <w:tc>
          <w:tcPr>
            <w:tcW w:w="1768" w:type="dxa"/>
          </w:tcPr>
          <w:p w:rsidR="00EF2E32" w:rsidRDefault="00EF2E32" w:rsidP="00447E36">
            <w:pPr>
              <w:jc w:val="left"/>
            </w:pPr>
            <w:r>
              <w:t>Manufacturing</w:t>
            </w:r>
          </w:p>
        </w:tc>
        <w:tc>
          <w:tcPr>
            <w:tcW w:w="6507" w:type="dxa"/>
          </w:tcPr>
          <w:p w:rsidR="00EF2E32" w:rsidRDefault="00EF2E32" w:rsidP="00447E36">
            <w:pPr>
              <w:jc w:val="left"/>
            </w:pPr>
            <w:r>
              <w:t>The manufacturing organization disciplines consists of the people, facilities, tools and resources to support the manufacturing of products.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Measure of Effectiveness</w:t>
            </w:r>
          </w:p>
        </w:tc>
        <w:tc>
          <w:tcPr>
            <w:tcW w:w="6507" w:type="dxa"/>
          </w:tcPr>
          <w:p w:rsidR="00EF2E32" w:rsidRDefault="00EF2E32" w:rsidP="00447E36">
            <w:pPr>
              <w:jc w:val="left"/>
            </w:pPr>
            <w:r>
              <w:t xml:space="preserve">The </w:t>
            </w:r>
            <w:r w:rsidRPr="001D01D0">
              <w:t>“</w:t>
            </w:r>
            <w:r>
              <w:t>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roofErr w:type="gramStart"/>
            <w:r>
              <w:t>]</w:t>
            </w:r>
            <w:proofErr w:type="gramEnd"/>
            <w:r>
              <w:br/>
            </w:r>
            <w:r>
              <w:br/>
              <w:t>A measure used to quantify the performance of a system, product or process in terms that describe a measure to what degree the real objective is achieved. [2]</w:t>
            </w:r>
          </w:p>
        </w:tc>
        <w:tc>
          <w:tcPr>
            <w:tcW w:w="1080" w:type="dxa"/>
          </w:tcPr>
          <w:p w:rsidR="00EF2E32" w:rsidRDefault="00EF2E32" w:rsidP="00447E36">
            <w:pPr>
              <w:jc w:val="left"/>
            </w:pPr>
            <w:r>
              <w:t>MOE</w:t>
            </w:r>
          </w:p>
        </w:tc>
      </w:tr>
      <w:tr w:rsidR="00EF2E32" w:rsidTr="00447E36">
        <w:trPr>
          <w:cantSplit/>
          <w:trHeight w:val="269"/>
          <w:jc w:val="center"/>
        </w:trPr>
        <w:tc>
          <w:tcPr>
            <w:tcW w:w="1768" w:type="dxa"/>
          </w:tcPr>
          <w:p w:rsidR="00EF2E32" w:rsidRDefault="00EF2E32" w:rsidP="00447E36">
            <w:pPr>
              <w:jc w:val="left"/>
            </w:pPr>
            <w:r>
              <w:t>Measure of Performance</w:t>
            </w:r>
          </w:p>
        </w:tc>
        <w:tc>
          <w:tcPr>
            <w:tcW w:w="6507" w:type="dxa"/>
          </w:tcPr>
          <w:p w:rsidR="00EF2E32" w:rsidRDefault="00EF2E32" w:rsidP="00447E36">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1080" w:type="dxa"/>
          </w:tcPr>
          <w:p w:rsidR="00EF2E32" w:rsidRDefault="00EF2E32" w:rsidP="00447E36">
            <w:pPr>
              <w:jc w:val="left"/>
            </w:pPr>
            <w:r>
              <w:t>MOP</w:t>
            </w:r>
          </w:p>
        </w:tc>
      </w:tr>
      <w:tr w:rsidR="00EF2E32" w:rsidTr="00447E36">
        <w:trPr>
          <w:cantSplit/>
          <w:trHeight w:val="269"/>
          <w:jc w:val="center"/>
        </w:trPr>
        <w:tc>
          <w:tcPr>
            <w:tcW w:w="1768" w:type="dxa"/>
          </w:tcPr>
          <w:p w:rsidR="00EF2E32" w:rsidRDefault="00EF2E32" w:rsidP="00447E36">
            <w:pPr>
              <w:jc w:val="left"/>
            </w:pPr>
            <w:r>
              <w:t>Measures of Effectiveness Needs</w:t>
            </w:r>
          </w:p>
        </w:tc>
        <w:tc>
          <w:tcPr>
            <w:tcW w:w="6507" w:type="dxa"/>
          </w:tcPr>
          <w:p w:rsidR="00EF2E32" w:rsidRDefault="00EF2E32" w:rsidP="00447E36">
            <w:pPr>
              <w:jc w:val="left"/>
            </w:pPr>
            <w:r>
              <w:t xml:space="preserve">Measures of Effectiveness (MOEs) are the </w:t>
            </w:r>
            <w:r w:rsidRPr="001D01D0">
              <w:t>“</w:t>
            </w:r>
            <w:r>
              <w:t>operational</w:t>
            </w:r>
            <w:r w:rsidRPr="001D01D0">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1080" w:type="dxa"/>
          </w:tcPr>
          <w:p w:rsidR="00EF2E32" w:rsidRDefault="00EF2E32" w:rsidP="00447E36">
            <w:pPr>
              <w:jc w:val="left"/>
            </w:pPr>
            <w:r>
              <w:t>MOEs</w:t>
            </w:r>
          </w:p>
        </w:tc>
      </w:tr>
      <w:tr w:rsidR="00EF2E32" w:rsidTr="00447E36">
        <w:trPr>
          <w:cantSplit/>
          <w:trHeight w:val="269"/>
          <w:jc w:val="center"/>
        </w:trPr>
        <w:tc>
          <w:tcPr>
            <w:tcW w:w="1768" w:type="dxa"/>
          </w:tcPr>
          <w:p w:rsidR="00EF2E32" w:rsidRDefault="00EF2E32" w:rsidP="00447E36">
            <w:pPr>
              <w:jc w:val="left"/>
            </w:pPr>
            <w:r>
              <w:t>Model-based Systems Development</w:t>
            </w:r>
          </w:p>
        </w:tc>
        <w:tc>
          <w:tcPr>
            <w:tcW w:w="6507" w:type="dxa"/>
          </w:tcPr>
          <w:p w:rsidR="00EF2E32" w:rsidRDefault="00EF2E32" w:rsidP="00447E36">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1080" w:type="dxa"/>
          </w:tcPr>
          <w:p w:rsidR="00EF2E32" w:rsidRDefault="00EF2E32" w:rsidP="00447E36">
            <w:pPr>
              <w:jc w:val="left"/>
            </w:pPr>
            <w:r>
              <w:t>MBSD</w:t>
            </w:r>
          </w:p>
        </w:tc>
      </w:tr>
      <w:tr w:rsidR="00EF2E32" w:rsidTr="00447E36">
        <w:trPr>
          <w:cantSplit/>
          <w:trHeight w:val="269"/>
          <w:jc w:val="center"/>
        </w:trPr>
        <w:tc>
          <w:tcPr>
            <w:tcW w:w="1768" w:type="dxa"/>
          </w:tcPr>
          <w:p w:rsidR="00EF2E32" w:rsidRDefault="00EF2E32" w:rsidP="00447E36">
            <w:pPr>
              <w:jc w:val="left"/>
            </w:pPr>
            <w:r>
              <w:t>Model-based Systems Engineering</w:t>
            </w:r>
          </w:p>
        </w:tc>
        <w:tc>
          <w:tcPr>
            <w:tcW w:w="6507" w:type="dxa"/>
          </w:tcPr>
          <w:p w:rsidR="00EF2E32" w:rsidRDefault="00EF2E32" w:rsidP="00447E36">
            <w:pPr>
              <w:jc w:val="left"/>
            </w:pPr>
            <w:r w:rsidRPr="001D01D0">
              <w:t>“</w:t>
            </w: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r w:rsidRPr="001D01D0">
              <w:t>”</w:t>
            </w:r>
            <w:r>
              <w:t>.</w:t>
            </w:r>
            <w:r>
              <w:br/>
              <w:t xml:space="preserve">Ref - International Council on Systems Engineering (INCOSE), Systems Engineering Vision 2020, Version 2.03, TP-2004-004-02, September 2007. </w:t>
            </w:r>
          </w:p>
        </w:tc>
        <w:tc>
          <w:tcPr>
            <w:tcW w:w="1080" w:type="dxa"/>
          </w:tcPr>
          <w:p w:rsidR="00EF2E32" w:rsidRDefault="00EF2E32" w:rsidP="00447E36">
            <w:pPr>
              <w:jc w:val="left"/>
            </w:pPr>
            <w:r>
              <w:t>MBSE</w:t>
            </w:r>
          </w:p>
        </w:tc>
      </w:tr>
      <w:tr w:rsidR="00EF2E32" w:rsidTr="00447E36">
        <w:trPr>
          <w:cantSplit/>
          <w:trHeight w:val="269"/>
          <w:jc w:val="center"/>
        </w:trPr>
        <w:tc>
          <w:tcPr>
            <w:tcW w:w="1768" w:type="dxa"/>
          </w:tcPr>
          <w:p w:rsidR="00EF2E32" w:rsidRDefault="00EF2E32" w:rsidP="00447E36">
            <w:pPr>
              <w:jc w:val="left"/>
            </w:pPr>
            <w:r>
              <w:t>MOE Data</w:t>
            </w:r>
          </w:p>
        </w:tc>
        <w:tc>
          <w:tcPr>
            <w:tcW w:w="6507" w:type="dxa"/>
          </w:tcPr>
          <w:p w:rsidR="00EF2E32" w:rsidRDefault="00EF2E32" w:rsidP="00447E36">
            <w:pPr>
              <w:jc w:val="left"/>
            </w:pPr>
            <w:r>
              <w:t>Data provided to measure the MOEs.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Other Eng Tools and Sources</w:t>
            </w:r>
          </w:p>
        </w:tc>
        <w:tc>
          <w:tcPr>
            <w:tcW w:w="6507" w:type="dxa"/>
          </w:tcPr>
          <w:p w:rsidR="00EF2E32" w:rsidRDefault="00EF2E32" w:rsidP="00447E36">
            <w:pPr>
              <w:jc w:val="left"/>
            </w:pPr>
            <w:r>
              <w:t xml:space="preserve">A tool used to provide some type of defined computations for a particular type of analysis. This computational tool could be implemented with a common spreadsheet or a very specialized tool. </w:t>
            </w:r>
          </w:p>
        </w:tc>
        <w:tc>
          <w:tcPr>
            <w:tcW w:w="1080" w:type="dxa"/>
          </w:tcPr>
          <w:p w:rsidR="00EF2E32" w:rsidRDefault="00EF2E32" w:rsidP="00447E36">
            <w:pPr>
              <w:jc w:val="left"/>
            </w:pPr>
            <w:r>
              <w:t>CT</w:t>
            </w:r>
          </w:p>
        </w:tc>
      </w:tr>
      <w:tr w:rsidR="00EF2E32" w:rsidTr="00447E36">
        <w:trPr>
          <w:cantSplit/>
          <w:trHeight w:val="269"/>
          <w:jc w:val="center"/>
        </w:trPr>
        <w:tc>
          <w:tcPr>
            <w:tcW w:w="1768" w:type="dxa"/>
          </w:tcPr>
          <w:p w:rsidR="00EF2E32" w:rsidRDefault="00EF2E32" w:rsidP="00447E36">
            <w:pPr>
              <w:jc w:val="left"/>
            </w:pPr>
            <w:r>
              <w:t>Product Development Domain</w:t>
            </w:r>
          </w:p>
        </w:tc>
        <w:tc>
          <w:tcPr>
            <w:tcW w:w="6507" w:type="dxa"/>
          </w:tcPr>
          <w:p w:rsidR="00EF2E32" w:rsidRDefault="00EF2E32" w:rsidP="00447E36">
            <w:pPr>
              <w:jc w:val="left"/>
            </w:pPr>
            <w:r>
              <w:t>The Product Development Domain provides the systems context for Systems Engineering. Included in this domain are all the entities that influence or interact with the system of interest, i.e. Systems Engineering.</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Program Management</w:t>
            </w:r>
          </w:p>
        </w:tc>
        <w:tc>
          <w:tcPr>
            <w:tcW w:w="6507" w:type="dxa"/>
          </w:tcPr>
          <w:p w:rsidR="00EF2E32" w:rsidRDefault="00EF2E32" w:rsidP="00447E36">
            <w:pPr>
              <w:jc w:val="left"/>
            </w:pPr>
            <w:r>
              <w:t>The organization that is responsible for managing several related projects, often with the intention of improving an organization</w:t>
            </w:r>
            <w:r w:rsidRPr="001D01D0">
              <w:t>’</w:t>
            </w:r>
            <w:r>
              <w:t>s performance. It is often closely related to systems engineering and industrial engineering. From Wikipedia at http://en.wikipedia.org/wiki/Program_management. This can also be referred to as Project Management.</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Project Change Request</w:t>
            </w:r>
          </w:p>
        </w:tc>
        <w:tc>
          <w:tcPr>
            <w:tcW w:w="6507" w:type="dxa"/>
          </w:tcPr>
          <w:p w:rsidR="00EF2E32" w:rsidRDefault="00EF2E32" w:rsidP="00447E36">
            <w:pPr>
              <w:jc w:val="left"/>
            </w:pPr>
            <w:r>
              <w:t xml:space="preserve">Requests to update any formal baselines that have been established. In many cases, the need for change requests is identified during the project assessment and control process, Can originate from any life cycle process. [10, INCOSE Handbook, Appendix E]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Project Constraints</w:t>
            </w:r>
          </w:p>
        </w:tc>
        <w:tc>
          <w:tcPr>
            <w:tcW w:w="6507" w:type="dxa"/>
          </w:tcPr>
          <w:p w:rsidR="00EF2E32" w:rsidRDefault="00EF2E32" w:rsidP="00447E36">
            <w:pPr>
              <w:jc w:val="left"/>
            </w:pPr>
            <w:r>
              <w:t>Includes all other constraints from the stakeholder including cost, schedule, and solution constraints.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Project Management System</w:t>
            </w:r>
          </w:p>
        </w:tc>
        <w:tc>
          <w:tcPr>
            <w:tcW w:w="6507" w:type="dxa"/>
          </w:tcPr>
          <w:p w:rsidR="00EF2E32" w:rsidRDefault="00EF2E32" w:rsidP="00447E36">
            <w:pPr>
              <w:jc w:val="left"/>
            </w:pPr>
            <w:r>
              <w:t>An environment of tools and capabilities used to assist in the process of managing a projects tasks and activities. This can include identify development tasks, assigning responsibility, scheduling, measuring progress, measuring quality, measuring resources actually used, etc.</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RAM SysEnging</w:t>
            </w:r>
          </w:p>
        </w:tc>
        <w:tc>
          <w:tcPr>
            <w:tcW w:w="6507" w:type="dxa"/>
          </w:tcPr>
          <w:p w:rsidR="00EF2E32" w:rsidRDefault="00EF2E32" w:rsidP="00447E36">
            <w:pPr>
              <w:jc w:val="left"/>
            </w:pPr>
            <w:r>
              <w:rPr>
                <w:rFonts w:ascii="Arial" w:hAnsi="Arial" w:cs="Arial"/>
                <w:sz w:val="20"/>
                <w:szCs w:val="20"/>
              </w:rPr>
              <w:t xml:space="preserve">This </w:t>
            </w:r>
            <w:r>
              <w:rPr>
                <w:rFonts w:ascii="Calibri" w:hAnsi="Calibri" w:cs="Calibri"/>
              </w:rPr>
              <w:t xml:space="preserve">specialty </w:t>
            </w:r>
            <w:r>
              <w:rPr>
                <w:rFonts w:ascii="Arial" w:hAnsi="Arial" w:cs="Arial"/>
                <w:sz w:val="20"/>
                <w:szCs w:val="20"/>
              </w:rPr>
              <w:t>engineering entity is responsible to ensure all requirements associated with reliability, availability and maintainability meet the overall stakeholder's needs.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Regulatory Documents</w:t>
            </w:r>
          </w:p>
        </w:tc>
        <w:tc>
          <w:tcPr>
            <w:tcW w:w="6507" w:type="dxa"/>
          </w:tcPr>
          <w:p w:rsidR="00EF2E32" w:rsidRDefault="00EF2E32" w:rsidP="00447E36">
            <w:pPr>
              <w:jc w:val="left"/>
            </w:pPr>
            <w:r>
              <w:t>Regulatory compliance documents establish a set of rules, principles or usages that describe the goals that an organization, a system or equipment should implement to ensure the awareness of and take steps to comply with relevant laws and regulations.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Release Review Package</w:t>
            </w:r>
          </w:p>
        </w:tc>
        <w:tc>
          <w:tcPr>
            <w:tcW w:w="6507" w:type="dxa"/>
          </w:tcPr>
          <w:p w:rsidR="00EF2E32" w:rsidRDefault="00EF2E32" w:rsidP="00447E36">
            <w:pPr>
              <w:jc w:val="left"/>
            </w:pPr>
            <w:r>
              <w:t>This information includes items such as:</w:t>
            </w:r>
            <w:r>
              <w:br/>
              <w:t xml:space="preserve">   -  A list of features added to the system</w:t>
            </w:r>
            <w:r>
              <w:br/>
              <w:t xml:space="preserve">   -  A list of change requests resolved in this release </w:t>
            </w:r>
            <w:r>
              <w:br/>
              <w:t xml:space="preserve">   -  A list of configuration items (CI) that are required to be updated or replaced</w:t>
            </w:r>
            <w:r>
              <w:br/>
              <w:t xml:space="preserve">   -  Any special installation instructions, upgrade instructions or notes. </w:t>
            </w:r>
            <w:r>
              <w:br/>
              <w:t xml:space="preserve">   -  The cost to develop and upgrade the systems in the field and in manufacturing  </w:t>
            </w:r>
            <w:r>
              <w:br/>
              <w:t xml:space="preserve">   -  Effectivity of the change on existing systems in the field and in manufacturing</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Request</w:t>
            </w:r>
          </w:p>
        </w:tc>
        <w:tc>
          <w:tcPr>
            <w:tcW w:w="6507" w:type="dxa"/>
          </w:tcPr>
          <w:p w:rsidR="00EF2E32" w:rsidRDefault="00EF2E32" w:rsidP="00447E36">
            <w:pPr>
              <w:jc w:val="left"/>
            </w:pPr>
            <w:r>
              <w:t xml:space="preserve">This is a request to have in interaction with another domain. The interaction can be one or more question or answer that would be exchanged during an interaction with another domain or individual.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Response</w:t>
            </w:r>
          </w:p>
        </w:tc>
        <w:tc>
          <w:tcPr>
            <w:tcW w:w="6507" w:type="dxa"/>
          </w:tcPr>
          <w:p w:rsidR="00EF2E32" w:rsidRDefault="00EF2E32" w:rsidP="00447E36">
            <w:pPr>
              <w:jc w:val="left"/>
            </w:pPr>
            <w:r>
              <w:t>A response from a previous interaction</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Review Comments</w:t>
            </w:r>
          </w:p>
        </w:tc>
        <w:tc>
          <w:tcPr>
            <w:tcW w:w="6507" w:type="dxa"/>
          </w:tcPr>
          <w:p w:rsidR="00EF2E32" w:rsidRDefault="00EF2E32" w:rsidP="00447E36">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r>
              <w:br/>
            </w:r>
            <w:r>
              <w:br/>
              <w:t>The set of comments in the Review Comments artifact can be of multiple forms, e.g.  an annotated version of the review package, a separate report, etc.</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Review Package</w:t>
            </w:r>
          </w:p>
        </w:tc>
        <w:tc>
          <w:tcPr>
            <w:tcW w:w="6507" w:type="dxa"/>
          </w:tcPr>
          <w:p w:rsidR="00EF2E32" w:rsidRDefault="00EF2E32" w:rsidP="00447E36">
            <w:pPr>
              <w:autoSpaceDE w:val="0"/>
              <w:autoSpaceDN w:val="0"/>
              <w:adjustRightInd w:val="0"/>
              <w:jc w:val="left"/>
              <w:rPr>
                <w:rFonts w:ascii="Calibri" w:hAnsi="Calibri" w:cs="Calibri"/>
              </w:rPr>
            </w:pPr>
            <w:r>
              <w:rPr>
                <w:rFonts w:ascii="Calibri" w:hAnsi="Calibri" w:cs="Calibri"/>
              </w:rPr>
              <w:t xml:space="preserve">The review package describes what is the proposed change being reviewed. Typically this is measured against the previous baseline.  The review package contains all the changed items and any additional needed information to complete the context of those changed items. </w:t>
            </w:r>
          </w:p>
          <w:p w:rsidR="00EF2E32" w:rsidRDefault="00EF2E32" w:rsidP="00447E36">
            <w:pPr>
              <w:autoSpaceDE w:val="0"/>
              <w:autoSpaceDN w:val="0"/>
              <w:adjustRightInd w:val="0"/>
              <w:jc w:val="left"/>
              <w:rPr>
                <w:rFonts w:ascii="Calibri" w:hAnsi="Calibri" w:cs="Calibri"/>
              </w:rPr>
            </w:pPr>
            <w:r>
              <w:rPr>
                <w:rFonts w:ascii="Calibri" w:hAnsi="Calibri" w:cs="Calibri"/>
              </w:rPr>
              <w:t xml:space="preserve">The review package should highlight what items have been added, deleted or updated, e.g. document change bars, red lines, text color changes, annotation, etc. </w:t>
            </w:r>
          </w:p>
          <w:p w:rsidR="00EF2E32" w:rsidRPr="00807694" w:rsidRDefault="00EF2E32" w:rsidP="00447E36">
            <w:pPr>
              <w:autoSpaceDE w:val="0"/>
              <w:autoSpaceDN w:val="0"/>
              <w:adjustRightInd w:val="0"/>
              <w:jc w:val="left"/>
              <w:rPr>
                <w:rFonts w:ascii="Arial" w:hAnsi="Arial" w:cs="Arial"/>
                <w:sz w:val="20"/>
                <w:szCs w:val="20"/>
              </w:rPr>
            </w:pPr>
            <w:r>
              <w:rPr>
                <w:rFonts w:ascii="Calibri" w:hAnsi="Calibri" w:cs="Calibri"/>
              </w:rPr>
              <w:t>The review package can consist of any type of artifact, including models, documents, code, parts of the system, prototypes, etc.</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Review Results</w:t>
            </w:r>
          </w:p>
        </w:tc>
        <w:tc>
          <w:tcPr>
            <w:tcW w:w="6507" w:type="dxa"/>
          </w:tcPr>
          <w:p w:rsidR="00EF2E32" w:rsidRDefault="00EF2E32" w:rsidP="00447E36">
            <w:pPr>
              <w:jc w:val="left"/>
            </w:pPr>
            <w:r>
              <w:t xml:space="preserve">Review Results are archived after a review. </w:t>
            </w:r>
            <w:r>
              <w:br/>
              <w:t>The review results contains:</w:t>
            </w:r>
            <w:r>
              <w:br/>
              <w:t xml:space="preserve">     1. The list of reviewers</w:t>
            </w:r>
            <w:r>
              <w:br/>
              <w:t xml:space="preserve">     2. A list all the changed items referenced in the Review Package. </w:t>
            </w:r>
            <w:r>
              <w:br/>
              <w:t xml:space="preserve">      3.  All comments from reviews</w:t>
            </w:r>
            <w:r>
              <w:br/>
              <w:t xml:space="preserve">      4.  The adjudication results for each comment</w:t>
            </w:r>
            <w:r>
              <w:br/>
              <w:t xml:space="preserve">      5.  A list of open action Items resulting from the review and a plan for closing each of them</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Safety Measure</w:t>
            </w:r>
          </w:p>
        </w:tc>
        <w:tc>
          <w:tcPr>
            <w:tcW w:w="6507" w:type="dxa"/>
          </w:tcPr>
          <w:p w:rsidR="00EF2E32" w:rsidRDefault="00EF2E32" w:rsidP="00447E36">
            <w:pPr>
              <w:jc w:val="left"/>
            </w:pPr>
            <w:r>
              <w:t xml:space="preserve">Safety measures are activities and precautions taken to improve safety, i.e. reduce risk related to human health [6]. </w:t>
            </w:r>
            <w:r>
              <w:br/>
              <w:t>A safety measure could be used to detect or mitigate a fault [7].</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Safety Report</w:t>
            </w:r>
          </w:p>
        </w:tc>
        <w:tc>
          <w:tcPr>
            <w:tcW w:w="6507" w:type="dxa"/>
          </w:tcPr>
          <w:p w:rsidR="00EF2E32" w:rsidRDefault="00EF2E32" w:rsidP="00447E36">
            <w:pPr>
              <w:jc w:val="left"/>
            </w:pPr>
            <w:r>
              <w:t>The result of a safety analysis and evaluation.</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Safety SysEnging</w:t>
            </w:r>
          </w:p>
        </w:tc>
        <w:tc>
          <w:tcPr>
            <w:tcW w:w="6507" w:type="dxa"/>
          </w:tcPr>
          <w:p w:rsidR="00EF2E32" w:rsidRDefault="00EF2E32" w:rsidP="00447E36">
            <w:pPr>
              <w:jc w:val="left"/>
            </w:pPr>
            <w:r>
              <w:t>This specialty engineering entity is responsible to ensure all requirements associated with the operational safety of the system meet the overall stakeholder</w:t>
            </w:r>
            <w:r w:rsidRPr="001D01D0">
              <w:t>’</w:t>
            </w:r>
            <w:r>
              <w:t>s needs.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SE Development System</w:t>
            </w:r>
          </w:p>
        </w:tc>
        <w:tc>
          <w:tcPr>
            <w:tcW w:w="6507" w:type="dxa"/>
          </w:tcPr>
          <w:p w:rsidR="00EF2E32" w:rsidRDefault="00EF2E32" w:rsidP="00447E36">
            <w:pPr>
              <w:jc w:val="left"/>
            </w:pPr>
            <w:r>
              <w:t>The Systems Engineering Development System (SEDS)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tc>
        <w:tc>
          <w:tcPr>
            <w:tcW w:w="1080" w:type="dxa"/>
          </w:tcPr>
          <w:p w:rsidR="00EF2E32" w:rsidRDefault="00EF2E32" w:rsidP="00447E36">
            <w:pPr>
              <w:jc w:val="left"/>
            </w:pPr>
            <w:r>
              <w:t>SEDS</w:t>
            </w:r>
          </w:p>
        </w:tc>
      </w:tr>
      <w:tr w:rsidR="00EF2E32" w:rsidTr="00447E36">
        <w:trPr>
          <w:cantSplit/>
          <w:trHeight w:val="269"/>
          <w:jc w:val="center"/>
        </w:trPr>
        <w:tc>
          <w:tcPr>
            <w:tcW w:w="1768" w:type="dxa"/>
          </w:tcPr>
          <w:p w:rsidR="00EF2E32" w:rsidRDefault="00EF2E32" w:rsidP="00447E36">
            <w:pPr>
              <w:jc w:val="left"/>
            </w:pPr>
            <w:r>
              <w:t>SE Repository</w:t>
            </w:r>
          </w:p>
        </w:tc>
        <w:tc>
          <w:tcPr>
            <w:tcW w:w="6507" w:type="dxa"/>
          </w:tcPr>
          <w:p w:rsidR="00EF2E32" w:rsidRDefault="00EF2E32" w:rsidP="00447E36">
            <w:pPr>
              <w:jc w:val="left"/>
            </w:pPr>
            <w:r>
              <w:t xml:space="preserve">The Systems Engineering Repository provides persistent storage for any Systems Engineering work product artifact. This can include items such as models, specifications, documents, work instructions, analysis data, requirements, etc.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Security SysEnging</w:t>
            </w:r>
          </w:p>
        </w:tc>
        <w:tc>
          <w:tcPr>
            <w:tcW w:w="6507" w:type="dxa"/>
          </w:tcPr>
          <w:p w:rsidR="00EF2E32" w:rsidRDefault="00EF2E32" w:rsidP="00447E36">
            <w:pPr>
              <w:jc w:val="left"/>
            </w:pPr>
            <w:r>
              <w:t>This specialty engineering entity is responsible to ensure all requirements associated with data security and system security meets the overall stakeholder</w:t>
            </w:r>
            <w:r w:rsidRPr="001D01D0">
              <w:t>’</w:t>
            </w:r>
            <w:r>
              <w:t>s needs.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Software Engineering</w:t>
            </w:r>
          </w:p>
        </w:tc>
        <w:tc>
          <w:tcPr>
            <w:tcW w:w="6507" w:type="dxa"/>
          </w:tcPr>
          <w:p w:rsidR="00EF2E32" w:rsidRDefault="00EF2E32" w:rsidP="00447E36">
            <w:pPr>
              <w:jc w:val="left"/>
            </w:pPr>
            <w:r>
              <w:t xml:space="preserve">(1) The application of a systematic, disciplined, quantifiable approach to the development, operation, and maintenance of software; that is, the application of engineering to software. (IEEE 1990) </w:t>
            </w:r>
            <w:r>
              <w:br/>
              <w:t>(2) The study of approaches as in (1). (IEEE 1990)</w:t>
            </w:r>
            <w:r>
              <w:br/>
              <w:t>[3, SEBoK Glossary]</w:t>
            </w:r>
            <w:r>
              <w:br/>
            </w:r>
            <w:r>
              <w:br/>
              <w:t>Software Engineering organization consists of the software engineers and the environment of integrated tools and capabilities used to perform Software Engineering development activities and tasks.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Source Documents</w:t>
            </w:r>
          </w:p>
        </w:tc>
        <w:tc>
          <w:tcPr>
            <w:tcW w:w="6507" w:type="dxa"/>
          </w:tcPr>
          <w:p w:rsidR="00EF2E32" w:rsidRDefault="00EF2E32" w:rsidP="00447E36">
            <w:pPr>
              <w:jc w:val="left"/>
            </w:pPr>
            <w:r>
              <w:t>Extract, clarify, and prioritize all of the written directives embodied in the source documents relevant to the particular stage of procurement activity.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Specialty Engineer</w:t>
            </w:r>
          </w:p>
        </w:tc>
        <w:tc>
          <w:tcPr>
            <w:tcW w:w="6507" w:type="dxa"/>
          </w:tcPr>
          <w:p w:rsidR="00EF2E32" w:rsidRDefault="00EF2E32" w:rsidP="00447E36">
            <w:pPr>
              <w:jc w:val="left"/>
            </w:pPr>
            <w:r>
              <w:t>Specialty Engineer applies Specialty Engineering discipline principles in areas of cost analysis, safety, security, RAM, performance analysis, etc.</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Specialty Engineering</w:t>
            </w:r>
          </w:p>
        </w:tc>
        <w:tc>
          <w:tcPr>
            <w:tcW w:w="6507" w:type="dxa"/>
          </w:tcPr>
          <w:p w:rsidR="00EF2E32" w:rsidRDefault="00EF2E32" w:rsidP="00447E36">
            <w:pPr>
              <w:jc w:val="left"/>
            </w:pPr>
            <w:r>
              <w:t>Specialty Engineering is the collection of those narrow disciplines that are needed to engineer a complete system. (Elowitz, 2006)</w:t>
            </w:r>
            <w:r>
              <w:br/>
              <w:t>[3, SEBoK Glossary]</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Stakeholder</w:t>
            </w:r>
          </w:p>
        </w:tc>
        <w:tc>
          <w:tcPr>
            <w:tcW w:w="6507" w:type="dxa"/>
          </w:tcPr>
          <w:p w:rsidR="00EF2E32" w:rsidRDefault="00EF2E32" w:rsidP="00447E36">
            <w:pPr>
              <w:jc w:val="left"/>
            </w:pPr>
            <w:r>
              <w:t>A stakeholder is any entity (individual or organization) with a legitimate interest in the system. Typical stakeholders include users, operators, organization decision-makers, parties to the agreement, regulatory bodies, developing agencies, support organizations, and society-at-large.</w:t>
            </w:r>
            <w:r>
              <w:br/>
              <w:t>[2, INCOSE Handbook  Sec 4.1.1.2]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Stakeholder Needs</w:t>
            </w:r>
          </w:p>
        </w:tc>
        <w:tc>
          <w:tcPr>
            <w:tcW w:w="6507" w:type="dxa"/>
          </w:tcPr>
          <w:p w:rsidR="00EF2E32" w:rsidRDefault="00EF2E32" w:rsidP="00447E36">
            <w:pPr>
              <w:jc w:val="left"/>
            </w:pPr>
            <w:r>
              <w:t>Description of users</w:t>
            </w:r>
            <w:r w:rsidRPr="001D01D0">
              <w:t>’</w:t>
            </w:r>
            <w:r>
              <w:t xml:space="preserve"> and other stakeholders</w:t>
            </w:r>
            <w:r w:rsidRPr="001D01D0">
              <w:t>’</w:t>
            </w:r>
            <w:r>
              <w:t xml:space="preserve"> needs or services that the system of interest will provide. [2, section 4.1)</w:t>
            </w:r>
            <w:r>
              <w:br/>
            </w:r>
            <w:r>
              <w:br/>
              <w:t>The benefits That the Stakeholders wish to be satisfied by or delivered by the system when it is implemented and functioning.</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Stakeholder Requirements</w:t>
            </w:r>
          </w:p>
        </w:tc>
        <w:tc>
          <w:tcPr>
            <w:tcW w:w="6507" w:type="dxa"/>
          </w:tcPr>
          <w:p w:rsidR="00EF2E32" w:rsidRDefault="00EF2E32" w:rsidP="00447E36">
            <w:pPr>
              <w:jc w:val="left"/>
            </w:pPr>
            <w:r>
              <w:t>Formally documented and approved stakeholder requirements that will govern the project, including: required system capabilities, functions, and/or services; quality standards; and cost and schedule constraints.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Stakeholder Requirements Traceability</w:t>
            </w:r>
          </w:p>
        </w:tc>
        <w:tc>
          <w:tcPr>
            <w:tcW w:w="6507" w:type="dxa"/>
          </w:tcPr>
          <w:p w:rsidR="00EF2E32" w:rsidRDefault="00EF2E32" w:rsidP="00447E36">
            <w:pPr>
              <w:jc w:val="left"/>
            </w:pPr>
            <w:r>
              <w:t>All stakeholder requirements should have bidirectional traceability, including to their source, such as the source document or the stakeholder need.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Subsystem</w:t>
            </w:r>
          </w:p>
        </w:tc>
        <w:tc>
          <w:tcPr>
            <w:tcW w:w="6507" w:type="dxa"/>
          </w:tcPr>
          <w:p w:rsidR="00EF2E32" w:rsidRDefault="00EF2E32" w:rsidP="00447E36">
            <w:pPr>
              <w:jc w:val="left"/>
            </w:pPr>
            <w:r>
              <w:t>A system element comprising an integrated set of assemblies, which performs a cleanly and clearly separated function, involving similar technical skills, or a separate supplier. [2]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Supplier</w:t>
            </w:r>
          </w:p>
        </w:tc>
        <w:tc>
          <w:tcPr>
            <w:tcW w:w="6507" w:type="dxa"/>
          </w:tcPr>
          <w:p w:rsidR="00EF2E32" w:rsidRDefault="00EF2E32" w:rsidP="00447E36">
            <w:pPr>
              <w:jc w:val="left"/>
            </w:pPr>
            <w:r>
              <w:t>An organization or an individual that enters into an agreement with the acquirer for the supply of a product or service. [2]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Support</w:t>
            </w:r>
          </w:p>
        </w:tc>
        <w:tc>
          <w:tcPr>
            <w:tcW w:w="6507" w:type="dxa"/>
          </w:tcPr>
          <w:p w:rsidR="00EF2E32" w:rsidRDefault="00EF2E32" w:rsidP="00447E36">
            <w:pPr>
              <w:jc w:val="left"/>
            </w:pPr>
            <w:r>
              <w:t xml:space="preserve">The organization contracted to provide technical support to the customer for the system-of-interest. This can include installation of the systems, answering technical questions, investigating customer issues, planned maintenance, training and removal at the end of the life cycle.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SWaP SysEnging</w:t>
            </w:r>
          </w:p>
        </w:tc>
        <w:tc>
          <w:tcPr>
            <w:tcW w:w="6507" w:type="dxa"/>
          </w:tcPr>
          <w:p w:rsidR="00EF2E32" w:rsidRDefault="00EF2E32" w:rsidP="00447E36">
            <w:pPr>
              <w:jc w:val="left"/>
            </w:pPr>
            <w:r>
              <w:t>This specialty engineering entity is responsible to ensure all requirements associated with size weight and power meets the overall stakeholder</w:t>
            </w:r>
            <w:r w:rsidRPr="001D01D0">
              <w:t>’</w:t>
            </w:r>
            <w:r>
              <w:t xml:space="preserve">s needs.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System</w:t>
            </w:r>
          </w:p>
        </w:tc>
        <w:tc>
          <w:tcPr>
            <w:tcW w:w="6507" w:type="dxa"/>
          </w:tcPr>
          <w:p w:rsidR="00EF2E32" w:rsidRDefault="00EF2E32" w:rsidP="00447E36">
            <w:pPr>
              <w:jc w:val="left"/>
            </w:pPr>
            <w:r>
              <w:t>A combination of interacting elements organized to achieve one or more stated purposes [2</w:t>
            </w:r>
            <w:proofErr w:type="gramStart"/>
            <w:r>
              <w:t>}</w:t>
            </w:r>
            <w:proofErr w:type="gramEnd"/>
            <w:r>
              <w:b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System Architect</w:t>
            </w:r>
          </w:p>
        </w:tc>
        <w:tc>
          <w:tcPr>
            <w:tcW w:w="6507" w:type="dxa"/>
          </w:tcPr>
          <w:p w:rsidR="00EF2E32" w:rsidRDefault="00EF2E32" w:rsidP="00447E36">
            <w:pPr>
              <w:jc w:val="left"/>
            </w:pPr>
            <w:r>
              <w:t>Looks across all aspects of the system to ensure the overall system meets the stakeholders</w:t>
            </w:r>
            <w:r w:rsidRPr="001D01D0">
              <w:t>’</w:t>
            </w:r>
            <w:r>
              <w:t xml:space="preserve"> needs.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System Element</w:t>
            </w:r>
          </w:p>
        </w:tc>
        <w:tc>
          <w:tcPr>
            <w:tcW w:w="6507" w:type="dxa"/>
          </w:tcPr>
          <w:p w:rsidR="00EF2E32" w:rsidRDefault="00EF2E32" w:rsidP="00447E36">
            <w:pPr>
              <w:jc w:val="left"/>
            </w:pPr>
            <w:r>
              <w:t>A member of a set of elements that constitutes a system a major product, service, or facility of the system (the term subsystem is sometimes used instead of element) [2]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System of Interest</w:t>
            </w:r>
          </w:p>
        </w:tc>
        <w:tc>
          <w:tcPr>
            <w:tcW w:w="6507" w:type="dxa"/>
          </w:tcPr>
          <w:p w:rsidR="00EF2E32" w:rsidRDefault="00EF2E32" w:rsidP="00447E36">
            <w:pPr>
              <w:autoSpaceDE w:val="0"/>
              <w:autoSpaceDN w:val="0"/>
              <w:adjustRightInd w:val="0"/>
              <w:jc w:val="left"/>
              <w:rPr>
                <w:rFonts w:ascii="Calibri" w:hAnsi="Calibri" w:cs="Calibri"/>
                <w:color w:val="000000"/>
                <w:sz w:val="20"/>
                <w:szCs w:val="20"/>
              </w:rPr>
            </w:pPr>
            <w:r>
              <w:rPr>
                <w:rFonts w:ascii="Calibri" w:hAnsi="Calibri" w:cs="Calibri"/>
                <w:color w:val="000000"/>
                <w:sz w:val="20"/>
                <w:szCs w:val="20"/>
              </w:rPr>
              <w:t xml:space="preserve">The system whose life cycle is under consideration. [2] </w:t>
            </w:r>
          </w:p>
          <w:p w:rsidR="00EF2E32" w:rsidRDefault="00EF2E32" w:rsidP="00447E36">
            <w:pPr>
              <w:autoSpaceDE w:val="0"/>
              <w:autoSpaceDN w:val="0"/>
              <w:adjustRightInd w:val="0"/>
              <w:jc w:val="left"/>
              <w:rPr>
                <w:rFonts w:ascii="Calibri" w:hAnsi="Calibri" w:cs="Calibri"/>
                <w:color w:val="000000"/>
                <w:sz w:val="20"/>
                <w:szCs w:val="20"/>
              </w:rPr>
            </w:pPr>
          </w:p>
          <w:p w:rsidR="00EF2E32" w:rsidRDefault="00EF2E32" w:rsidP="00447E36">
            <w:pPr>
              <w:autoSpaceDE w:val="0"/>
              <w:autoSpaceDN w:val="0"/>
              <w:adjustRightInd w:val="0"/>
              <w:jc w:val="left"/>
              <w:rPr>
                <w:rFonts w:ascii="Calibri" w:hAnsi="Calibri" w:cs="Calibri"/>
                <w:color w:val="000000"/>
                <w:sz w:val="20"/>
                <w:szCs w:val="20"/>
              </w:rPr>
            </w:pPr>
            <w:r>
              <w:rPr>
                <w:rFonts w:ascii="Calibri" w:hAnsi="Calibri" w:cs="Calibri"/>
                <w:color w:val="000000"/>
                <w:sz w:val="20"/>
                <w:szCs w:val="20"/>
              </w:rPr>
              <w:t xml:space="preserve">(1) The system whose life cycle is under consideration. (ISO/IEC/IEEE 2015) </w:t>
            </w:r>
          </w:p>
          <w:p w:rsidR="00EF2E32" w:rsidRDefault="00EF2E32" w:rsidP="00447E36">
            <w:pPr>
              <w:autoSpaceDE w:val="0"/>
              <w:autoSpaceDN w:val="0"/>
              <w:adjustRightInd w:val="0"/>
              <w:jc w:val="left"/>
              <w:rPr>
                <w:rFonts w:ascii="Calibri" w:hAnsi="Calibri" w:cs="Calibri"/>
                <w:color w:val="000000"/>
                <w:sz w:val="20"/>
                <w:szCs w:val="20"/>
              </w:rPr>
            </w:pPr>
            <w:r>
              <w:rPr>
                <w:rFonts w:ascii="Calibri" w:hAnsi="Calibri" w:cs="Calibri"/>
                <w:color w:val="000000"/>
                <w:sz w:val="20"/>
                <w:szCs w:val="20"/>
              </w:rPr>
              <w:t>(2) The system of interest to an observer. (</w:t>
            </w:r>
            <w:proofErr w:type="spellStart"/>
            <w:r>
              <w:rPr>
                <w:rFonts w:ascii="Calibri" w:hAnsi="Calibri" w:cs="Calibri"/>
                <w:color w:val="000000"/>
                <w:sz w:val="20"/>
                <w:szCs w:val="20"/>
                <w:u w:val="wave"/>
              </w:rPr>
              <w:t>Bertalanffy</w:t>
            </w:r>
            <w:proofErr w:type="spellEnd"/>
            <w:r>
              <w:rPr>
                <w:rFonts w:ascii="Calibri" w:hAnsi="Calibri" w:cs="Calibri"/>
                <w:color w:val="000000"/>
                <w:sz w:val="20"/>
                <w:szCs w:val="20"/>
              </w:rPr>
              <w:t xml:space="preserve"> 1968) </w:t>
            </w:r>
          </w:p>
          <w:p w:rsidR="00EF2E32" w:rsidRDefault="00EF2E32" w:rsidP="00447E36">
            <w:pPr>
              <w:jc w:val="left"/>
            </w:pPr>
            <w:r>
              <w:rPr>
                <w:rFonts w:ascii="Calibri" w:hAnsi="Calibri" w:cs="Calibri"/>
                <w:color w:val="000000"/>
                <w:sz w:val="20"/>
                <w:szCs w:val="20"/>
              </w:rPr>
              <w:t>[3, SEBoK Glossary]</w:t>
            </w:r>
          </w:p>
        </w:tc>
        <w:tc>
          <w:tcPr>
            <w:tcW w:w="1080" w:type="dxa"/>
          </w:tcPr>
          <w:p w:rsidR="00EF2E32" w:rsidRDefault="00EF2E32" w:rsidP="00447E36">
            <w:pPr>
              <w:jc w:val="left"/>
            </w:pPr>
            <w:r>
              <w:t>SoI</w:t>
            </w:r>
          </w:p>
        </w:tc>
      </w:tr>
      <w:tr w:rsidR="00EF2E32" w:rsidTr="00447E36">
        <w:trPr>
          <w:cantSplit/>
          <w:trHeight w:val="269"/>
          <w:jc w:val="center"/>
        </w:trPr>
        <w:tc>
          <w:tcPr>
            <w:tcW w:w="1768" w:type="dxa"/>
          </w:tcPr>
          <w:p w:rsidR="00EF2E32" w:rsidRDefault="00EF2E32" w:rsidP="00447E36">
            <w:pPr>
              <w:jc w:val="left"/>
            </w:pPr>
            <w:r>
              <w:t>Systems Engineer</w:t>
            </w:r>
          </w:p>
        </w:tc>
        <w:tc>
          <w:tcPr>
            <w:tcW w:w="6507" w:type="dxa"/>
          </w:tcPr>
          <w:p w:rsidR="00EF2E32" w:rsidRDefault="00EF2E32" w:rsidP="00447E36">
            <w:pPr>
              <w:jc w:val="left"/>
            </w:pPr>
            <w:r w:rsidRPr="00D033F5">
              <w:rPr>
                <w:iCs/>
              </w:rPr>
              <w:t>A systems engineer is “a person who practices systems engineering” and whose systems engineering capabilities and experience include sustained practice, specialization, leadership or authority over systems engineering activities. Systems engineering activities may be conducted by any competent person regardless of job title or professional affiliation.</w:t>
            </w:r>
            <w:r w:rsidRPr="00D033F5">
              <w:t xml:space="preserve"> (Created for SEBoK)</w:t>
            </w:r>
            <w:r>
              <w:t xml:space="preserve"> [3, SEBoK Glossary]</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Systems Engineering</w:t>
            </w:r>
          </w:p>
        </w:tc>
        <w:tc>
          <w:tcPr>
            <w:tcW w:w="6507" w:type="dxa"/>
          </w:tcPr>
          <w:p w:rsidR="00EF2E32" w:rsidRDefault="00EF2E32" w:rsidP="00447E36">
            <w:pPr>
              <w:jc w:val="left"/>
            </w:pPr>
            <w:r>
              <w:t>Systems Engineering is the context for the Systems Engineering Workflow Use Cases. It includes the roles associated with applying system wide activities including the Systems Engineering roles, Specialty Engineering roles, V</w:t>
            </w:r>
            <w:r w:rsidRPr="001D01D0">
              <w:t>&amp;</w:t>
            </w:r>
            <w:r>
              <w:t>V (Verification and Validation) roles and it includes the Systems Engineering Development System (SEDS) providing the tools for these roles. [Created for model]</w:t>
            </w:r>
            <w:r>
              <w:br/>
            </w:r>
          </w:p>
          <w:p w:rsidR="00EF2E32" w:rsidRDefault="00EF2E32" w:rsidP="00447E36">
            <w:pPr>
              <w:jc w:val="left"/>
            </w:pPr>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p>
          <w:p w:rsidR="00EF2E32" w:rsidRDefault="00EF2E32" w:rsidP="00447E36">
            <w:pPr>
              <w:jc w:val="left"/>
            </w:pPr>
            <w:r>
              <w:br/>
              <w:t xml:space="preserve">(1) Interdisciplinary approach governing the total technical and managerial effort required to transform a set of customer needs, expectations, and constraints into a solution and to support that solution throughout its life. (ISO/IEC/IEEE 2010) </w:t>
            </w:r>
            <w:r>
              <w:b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r>
              <w:br/>
              <w:t xml:space="preserve">        Operations</w:t>
            </w:r>
            <w:r>
              <w:br/>
              <w:t xml:space="preserve">        Performance</w:t>
            </w:r>
            <w:r>
              <w:br/>
              <w:t xml:space="preserve">        Test</w:t>
            </w:r>
            <w:r>
              <w:br/>
              <w:t xml:space="preserve">        Manufacturing</w:t>
            </w:r>
            <w:r>
              <w:br/>
              <w:t xml:space="preserve">        Cost </w:t>
            </w:r>
            <w:r w:rsidRPr="001D01D0">
              <w:t>&amp;</w:t>
            </w:r>
            <w:r>
              <w:t xml:space="preserve"> Schedule</w:t>
            </w:r>
            <w:r>
              <w:br/>
              <w:t xml:space="preserve">        Training </w:t>
            </w:r>
            <w:r w:rsidRPr="001D01D0">
              <w:t>&amp;</w:t>
            </w:r>
            <w:r>
              <w:t xml:space="preserve"> Support</w:t>
            </w:r>
            <w:r>
              <w:br/>
              <w:t xml:space="preserve">        Disposal</w:t>
            </w:r>
            <w:r>
              <w:b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p w:rsidR="00EF2E32" w:rsidRDefault="00EF2E32" w:rsidP="00447E36">
            <w:pPr>
              <w:jc w:val="left"/>
            </w:pPr>
          </w:p>
          <w:p w:rsidR="00EF2E32" w:rsidRDefault="00EF2E32" w:rsidP="00447E36">
            <w:pPr>
              <w:jc w:val="left"/>
            </w:pPr>
          </w:p>
          <w:p w:rsidR="00EF2E32" w:rsidRDefault="00EF2E32" w:rsidP="00447E36">
            <w:pPr>
              <w:jc w:val="left"/>
            </w:pPr>
          </w:p>
          <w:p w:rsidR="00EF2E32" w:rsidRDefault="00EF2E32" w:rsidP="00447E36">
            <w:pPr>
              <w:jc w:val="left"/>
            </w:pPr>
          </w:p>
          <w:p w:rsidR="00EF2E32" w:rsidRDefault="00EF2E32" w:rsidP="00447E36">
            <w:pPr>
              <w:jc w:val="left"/>
            </w:pPr>
          </w:p>
          <w:p w:rsidR="00EF2E32" w:rsidRDefault="00EF2E32" w:rsidP="00447E36">
            <w:pPr>
              <w:jc w:val="left"/>
            </w:pPr>
          </w:p>
          <w:p w:rsidR="00EF2E32" w:rsidRDefault="00EF2E32" w:rsidP="00447E36">
            <w:pPr>
              <w:jc w:val="left"/>
            </w:pPr>
          </w:p>
          <w:p w:rsidR="00EF2E32" w:rsidRDefault="00EF2E32" w:rsidP="00447E36">
            <w:pPr>
              <w:jc w:val="left"/>
            </w:pPr>
          </w:p>
          <w:p w:rsidR="00EF2E32" w:rsidRDefault="00EF2E32" w:rsidP="00447E36">
            <w:pPr>
              <w:jc w:val="left"/>
            </w:pPr>
          </w:p>
          <w:p w:rsidR="00EF2E32" w:rsidRDefault="00EF2E32" w:rsidP="00447E36">
            <w:pPr>
              <w:jc w:val="left"/>
            </w:pPr>
          </w:p>
        </w:tc>
        <w:tc>
          <w:tcPr>
            <w:tcW w:w="1080" w:type="dxa"/>
          </w:tcPr>
          <w:p w:rsidR="00EF2E32" w:rsidRDefault="00EF2E32" w:rsidP="00447E36">
            <w:pPr>
              <w:jc w:val="left"/>
            </w:pPr>
            <w:r>
              <w:lastRenderedPageBreak/>
              <w:t>SE</w:t>
            </w:r>
          </w:p>
        </w:tc>
      </w:tr>
      <w:tr w:rsidR="00EF2E32" w:rsidTr="00447E36">
        <w:trPr>
          <w:cantSplit/>
          <w:trHeight w:val="269"/>
          <w:jc w:val="center"/>
        </w:trPr>
        <w:tc>
          <w:tcPr>
            <w:tcW w:w="1768" w:type="dxa"/>
          </w:tcPr>
          <w:p w:rsidR="00EF2E32" w:rsidRDefault="00EF2E32" w:rsidP="00447E36">
            <w:pPr>
              <w:jc w:val="left"/>
            </w:pPr>
            <w:r>
              <w:lastRenderedPageBreak/>
              <w:t>Technical Impact Estimate</w:t>
            </w:r>
          </w:p>
        </w:tc>
        <w:tc>
          <w:tcPr>
            <w:tcW w:w="6507" w:type="dxa"/>
          </w:tcPr>
          <w:p w:rsidR="00EF2E32" w:rsidRDefault="00EF2E32" w:rsidP="00447E36">
            <w:pPr>
              <w:jc w:val="left"/>
            </w:pPr>
            <w:r>
              <w:t xml:space="preserve">This artifact could be associated with a single change request, a major release or an initial development. </w:t>
            </w:r>
            <w:r>
              <w:br/>
            </w:r>
            <w:r>
              <w:br/>
              <w:t>This artifact captures an estimate that should include a schedule, technical feasibility and all costs associated with the engineering development, validation and verification efforts. It includes items such as:</w:t>
            </w:r>
            <w:r>
              <w:br/>
              <w:t xml:space="preserve">   - The Change Impact Analysis Summary providing of the extent of changes including the impacted CIs.</w:t>
            </w:r>
            <w:r>
              <w:br/>
              <w:t xml:space="preserve">   -  Human resource costs and Man-hours</w:t>
            </w:r>
            <w:r>
              <w:br/>
              <w:t xml:space="preserve">   -  Other life cycle costs that may be impacted during operations, manufacturing, support or retirement</w:t>
            </w:r>
            <w:r>
              <w:br/>
              <w:t xml:space="preserve">   -  Equipment resource costs for development, validation and verification such as test equipment, facilities, tools, etc.</w:t>
            </w:r>
            <w:r>
              <w:br/>
              <w:t xml:space="preserve">   -  A preliminary plan estimating the expected duration for development, field upgrades, manufacturing upgrades. The plan should consider availability of people and equipment.  </w:t>
            </w:r>
            <w:r>
              <w:br/>
              <w:t xml:space="preserve">   -  An estimate when these capabilities could be made available for validation, verification and customer release</w:t>
            </w:r>
            <w:r>
              <w:br/>
              <w:t xml:space="preserve">   -  Any perceived risks and possible mitigation plans   </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Technical Measures</w:t>
            </w:r>
          </w:p>
        </w:tc>
        <w:tc>
          <w:tcPr>
            <w:tcW w:w="6507" w:type="dxa"/>
          </w:tcPr>
          <w:p w:rsidR="00EF2E32" w:rsidRDefault="00EF2E32" w:rsidP="00447E36">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Technical Performance Measure</w:t>
            </w:r>
          </w:p>
        </w:tc>
        <w:tc>
          <w:tcPr>
            <w:tcW w:w="6507" w:type="dxa"/>
          </w:tcPr>
          <w:p w:rsidR="00EF2E32" w:rsidRDefault="00EF2E32" w:rsidP="00447E36">
            <w:pPr>
              <w:jc w:val="left"/>
            </w:pPr>
            <w:r>
              <w:t>TPMs measure attributes of a system element to determine how well a system or system element is satisfying or expected to satisfy a technical requirement or goal. [9]</w:t>
            </w:r>
          </w:p>
        </w:tc>
        <w:tc>
          <w:tcPr>
            <w:tcW w:w="1080" w:type="dxa"/>
          </w:tcPr>
          <w:p w:rsidR="00EF2E32" w:rsidRDefault="00EF2E32" w:rsidP="00447E36">
            <w:pPr>
              <w:jc w:val="left"/>
            </w:pPr>
            <w:r>
              <w:t>TPM</w:t>
            </w:r>
          </w:p>
        </w:tc>
      </w:tr>
      <w:tr w:rsidR="00EF2E32" w:rsidTr="00447E36">
        <w:trPr>
          <w:cantSplit/>
          <w:trHeight w:val="269"/>
          <w:jc w:val="center"/>
        </w:trPr>
        <w:tc>
          <w:tcPr>
            <w:tcW w:w="1768" w:type="dxa"/>
          </w:tcPr>
          <w:p w:rsidR="00EF2E32" w:rsidRDefault="00EF2E32" w:rsidP="00447E36">
            <w:pPr>
              <w:jc w:val="left"/>
            </w:pPr>
            <w:r>
              <w:t>V</w:t>
            </w:r>
            <w:r w:rsidRPr="001D01D0">
              <w:t>&amp;</w:t>
            </w:r>
            <w:r>
              <w:t>V Engineer</w:t>
            </w:r>
          </w:p>
        </w:tc>
        <w:tc>
          <w:tcPr>
            <w:tcW w:w="6507" w:type="dxa"/>
          </w:tcPr>
          <w:p w:rsidR="00EF2E32" w:rsidRDefault="00EF2E32" w:rsidP="00447E36">
            <w:pPr>
              <w:jc w:val="left"/>
            </w:pPr>
            <w:r>
              <w:t>Verification and Validation Engineer</w:t>
            </w:r>
            <w:r>
              <w:br/>
            </w:r>
            <w:r>
              <w:br/>
              <w:t>Responsibilities are to produce a Test Plan, Test Procedures, Test Integration Plan, execute the tests, produce a V</w:t>
            </w:r>
            <w:r w:rsidRPr="001D01D0">
              <w:t>&amp;</w:t>
            </w:r>
            <w:r>
              <w:t>V test report, Requirements Verification Matrix</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V</w:t>
            </w:r>
            <w:r w:rsidRPr="001D01D0">
              <w:t>&amp;</w:t>
            </w:r>
            <w:r>
              <w:t>V Engineering</w:t>
            </w:r>
          </w:p>
        </w:tc>
        <w:tc>
          <w:tcPr>
            <w:tcW w:w="6507" w:type="dxa"/>
          </w:tcPr>
          <w:p w:rsidR="00EF2E32" w:rsidRDefault="00EF2E32" w:rsidP="00447E36">
            <w:pPr>
              <w:jc w:val="left"/>
            </w:pPr>
            <w:r>
              <w:t>Validation and Verification (V</w:t>
            </w:r>
            <w:r w:rsidRPr="001D01D0">
              <w:t>&amp;</w:t>
            </w:r>
            <w:r>
              <w:t>V) Engineering consists of the V</w:t>
            </w:r>
            <w:r w:rsidRPr="001D01D0">
              <w:t>&amp;</w:t>
            </w:r>
            <w:r>
              <w:t>V engineers and the environment of integrated tools and capabilities used to create and manage information associated with verification and validation activities and tasks.</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Validation</w:t>
            </w:r>
          </w:p>
        </w:tc>
        <w:tc>
          <w:tcPr>
            <w:tcW w:w="6507" w:type="dxa"/>
          </w:tcPr>
          <w:p w:rsidR="00EF2E32" w:rsidRDefault="00EF2E32" w:rsidP="00447E36">
            <w:pPr>
              <w:jc w:val="left"/>
            </w:pPr>
            <w:r>
              <w:t>A confirmation, through the provision of objective evidence, that the requirements for a specific intended use or application have been fulfilled [ISO 9000: 2000] [2]</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lastRenderedPageBreak/>
              <w:t>Validation Criteria</w:t>
            </w:r>
          </w:p>
        </w:tc>
        <w:tc>
          <w:tcPr>
            <w:tcW w:w="6507" w:type="dxa"/>
          </w:tcPr>
          <w:p w:rsidR="00EF2E32" w:rsidRDefault="00EF2E32" w:rsidP="00447E36">
            <w:pPr>
              <w:jc w:val="left"/>
            </w:pPr>
            <w:r>
              <w:t>May specify who will perform validation activities, and the environments of the system-of-interest. [2, section 4.1]</w:t>
            </w:r>
          </w:p>
        </w:tc>
        <w:tc>
          <w:tcPr>
            <w:tcW w:w="1080" w:type="dxa"/>
          </w:tcPr>
          <w:p w:rsidR="00EF2E32" w:rsidRDefault="00EF2E32" w:rsidP="00447E36">
            <w:pPr>
              <w:jc w:val="left"/>
            </w:pPr>
          </w:p>
        </w:tc>
      </w:tr>
      <w:tr w:rsidR="00EF2E32" w:rsidTr="00447E36">
        <w:trPr>
          <w:cantSplit/>
          <w:trHeight w:val="269"/>
          <w:jc w:val="center"/>
        </w:trPr>
        <w:tc>
          <w:tcPr>
            <w:tcW w:w="1768" w:type="dxa"/>
          </w:tcPr>
          <w:p w:rsidR="00EF2E32" w:rsidRDefault="00EF2E32" w:rsidP="00447E36">
            <w:pPr>
              <w:jc w:val="left"/>
            </w:pPr>
            <w:r>
              <w:t>Verification</w:t>
            </w:r>
          </w:p>
        </w:tc>
        <w:tc>
          <w:tcPr>
            <w:tcW w:w="6507" w:type="dxa"/>
          </w:tcPr>
          <w:p w:rsidR="00EF2E32" w:rsidRDefault="00EF2E32" w:rsidP="00447E36">
            <w:pPr>
              <w:jc w:val="left"/>
            </w:pPr>
            <w:r>
              <w:t>Confirmation, through the provision of objective evidence, that specified requirements have been fulfilled [ISO 9000: 2000] [2]</w:t>
            </w:r>
          </w:p>
        </w:tc>
        <w:tc>
          <w:tcPr>
            <w:tcW w:w="1080" w:type="dxa"/>
          </w:tcPr>
          <w:p w:rsidR="00EF2E32" w:rsidRDefault="00EF2E32" w:rsidP="00447E36">
            <w:pPr>
              <w:jc w:val="left"/>
            </w:pPr>
          </w:p>
        </w:tc>
      </w:tr>
      <w:tr w:rsidR="00E01696" w:rsidTr="00447E36">
        <w:trPr>
          <w:cantSplit/>
          <w:trHeight w:val="269"/>
          <w:jc w:val="center"/>
        </w:trPr>
        <w:tc>
          <w:tcPr>
            <w:tcW w:w="1768" w:type="dxa"/>
          </w:tcPr>
          <w:p w:rsidR="00E01696" w:rsidRDefault="00E01696" w:rsidP="00447E36"/>
          <w:p w:rsidR="00E01696" w:rsidRDefault="00E01696" w:rsidP="00447E36"/>
        </w:tc>
        <w:tc>
          <w:tcPr>
            <w:tcW w:w="6507" w:type="dxa"/>
          </w:tcPr>
          <w:p w:rsidR="00E01696" w:rsidRDefault="00E01696" w:rsidP="00447E36"/>
        </w:tc>
        <w:tc>
          <w:tcPr>
            <w:tcW w:w="1080" w:type="dxa"/>
          </w:tcPr>
          <w:p w:rsidR="00E01696" w:rsidRDefault="00E01696" w:rsidP="00447E36"/>
        </w:tc>
      </w:tr>
    </w:tbl>
    <w:p w:rsidR="00E01696" w:rsidRDefault="00E01696" w:rsidP="00E01696"/>
    <w:p w:rsidR="00E01696" w:rsidRDefault="00E01696" w:rsidP="00E01696"/>
    <w:p w:rsidR="00E01696" w:rsidRDefault="00E01696">
      <w:r>
        <w:br w:type="page"/>
      </w:r>
    </w:p>
    <w:p w:rsidR="00447E36" w:rsidRPr="001D5C6C" w:rsidRDefault="00447E36" w:rsidP="001D5C6C">
      <w:pPr>
        <w:pStyle w:val="Heading2"/>
        <w:numPr>
          <w:ilvl w:val="1"/>
          <w:numId w:val="6"/>
        </w:numPr>
      </w:pPr>
      <w:bookmarkStart w:id="44" w:name="_Toc435109157"/>
      <w:r>
        <w:lastRenderedPageBreak/>
        <w:t>Table of Use Case List</w:t>
      </w:r>
      <w:bookmarkEnd w:id="44"/>
    </w:p>
    <w:p w:rsidR="00447E36" w:rsidRDefault="00447E36" w:rsidP="00447E36">
      <w:pPr>
        <w:pStyle w:val="Caption"/>
        <w:keepNext/>
      </w:pPr>
      <w:bookmarkStart w:id="45" w:name="_refBookmark60"/>
      <w:bookmarkStart w:id="46" w:name="_refBookmark61"/>
      <w:bookmarkStart w:id="47" w:name="_Toc435109173"/>
      <w:r>
        <w:t xml:space="preserve">Table </w:t>
      </w:r>
      <w:r>
        <w:fldChar w:fldCharType="begin"/>
      </w:r>
      <w:r>
        <w:instrText xml:space="preserve"> SEQ Table \* ARABIC </w:instrText>
      </w:r>
      <w:r>
        <w:fldChar w:fldCharType="separate"/>
      </w:r>
      <w:r w:rsidR="00A5713D">
        <w:rPr>
          <w:noProof/>
        </w:rPr>
        <w:t>2</w:t>
      </w:r>
      <w:r>
        <w:rPr>
          <w:noProof/>
        </w:rPr>
        <w:fldChar w:fldCharType="end"/>
      </w:r>
      <w:bookmarkEnd w:id="45"/>
      <w:r>
        <w:t>: List of Use Cases</w:t>
      </w:r>
      <w:bookmarkEnd w:id="46"/>
      <w:bookmarkEnd w:id="47"/>
    </w:p>
    <w:tbl>
      <w:tblPr>
        <w:tblStyle w:val="TableGrid"/>
        <w:tblW w:w="0" w:type="auto"/>
        <w:jc w:val="center"/>
        <w:tblLook w:val="04A0" w:firstRow="1" w:lastRow="0" w:firstColumn="1" w:lastColumn="0" w:noHBand="0" w:noVBand="1"/>
      </w:tblPr>
      <w:tblGrid>
        <w:gridCol w:w="4675"/>
        <w:gridCol w:w="4675"/>
      </w:tblGrid>
      <w:tr w:rsidR="00447E36" w:rsidTr="00447E36">
        <w:trPr>
          <w:trHeight w:val="269"/>
          <w:tblHeader/>
          <w:jc w:val="center"/>
        </w:trPr>
        <w:tc>
          <w:tcPr>
            <w:tcW w:w="4680" w:type="dxa"/>
            <w:vMerge w:val="restart"/>
          </w:tcPr>
          <w:p w:rsidR="00447E36" w:rsidRDefault="00447E36" w:rsidP="00447E36">
            <w:r>
              <w:t>Owner</w:t>
            </w:r>
          </w:p>
        </w:tc>
        <w:tc>
          <w:tcPr>
            <w:tcW w:w="4680" w:type="dxa"/>
            <w:vMerge w:val="restart"/>
          </w:tcPr>
          <w:p w:rsidR="00447E36" w:rsidRDefault="00447E36" w:rsidP="00447E36">
            <w:r>
              <w:t>Name</w:t>
            </w:r>
          </w:p>
        </w:tc>
      </w:tr>
      <w:tr w:rsidR="00447E36" w:rsidTr="00447E36">
        <w:trPr>
          <w:cantSplit/>
          <w:trHeight w:val="269"/>
          <w:jc w:val="center"/>
        </w:trPr>
        <w:tc>
          <w:tcPr>
            <w:tcW w:w="4680" w:type="dxa"/>
            <w:vMerge w:val="restart"/>
          </w:tcPr>
          <w:p w:rsidR="00447E36" w:rsidRDefault="00447E36" w:rsidP="00447E36">
            <w:pPr>
              <w:jc w:val="left"/>
            </w:pPr>
            <w:r>
              <w:t>Exploratory and Concept Stage</w:t>
            </w:r>
          </w:p>
        </w:tc>
        <w:tc>
          <w:tcPr>
            <w:tcW w:w="4680" w:type="dxa"/>
            <w:vMerge w:val="restart"/>
          </w:tcPr>
          <w:p w:rsidR="00447E36" w:rsidRDefault="00447E36" w:rsidP="00447E36">
            <w:pPr>
              <w:jc w:val="left"/>
            </w:pPr>
            <w:r>
              <w:t>Response to a Customer Request</w:t>
            </w:r>
          </w:p>
        </w:tc>
      </w:tr>
      <w:tr w:rsidR="00447E36" w:rsidTr="00447E36">
        <w:trPr>
          <w:cantSplit/>
          <w:trHeight w:val="269"/>
          <w:jc w:val="center"/>
        </w:trPr>
        <w:tc>
          <w:tcPr>
            <w:tcW w:w="4680" w:type="dxa"/>
            <w:vMerge w:val="restart"/>
          </w:tcPr>
          <w:p w:rsidR="00447E36" w:rsidRDefault="00447E36" w:rsidP="00447E36">
            <w:pPr>
              <w:jc w:val="left"/>
            </w:pPr>
            <w:r>
              <w:t>Exploratory and Concept Stage</w:t>
            </w:r>
          </w:p>
        </w:tc>
        <w:tc>
          <w:tcPr>
            <w:tcW w:w="4680" w:type="dxa"/>
            <w:vMerge w:val="restart"/>
          </w:tcPr>
          <w:p w:rsidR="00447E36" w:rsidRDefault="00447E36" w:rsidP="00447E36">
            <w:pPr>
              <w:jc w:val="left"/>
            </w:pPr>
            <w:r>
              <w:t>Analyze Stakeholders Needs</w:t>
            </w:r>
          </w:p>
        </w:tc>
      </w:tr>
      <w:tr w:rsidR="00447E36" w:rsidTr="00447E36">
        <w:trPr>
          <w:cantSplit/>
          <w:trHeight w:val="269"/>
          <w:jc w:val="center"/>
        </w:trPr>
        <w:tc>
          <w:tcPr>
            <w:tcW w:w="4680" w:type="dxa"/>
            <w:vMerge w:val="restart"/>
          </w:tcPr>
          <w:p w:rsidR="00447E36" w:rsidRDefault="00447E36" w:rsidP="00447E36">
            <w:pPr>
              <w:jc w:val="left"/>
            </w:pPr>
            <w:r>
              <w:t>Exploratory and Concept Stage</w:t>
            </w:r>
          </w:p>
        </w:tc>
        <w:tc>
          <w:tcPr>
            <w:tcW w:w="4680" w:type="dxa"/>
            <w:vMerge w:val="restart"/>
          </w:tcPr>
          <w:p w:rsidR="00447E36" w:rsidRDefault="00447E36" w:rsidP="00447E36">
            <w:pPr>
              <w:jc w:val="left"/>
            </w:pPr>
            <w:r>
              <w:t>Derive System Requirements</w:t>
            </w:r>
          </w:p>
        </w:tc>
      </w:tr>
      <w:tr w:rsidR="00447E36" w:rsidTr="00447E36">
        <w:trPr>
          <w:cantSplit/>
          <w:trHeight w:val="269"/>
          <w:jc w:val="center"/>
        </w:trPr>
        <w:tc>
          <w:tcPr>
            <w:tcW w:w="4680" w:type="dxa"/>
            <w:vMerge w:val="restart"/>
          </w:tcPr>
          <w:p w:rsidR="00447E36" w:rsidRDefault="00447E36" w:rsidP="00447E36">
            <w:pPr>
              <w:jc w:val="left"/>
            </w:pPr>
            <w:r>
              <w:t>Exploratory and Concept Stage</w:t>
            </w:r>
          </w:p>
        </w:tc>
        <w:tc>
          <w:tcPr>
            <w:tcW w:w="4680" w:type="dxa"/>
            <w:vMerge w:val="restart"/>
          </w:tcPr>
          <w:p w:rsidR="00447E36" w:rsidRDefault="00447E36" w:rsidP="00447E36">
            <w:pPr>
              <w:jc w:val="left"/>
            </w:pPr>
            <w:r>
              <w:t>Analyze System Life-cycle Costs</w:t>
            </w:r>
          </w:p>
        </w:tc>
      </w:tr>
      <w:tr w:rsidR="00447E36" w:rsidTr="00447E36">
        <w:trPr>
          <w:cantSplit/>
          <w:trHeight w:val="269"/>
          <w:jc w:val="center"/>
        </w:trPr>
        <w:tc>
          <w:tcPr>
            <w:tcW w:w="4680" w:type="dxa"/>
            <w:vMerge w:val="restart"/>
          </w:tcPr>
          <w:p w:rsidR="00447E36" w:rsidRDefault="00447E36" w:rsidP="00447E36">
            <w:pPr>
              <w:jc w:val="left"/>
            </w:pPr>
            <w:r>
              <w:t>Management Workflow Use Cases</w:t>
            </w:r>
          </w:p>
        </w:tc>
        <w:tc>
          <w:tcPr>
            <w:tcW w:w="4680" w:type="dxa"/>
            <w:vMerge w:val="restart"/>
          </w:tcPr>
          <w:p w:rsidR="00447E36" w:rsidRDefault="00447E36" w:rsidP="00447E36">
            <w:pPr>
              <w:jc w:val="left"/>
            </w:pPr>
            <w:r>
              <w:t>Plan a Development Cycle</w:t>
            </w:r>
          </w:p>
        </w:tc>
      </w:tr>
      <w:tr w:rsidR="00447E36" w:rsidTr="00447E36">
        <w:trPr>
          <w:cantSplit/>
          <w:trHeight w:val="269"/>
          <w:jc w:val="center"/>
        </w:trPr>
        <w:tc>
          <w:tcPr>
            <w:tcW w:w="4680" w:type="dxa"/>
            <w:vMerge w:val="restart"/>
          </w:tcPr>
          <w:p w:rsidR="00447E36" w:rsidRDefault="00447E36" w:rsidP="00447E36">
            <w:pPr>
              <w:jc w:val="left"/>
            </w:pPr>
            <w:r>
              <w:t>Management Workflow Use Cases</w:t>
            </w:r>
          </w:p>
        </w:tc>
        <w:tc>
          <w:tcPr>
            <w:tcW w:w="4680" w:type="dxa"/>
            <w:vMerge w:val="restart"/>
          </w:tcPr>
          <w:p w:rsidR="00447E36" w:rsidRDefault="00447E36" w:rsidP="00447E36">
            <w:pPr>
              <w:jc w:val="left"/>
            </w:pPr>
            <w:r>
              <w:t>Manage SE Development Progress</w:t>
            </w:r>
          </w:p>
        </w:tc>
      </w:tr>
      <w:tr w:rsidR="00447E36" w:rsidTr="00447E36">
        <w:trPr>
          <w:cantSplit/>
          <w:trHeight w:val="269"/>
          <w:jc w:val="center"/>
        </w:trPr>
        <w:tc>
          <w:tcPr>
            <w:tcW w:w="4680" w:type="dxa"/>
            <w:vMerge w:val="restart"/>
          </w:tcPr>
          <w:p w:rsidR="00447E36" w:rsidRDefault="00447E36" w:rsidP="00447E36">
            <w:pPr>
              <w:jc w:val="left"/>
            </w:pPr>
            <w:r>
              <w:t>Management Workflow Use Cases</w:t>
            </w:r>
          </w:p>
        </w:tc>
        <w:tc>
          <w:tcPr>
            <w:tcW w:w="4680" w:type="dxa"/>
            <w:vMerge w:val="restart"/>
          </w:tcPr>
          <w:p w:rsidR="00447E36" w:rsidRDefault="00447E36" w:rsidP="00447E36">
            <w:pPr>
              <w:jc w:val="left"/>
            </w:pPr>
            <w:r>
              <w:t>Manage SE Development Environment</w:t>
            </w:r>
          </w:p>
        </w:tc>
      </w:tr>
      <w:tr w:rsidR="00447E36" w:rsidTr="00447E36">
        <w:trPr>
          <w:cantSplit/>
          <w:trHeight w:val="269"/>
          <w:jc w:val="center"/>
        </w:trPr>
        <w:tc>
          <w:tcPr>
            <w:tcW w:w="4680" w:type="dxa"/>
            <w:vMerge w:val="restart"/>
          </w:tcPr>
          <w:p w:rsidR="00447E36" w:rsidRDefault="00447E36" w:rsidP="00447E36">
            <w:pPr>
              <w:jc w:val="left"/>
            </w:pPr>
            <w:r>
              <w:t>Management Workflow Use Cases</w:t>
            </w:r>
          </w:p>
        </w:tc>
        <w:tc>
          <w:tcPr>
            <w:tcW w:w="4680" w:type="dxa"/>
            <w:vMerge w:val="restart"/>
          </w:tcPr>
          <w:p w:rsidR="00447E36" w:rsidRDefault="00447E36" w:rsidP="00447E36">
            <w:pPr>
              <w:jc w:val="left"/>
            </w:pPr>
            <w:r>
              <w:t>Create a Baseline</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Derive Product Architecture</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Evaluate System Safety</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Perform System RMA Engineering</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Apply System Security Engineering</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Analyze System Performance</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Allocate and Manage SWaP</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Perform a Trade Study</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Analyze Behavior Correctness</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Manage Product Lines</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Integrate Human Domain Constraints</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Perform Environmental Engineering</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Collaborate with Implementation Domain Team</w:t>
            </w:r>
          </w:p>
        </w:tc>
      </w:tr>
      <w:tr w:rsidR="00447E36" w:rsidTr="00447E36">
        <w:trPr>
          <w:cantSplit/>
          <w:trHeight w:val="269"/>
          <w:jc w:val="center"/>
        </w:trPr>
        <w:tc>
          <w:tcPr>
            <w:tcW w:w="4680" w:type="dxa"/>
            <w:vMerge w:val="restart"/>
          </w:tcPr>
          <w:p w:rsidR="00447E36" w:rsidRDefault="00447E36" w:rsidP="00447E36">
            <w:pPr>
              <w:jc w:val="left"/>
            </w:pPr>
            <w:r>
              <w:t>SE Domain Workflow Use Cases</w:t>
            </w:r>
          </w:p>
        </w:tc>
        <w:tc>
          <w:tcPr>
            <w:tcW w:w="4680" w:type="dxa"/>
            <w:vMerge w:val="restart"/>
          </w:tcPr>
          <w:p w:rsidR="00447E36" w:rsidRDefault="00447E36" w:rsidP="00447E36">
            <w:pPr>
              <w:jc w:val="left"/>
            </w:pPr>
            <w:r>
              <w:t>Perform EMI Engineering</w:t>
            </w:r>
          </w:p>
        </w:tc>
      </w:tr>
      <w:tr w:rsidR="00447E36" w:rsidTr="00447E36">
        <w:trPr>
          <w:cantSplit/>
          <w:trHeight w:val="269"/>
          <w:jc w:val="center"/>
        </w:trPr>
        <w:tc>
          <w:tcPr>
            <w:tcW w:w="4680" w:type="dxa"/>
            <w:vMerge w:val="restart"/>
          </w:tcPr>
          <w:p w:rsidR="00447E36" w:rsidRDefault="00447E36" w:rsidP="00447E36">
            <w:pPr>
              <w:jc w:val="left"/>
            </w:pPr>
            <w:r>
              <w:t>Validation and Verification Workflow Use Cases</w:t>
            </w:r>
          </w:p>
        </w:tc>
        <w:tc>
          <w:tcPr>
            <w:tcW w:w="4680" w:type="dxa"/>
            <w:vMerge w:val="restart"/>
          </w:tcPr>
          <w:p w:rsidR="00447E36" w:rsidRDefault="00447E36" w:rsidP="00447E36">
            <w:pPr>
              <w:jc w:val="left"/>
            </w:pPr>
            <w:r>
              <w:t>Develop Verification Plan and Procedures</w:t>
            </w:r>
          </w:p>
        </w:tc>
      </w:tr>
      <w:tr w:rsidR="00447E36" w:rsidTr="00447E36">
        <w:trPr>
          <w:cantSplit/>
          <w:trHeight w:val="269"/>
          <w:jc w:val="center"/>
        </w:trPr>
        <w:tc>
          <w:tcPr>
            <w:tcW w:w="4680" w:type="dxa"/>
            <w:vMerge w:val="restart"/>
          </w:tcPr>
          <w:p w:rsidR="00447E36" w:rsidRDefault="00447E36" w:rsidP="00447E36">
            <w:pPr>
              <w:jc w:val="left"/>
            </w:pPr>
            <w:r>
              <w:t>Validation and Verification Workflow Use Cases</w:t>
            </w:r>
          </w:p>
        </w:tc>
        <w:tc>
          <w:tcPr>
            <w:tcW w:w="4680" w:type="dxa"/>
            <w:vMerge w:val="restart"/>
          </w:tcPr>
          <w:p w:rsidR="00447E36" w:rsidRDefault="00447E36" w:rsidP="00447E36">
            <w:pPr>
              <w:jc w:val="left"/>
            </w:pPr>
            <w:r>
              <w:t>Develop a System Integration Plan</w:t>
            </w:r>
          </w:p>
        </w:tc>
      </w:tr>
      <w:tr w:rsidR="00447E36" w:rsidTr="00447E36">
        <w:trPr>
          <w:cantSplit/>
          <w:trHeight w:val="269"/>
          <w:jc w:val="center"/>
        </w:trPr>
        <w:tc>
          <w:tcPr>
            <w:tcW w:w="4680" w:type="dxa"/>
            <w:vMerge w:val="restart"/>
          </w:tcPr>
          <w:p w:rsidR="00447E36" w:rsidRDefault="00447E36" w:rsidP="00447E36">
            <w:pPr>
              <w:jc w:val="left"/>
            </w:pPr>
            <w:r>
              <w:t>Validation and Verification Workflow Use Cases</w:t>
            </w:r>
          </w:p>
        </w:tc>
        <w:tc>
          <w:tcPr>
            <w:tcW w:w="4680" w:type="dxa"/>
            <w:vMerge w:val="restart"/>
          </w:tcPr>
          <w:p w:rsidR="00447E36" w:rsidRDefault="00447E36" w:rsidP="00447E36">
            <w:pPr>
              <w:jc w:val="left"/>
            </w:pPr>
            <w:r>
              <w:t>Execute a Verification Test Procedure</w:t>
            </w:r>
          </w:p>
        </w:tc>
      </w:tr>
      <w:tr w:rsidR="00447E36" w:rsidTr="00447E36">
        <w:trPr>
          <w:cantSplit/>
          <w:trHeight w:val="269"/>
          <w:jc w:val="center"/>
        </w:trPr>
        <w:tc>
          <w:tcPr>
            <w:tcW w:w="4680" w:type="dxa"/>
            <w:vMerge w:val="restart"/>
          </w:tcPr>
          <w:p w:rsidR="00447E36" w:rsidRDefault="00447E36" w:rsidP="00447E36">
            <w:pPr>
              <w:jc w:val="left"/>
            </w:pPr>
            <w:r>
              <w:t>Validation and Verification Workflow Use Cases</w:t>
            </w:r>
          </w:p>
        </w:tc>
        <w:tc>
          <w:tcPr>
            <w:tcW w:w="4680" w:type="dxa"/>
            <w:vMerge w:val="restart"/>
          </w:tcPr>
          <w:p w:rsidR="00447E36" w:rsidRDefault="00447E36" w:rsidP="00447E36">
            <w:pPr>
              <w:jc w:val="left"/>
            </w:pPr>
            <w:r>
              <w:t>Provide V</w:t>
            </w:r>
            <w:r w:rsidRPr="001D01D0">
              <w:t>&amp;</w:t>
            </w:r>
            <w:r>
              <w:t>V Status</w:t>
            </w:r>
          </w:p>
        </w:tc>
      </w:tr>
      <w:tr w:rsidR="00447E36" w:rsidTr="00447E36">
        <w:trPr>
          <w:cantSplit/>
          <w:trHeight w:val="269"/>
          <w:jc w:val="center"/>
        </w:trPr>
        <w:tc>
          <w:tcPr>
            <w:tcW w:w="4680" w:type="dxa"/>
            <w:vMerge w:val="restart"/>
          </w:tcPr>
          <w:p w:rsidR="00447E36" w:rsidRDefault="00447E36" w:rsidP="00447E36">
            <w:pPr>
              <w:jc w:val="left"/>
            </w:pPr>
            <w:r>
              <w:t>Production Stage</w:t>
            </w:r>
          </w:p>
        </w:tc>
        <w:tc>
          <w:tcPr>
            <w:tcW w:w="4680" w:type="dxa"/>
            <w:vMerge w:val="restart"/>
          </w:tcPr>
          <w:p w:rsidR="00447E36" w:rsidRDefault="00447E36" w:rsidP="00447E36">
            <w:pPr>
              <w:jc w:val="left"/>
            </w:pPr>
            <w:r>
              <w:t xml:space="preserve">Support </w:t>
            </w:r>
            <w:proofErr w:type="spellStart"/>
            <w:r>
              <w:t>Produceability</w:t>
            </w:r>
            <w:proofErr w:type="spellEnd"/>
            <w:r>
              <w:t xml:space="preserve"> Engineering</w:t>
            </w:r>
          </w:p>
        </w:tc>
      </w:tr>
      <w:tr w:rsidR="00447E36" w:rsidTr="00447E36">
        <w:trPr>
          <w:cantSplit/>
          <w:trHeight w:val="269"/>
          <w:jc w:val="center"/>
        </w:trPr>
        <w:tc>
          <w:tcPr>
            <w:tcW w:w="4680" w:type="dxa"/>
            <w:vMerge w:val="restart"/>
          </w:tcPr>
          <w:p w:rsidR="00447E36" w:rsidRDefault="00447E36" w:rsidP="00447E36">
            <w:pPr>
              <w:jc w:val="left"/>
            </w:pPr>
            <w:r>
              <w:t>Product and Service Life Management Stage</w:t>
            </w:r>
          </w:p>
        </w:tc>
        <w:tc>
          <w:tcPr>
            <w:tcW w:w="4680" w:type="dxa"/>
            <w:vMerge w:val="restart"/>
          </w:tcPr>
          <w:p w:rsidR="00447E36" w:rsidRDefault="00447E36" w:rsidP="00447E36">
            <w:pPr>
              <w:jc w:val="left"/>
            </w:pPr>
            <w:r>
              <w:t>Support Initial Installation</w:t>
            </w:r>
          </w:p>
        </w:tc>
      </w:tr>
      <w:tr w:rsidR="00447E36" w:rsidTr="00447E36">
        <w:trPr>
          <w:cantSplit/>
          <w:trHeight w:val="269"/>
          <w:jc w:val="center"/>
        </w:trPr>
        <w:tc>
          <w:tcPr>
            <w:tcW w:w="4680" w:type="dxa"/>
            <w:vMerge w:val="restart"/>
          </w:tcPr>
          <w:p w:rsidR="00447E36" w:rsidRDefault="00447E36" w:rsidP="00447E36">
            <w:pPr>
              <w:jc w:val="left"/>
            </w:pPr>
            <w:r>
              <w:t>Product and Service Life Management Stage</w:t>
            </w:r>
          </w:p>
        </w:tc>
        <w:tc>
          <w:tcPr>
            <w:tcW w:w="4680" w:type="dxa"/>
            <w:vMerge w:val="restart"/>
          </w:tcPr>
          <w:p w:rsidR="00447E36" w:rsidRDefault="00447E36" w:rsidP="00447E36">
            <w:pPr>
              <w:jc w:val="left"/>
            </w:pPr>
            <w:r>
              <w:t>Architect Sustainability System</w:t>
            </w:r>
          </w:p>
        </w:tc>
      </w:tr>
      <w:tr w:rsidR="00447E36" w:rsidTr="00447E36">
        <w:trPr>
          <w:cantSplit/>
          <w:trHeight w:val="269"/>
          <w:jc w:val="center"/>
        </w:trPr>
        <w:tc>
          <w:tcPr>
            <w:tcW w:w="4680" w:type="dxa"/>
            <w:vMerge w:val="restart"/>
          </w:tcPr>
          <w:p w:rsidR="00447E36" w:rsidRDefault="00447E36" w:rsidP="00447E36">
            <w:pPr>
              <w:jc w:val="left"/>
            </w:pPr>
            <w:r>
              <w:t>Product and Service Life Management Stage</w:t>
            </w:r>
          </w:p>
        </w:tc>
        <w:tc>
          <w:tcPr>
            <w:tcW w:w="4680" w:type="dxa"/>
            <w:vMerge w:val="restart"/>
          </w:tcPr>
          <w:p w:rsidR="00447E36" w:rsidRDefault="00447E36" w:rsidP="00447E36">
            <w:pPr>
              <w:jc w:val="left"/>
            </w:pPr>
            <w:r>
              <w:t>Process Change Request</w:t>
            </w:r>
          </w:p>
        </w:tc>
      </w:tr>
      <w:tr w:rsidR="00447E36" w:rsidTr="00447E36">
        <w:trPr>
          <w:cantSplit/>
          <w:trHeight w:val="269"/>
          <w:jc w:val="center"/>
        </w:trPr>
        <w:tc>
          <w:tcPr>
            <w:tcW w:w="4680" w:type="dxa"/>
            <w:vMerge w:val="restart"/>
          </w:tcPr>
          <w:p w:rsidR="00447E36" w:rsidRDefault="00447E36" w:rsidP="00447E36">
            <w:pPr>
              <w:jc w:val="left"/>
            </w:pPr>
            <w:r>
              <w:t>Product and Service Life Management Stage</w:t>
            </w:r>
          </w:p>
        </w:tc>
        <w:tc>
          <w:tcPr>
            <w:tcW w:w="4680" w:type="dxa"/>
            <w:vMerge w:val="restart"/>
          </w:tcPr>
          <w:p w:rsidR="00447E36" w:rsidRDefault="00447E36" w:rsidP="00447E36">
            <w:pPr>
              <w:jc w:val="left"/>
            </w:pPr>
            <w:r>
              <w:t>Support System Modernization Plan</w:t>
            </w:r>
          </w:p>
        </w:tc>
      </w:tr>
      <w:tr w:rsidR="00447E36" w:rsidTr="00447E36">
        <w:trPr>
          <w:cantSplit/>
          <w:trHeight w:val="269"/>
          <w:jc w:val="center"/>
        </w:trPr>
        <w:tc>
          <w:tcPr>
            <w:tcW w:w="4680" w:type="dxa"/>
            <w:vMerge w:val="restart"/>
          </w:tcPr>
          <w:p w:rsidR="00447E36" w:rsidRDefault="00447E36" w:rsidP="00447E36">
            <w:pPr>
              <w:jc w:val="left"/>
            </w:pPr>
            <w:r>
              <w:t>Product and Service Life Management Stage</w:t>
            </w:r>
          </w:p>
        </w:tc>
        <w:tc>
          <w:tcPr>
            <w:tcW w:w="4680" w:type="dxa"/>
            <w:vMerge w:val="restart"/>
          </w:tcPr>
          <w:p w:rsidR="00447E36" w:rsidRDefault="00447E36" w:rsidP="00447E36">
            <w:pPr>
              <w:jc w:val="left"/>
            </w:pPr>
            <w:r>
              <w:t>Support System Disposal and Retirement</w:t>
            </w:r>
          </w:p>
        </w:tc>
      </w:tr>
    </w:tbl>
    <w:p w:rsidR="00447E36" w:rsidRDefault="00447E36" w:rsidP="00447E36">
      <w:pPr>
        <w:pStyle w:val="Heading2"/>
        <w:numPr>
          <w:ilvl w:val="1"/>
          <w:numId w:val="6"/>
        </w:numPr>
      </w:pPr>
      <w:bookmarkStart w:id="48" w:name="_Toc435109158"/>
      <w:r>
        <w:lastRenderedPageBreak/>
        <w:t>Table of Actors</w:t>
      </w:r>
      <w:bookmarkEnd w:id="48"/>
    </w:p>
    <w:p w:rsidR="00447E36" w:rsidRDefault="00447E36" w:rsidP="00447E36">
      <w:pPr>
        <w:pStyle w:val="Caption"/>
        <w:keepNext/>
      </w:pPr>
      <w:bookmarkStart w:id="49" w:name="_refBookmark62"/>
      <w:bookmarkStart w:id="50" w:name="_refBookmark63"/>
      <w:bookmarkStart w:id="51" w:name="_Toc435109174"/>
      <w:r>
        <w:t xml:space="preserve">Table </w:t>
      </w:r>
      <w:r>
        <w:fldChar w:fldCharType="begin"/>
      </w:r>
      <w:r>
        <w:instrText xml:space="preserve"> SEQ Table \* ARABIC </w:instrText>
      </w:r>
      <w:r>
        <w:fldChar w:fldCharType="separate"/>
      </w:r>
      <w:r w:rsidR="00A5713D">
        <w:rPr>
          <w:noProof/>
        </w:rPr>
        <w:t>3</w:t>
      </w:r>
      <w:r>
        <w:rPr>
          <w:noProof/>
        </w:rPr>
        <w:fldChar w:fldCharType="end"/>
      </w:r>
      <w:bookmarkEnd w:id="49"/>
      <w:r>
        <w:t>: List of Actors</w:t>
      </w:r>
      <w:bookmarkEnd w:id="50"/>
      <w:bookmarkEnd w:id="51"/>
    </w:p>
    <w:tbl>
      <w:tblPr>
        <w:tblStyle w:val="TableGrid"/>
        <w:tblW w:w="0" w:type="auto"/>
        <w:jc w:val="center"/>
        <w:tblLook w:val="04A0" w:firstRow="1" w:lastRow="0" w:firstColumn="1" w:lastColumn="0" w:noHBand="0" w:noVBand="1"/>
      </w:tblPr>
      <w:tblGrid>
        <w:gridCol w:w="4675"/>
        <w:gridCol w:w="4675"/>
      </w:tblGrid>
      <w:tr w:rsidR="00447E36" w:rsidTr="00447E36">
        <w:trPr>
          <w:trHeight w:val="269"/>
          <w:tblHeader/>
          <w:jc w:val="center"/>
        </w:trPr>
        <w:tc>
          <w:tcPr>
            <w:tcW w:w="4680" w:type="dxa"/>
            <w:vMerge w:val="restart"/>
          </w:tcPr>
          <w:p w:rsidR="00447E36" w:rsidRDefault="00447E36" w:rsidP="00447E36">
            <w:r>
              <w:t>Name</w:t>
            </w:r>
          </w:p>
        </w:tc>
        <w:tc>
          <w:tcPr>
            <w:tcW w:w="4680" w:type="dxa"/>
            <w:vMerge w:val="restart"/>
          </w:tcPr>
          <w:p w:rsidR="00447E36" w:rsidRDefault="00447E36" w:rsidP="00447E36">
            <w:r>
              <w:t>Description</w:t>
            </w:r>
          </w:p>
        </w:tc>
      </w:tr>
      <w:tr w:rsidR="00447E36" w:rsidTr="00447E36">
        <w:trPr>
          <w:cantSplit/>
          <w:trHeight w:val="269"/>
          <w:jc w:val="center"/>
        </w:trPr>
        <w:tc>
          <w:tcPr>
            <w:tcW w:w="4680" w:type="dxa"/>
            <w:vMerge w:val="restart"/>
          </w:tcPr>
          <w:p w:rsidR="00447E36" w:rsidRDefault="00447E36" w:rsidP="00447E36">
            <w:pPr>
              <w:jc w:val="left"/>
            </w:pPr>
            <w:r>
              <w:t>Manufacturing</w:t>
            </w:r>
          </w:p>
        </w:tc>
        <w:tc>
          <w:tcPr>
            <w:tcW w:w="4680" w:type="dxa"/>
            <w:vMerge w:val="restart"/>
          </w:tcPr>
          <w:p w:rsidR="00447E36" w:rsidRDefault="00447E36" w:rsidP="00447E36">
            <w:pPr>
              <w:jc w:val="left"/>
            </w:pPr>
            <w:r>
              <w:t>Manufacturing engineering is a discipline of engineering dealing with different manufacturing practices and includes the research, design and development of systems, processes, machines, tools and equipment. The manufacturing engineer</w:t>
            </w:r>
            <w:r w:rsidRPr="001D01D0">
              <w:t>’</w:t>
            </w:r>
            <w:r>
              <w:t xml:space="preserve">s primary focus is to turn raw materials into a new or updated product in the most economic, efficient and effective way possible [8]. </w:t>
            </w:r>
          </w:p>
        </w:tc>
      </w:tr>
      <w:tr w:rsidR="00447E36" w:rsidTr="00447E36">
        <w:trPr>
          <w:cantSplit/>
          <w:trHeight w:val="269"/>
          <w:jc w:val="center"/>
        </w:trPr>
        <w:tc>
          <w:tcPr>
            <w:tcW w:w="4680" w:type="dxa"/>
            <w:vMerge w:val="restart"/>
          </w:tcPr>
          <w:p w:rsidR="00447E36" w:rsidRDefault="00447E36" w:rsidP="00447E36">
            <w:pPr>
              <w:jc w:val="left"/>
            </w:pPr>
            <w:r>
              <w:t>Program Management</w:t>
            </w:r>
          </w:p>
        </w:tc>
        <w:tc>
          <w:tcPr>
            <w:tcW w:w="4680" w:type="dxa"/>
            <w:vMerge w:val="restart"/>
          </w:tcPr>
          <w:p w:rsidR="00447E36" w:rsidRDefault="00447E36" w:rsidP="00447E36">
            <w:pPr>
              <w:jc w:val="left"/>
            </w:pPr>
            <w:r>
              <w:t>** consider product manager</w:t>
            </w:r>
          </w:p>
        </w:tc>
      </w:tr>
      <w:tr w:rsidR="00447E36" w:rsidTr="00447E36">
        <w:trPr>
          <w:cantSplit/>
          <w:trHeight w:val="269"/>
          <w:jc w:val="center"/>
        </w:trPr>
        <w:tc>
          <w:tcPr>
            <w:tcW w:w="4680" w:type="dxa"/>
            <w:vMerge w:val="restart"/>
          </w:tcPr>
          <w:p w:rsidR="00447E36" w:rsidRDefault="00447E36" w:rsidP="00447E36">
            <w:pPr>
              <w:jc w:val="left"/>
            </w:pPr>
            <w:r>
              <w:t>Engineering Management</w:t>
            </w:r>
          </w:p>
        </w:tc>
        <w:tc>
          <w:tcPr>
            <w:tcW w:w="4680" w:type="dxa"/>
            <w:vMerge w:val="restart"/>
          </w:tcPr>
          <w:p w:rsidR="00447E36" w:rsidRDefault="00447E36" w:rsidP="00447E36">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447E36" w:rsidTr="00447E36">
        <w:trPr>
          <w:cantSplit/>
          <w:trHeight w:val="269"/>
          <w:jc w:val="center"/>
        </w:trPr>
        <w:tc>
          <w:tcPr>
            <w:tcW w:w="4680" w:type="dxa"/>
            <w:vMerge w:val="restart"/>
          </w:tcPr>
          <w:p w:rsidR="00447E36" w:rsidRDefault="00447E36" w:rsidP="00447E36">
            <w:pPr>
              <w:jc w:val="left"/>
            </w:pPr>
            <w:r>
              <w:t>Customer</w:t>
            </w:r>
          </w:p>
        </w:tc>
        <w:tc>
          <w:tcPr>
            <w:tcW w:w="4680" w:type="dxa"/>
            <w:vMerge w:val="restart"/>
          </w:tcPr>
          <w:p w:rsidR="00447E36" w:rsidRDefault="00447E36" w:rsidP="00447E36">
            <w:pPr>
              <w:jc w:val="left"/>
            </w:pPr>
            <w:r>
              <w:t>A customer (sometimes known as a client, buyer, or purchaser) is the recipient of a good, service, product, or idea, obtained from a seller, vendor, or supplier for a monetary or other valuable consideration. [8]</w:t>
            </w:r>
          </w:p>
        </w:tc>
      </w:tr>
      <w:tr w:rsidR="00447E36" w:rsidTr="00447E36">
        <w:trPr>
          <w:cantSplit/>
          <w:trHeight w:val="269"/>
          <w:jc w:val="center"/>
        </w:trPr>
        <w:tc>
          <w:tcPr>
            <w:tcW w:w="4680" w:type="dxa"/>
            <w:vMerge w:val="restart"/>
          </w:tcPr>
          <w:p w:rsidR="00447E36" w:rsidRDefault="00447E36" w:rsidP="00447E36">
            <w:pPr>
              <w:jc w:val="left"/>
            </w:pPr>
            <w:r>
              <w:t>Software Engineering</w:t>
            </w:r>
          </w:p>
        </w:tc>
        <w:tc>
          <w:tcPr>
            <w:tcW w:w="4680" w:type="dxa"/>
            <w:vMerge w:val="restart"/>
          </w:tcPr>
          <w:p w:rsidR="00447E36" w:rsidRDefault="00447E36" w:rsidP="00447E36">
            <w:pPr>
              <w:jc w:val="left"/>
            </w:pPr>
            <w:r>
              <w:t>Software engineers apply the principles of software engineering to the design, development, maintenance, testing, and evaluation of the software and systems that make computers or anything containing software work.[8]</w:t>
            </w:r>
          </w:p>
        </w:tc>
      </w:tr>
      <w:tr w:rsidR="00447E36" w:rsidTr="00447E36">
        <w:trPr>
          <w:cantSplit/>
          <w:trHeight w:val="269"/>
          <w:jc w:val="center"/>
        </w:trPr>
        <w:tc>
          <w:tcPr>
            <w:tcW w:w="4680" w:type="dxa"/>
            <w:vMerge w:val="restart"/>
          </w:tcPr>
          <w:p w:rsidR="00447E36" w:rsidRDefault="00447E36" w:rsidP="00447E36">
            <w:pPr>
              <w:jc w:val="left"/>
            </w:pPr>
            <w:r>
              <w:t>Mechanical Engineering</w:t>
            </w:r>
          </w:p>
        </w:tc>
        <w:tc>
          <w:tcPr>
            <w:tcW w:w="4680" w:type="dxa"/>
            <w:vMerge w:val="restart"/>
          </w:tcPr>
          <w:p w:rsidR="00447E36" w:rsidRDefault="00447E36" w:rsidP="00447E36">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447E36" w:rsidTr="00447E36">
        <w:trPr>
          <w:cantSplit/>
          <w:trHeight w:val="269"/>
          <w:jc w:val="center"/>
        </w:trPr>
        <w:tc>
          <w:tcPr>
            <w:tcW w:w="4680" w:type="dxa"/>
            <w:vMerge w:val="restart"/>
          </w:tcPr>
          <w:p w:rsidR="00447E36" w:rsidRDefault="00447E36" w:rsidP="00447E36">
            <w:pPr>
              <w:jc w:val="left"/>
            </w:pPr>
            <w:r>
              <w:lastRenderedPageBreak/>
              <w:t>Electrical Engineering</w:t>
            </w:r>
          </w:p>
        </w:tc>
        <w:tc>
          <w:tcPr>
            <w:tcW w:w="4680" w:type="dxa"/>
            <w:vMerge w:val="restart"/>
          </w:tcPr>
          <w:p w:rsidR="00447E36" w:rsidRDefault="00447E36" w:rsidP="00447E36">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447E36" w:rsidTr="00447E36">
        <w:trPr>
          <w:cantSplit/>
          <w:trHeight w:val="269"/>
          <w:jc w:val="center"/>
        </w:trPr>
        <w:tc>
          <w:tcPr>
            <w:tcW w:w="4680" w:type="dxa"/>
            <w:vMerge w:val="restart"/>
          </w:tcPr>
          <w:p w:rsidR="00447E36" w:rsidRDefault="00447E36" w:rsidP="00447E36">
            <w:pPr>
              <w:jc w:val="left"/>
            </w:pPr>
            <w:r>
              <w:t>Stakeholder</w:t>
            </w:r>
          </w:p>
        </w:tc>
        <w:tc>
          <w:tcPr>
            <w:tcW w:w="4680" w:type="dxa"/>
            <w:vMerge w:val="restart"/>
          </w:tcPr>
          <w:p w:rsidR="00447E36" w:rsidRDefault="00447E36" w:rsidP="00447E36">
            <w:pPr>
              <w:jc w:val="left"/>
            </w:pPr>
            <w:r>
              <w:t>A person, group or organization with an interest in a project. [8]</w:t>
            </w:r>
            <w:r>
              <w:br/>
            </w:r>
            <w:r>
              <w:br/>
              <w:t>A party having a right, share or claim in a system or in its</w:t>
            </w:r>
            <w:r>
              <w:br/>
              <w:t>possession of characteristics that meet that party</w:t>
            </w:r>
            <w:r w:rsidRPr="001D01D0">
              <w:t>’</w:t>
            </w:r>
            <w:r>
              <w:t>s needs and</w:t>
            </w:r>
            <w:r>
              <w:br/>
              <w:t>expectations.[2]</w:t>
            </w:r>
          </w:p>
        </w:tc>
      </w:tr>
      <w:tr w:rsidR="00447E36" w:rsidTr="00447E36">
        <w:trPr>
          <w:cantSplit/>
          <w:trHeight w:val="269"/>
          <w:jc w:val="center"/>
        </w:trPr>
        <w:tc>
          <w:tcPr>
            <w:tcW w:w="4680" w:type="dxa"/>
            <w:vMerge w:val="restart"/>
          </w:tcPr>
          <w:p w:rsidR="00447E36" w:rsidRDefault="00447E36" w:rsidP="00447E36">
            <w:pPr>
              <w:jc w:val="left"/>
            </w:pPr>
            <w:r>
              <w:t>Support</w:t>
            </w:r>
          </w:p>
        </w:tc>
        <w:tc>
          <w:tcPr>
            <w:tcW w:w="4680" w:type="dxa"/>
            <w:vMerge w:val="restart"/>
          </w:tcPr>
          <w:p w:rsidR="00447E36" w:rsidRDefault="00786A24" w:rsidP="00447E36">
            <w:pPr>
              <w:jc w:val="left"/>
            </w:pPr>
            <w:r w:rsidRPr="00786A24">
              <w:t>The discipline is contracted to provide technical support to the customer for the system-of-interest. This can include installation of the systems, answering technical questions, investigating customer issues, planned maintenance, training and removal at the end of the life cycle.</w:t>
            </w:r>
          </w:p>
        </w:tc>
      </w:tr>
      <w:tr w:rsidR="00447E36" w:rsidTr="00447E36">
        <w:trPr>
          <w:cantSplit/>
          <w:trHeight w:val="269"/>
          <w:jc w:val="center"/>
        </w:trPr>
        <w:tc>
          <w:tcPr>
            <w:tcW w:w="4680" w:type="dxa"/>
            <w:vMerge w:val="restart"/>
          </w:tcPr>
          <w:p w:rsidR="00447E36" w:rsidRDefault="00447E36" w:rsidP="00447E36">
            <w:pPr>
              <w:jc w:val="left"/>
            </w:pPr>
            <w:r>
              <w:t>Configuration Control Board</w:t>
            </w:r>
          </w:p>
        </w:tc>
        <w:tc>
          <w:tcPr>
            <w:tcW w:w="4680" w:type="dxa"/>
            <w:vMerge w:val="restart"/>
          </w:tcPr>
          <w:p w:rsidR="00447E36" w:rsidRDefault="00447E36" w:rsidP="00447E36">
            <w:pPr>
              <w:jc w:val="left"/>
            </w:pPr>
            <w:r>
              <w:t xml:space="preserve">Configuration Control Board (CCB) is responsible for providing a central point to coordinate, review, </w:t>
            </w:r>
            <w:r w:rsidR="00786A24">
              <w:t>evaluate</w:t>
            </w:r>
            <w:r>
              <w:t xml:space="preserve">, and approve all proposed changed to baselined configurations and configuration, including hardware, software and firmware. </w:t>
            </w:r>
            <w:r>
              <w:br/>
            </w:r>
            <w:r>
              <w:br/>
              <w:t xml:space="preserve">The CCB contains members from all relevant stakeholders, which can include members from Program Management, Manufacturing, all Engineering disciplines and Support, </w:t>
            </w:r>
          </w:p>
        </w:tc>
      </w:tr>
      <w:tr w:rsidR="00447E36" w:rsidTr="00447E36">
        <w:trPr>
          <w:cantSplit/>
          <w:trHeight w:val="269"/>
          <w:jc w:val="center"/>
        </w:trPr>
        <w:tc>
          <w:tcPr>
            <w:tcW w:w="4680" w:type="dxa"/>
          </w:tcPr>
          <w:p w:rsidR="00447E36" w:rsidRDefault="00447E36" w:rsidP="00447E36">
            <w:pPr>
              <w:jc w:val="left"/>
            </w:pPr>
            <w:r>
              <w:t xml:space="preserve">SE </w:t>
            </w:r>
            <w:r w:rsidR="00EF2E32">
              <w:t>Collaborators</w:t>
            </w:r>
          </w:p>
        </w:tc>
        <w:tc>
          <w:tcPr>
            <w:tcW w:w="4680" w:type="dxa"/>
          </w:tcPr>
          <w:p w:rsidR="00447E36" w:rsidRDefault="00EF2E32" w:rsidP="00447E36">
            <w:pPr>
              <w:jc w:val="left"/>
            </w:pPr>
            <w:r>
              <w:rPr>
                <w:rFonts w:ascii="Arial" w:hAnsi="Arial" w:cs="Arial"/>
                <w:sz w:val="20"/>
                <w:szCs w:val="20"/>
              </w:rPr>
              <w:t>SE Collaborators can include all disciplines that are external to systems engineering (SE), participate in the product life cycle a</w:t>
            </w:r>
            <w:r>
              <w:rPr>
                <w:rFonts w:ascii="Arial" w:hAnsi="Arial" w:cs="Arial"/>
                <w:sz w:val="20"/>
                <w:szCs w:val="20"/>
              </w:rPr>
              <w:t xml:space="preserve">nd need to collaborate with SE </w:t>
            </w:r>
            <w:r>
              <w:rPr>
                <w:rFonts w:ascii="Arial" w:hAnsi="Arial" w:cs="Arial"/>
                <w:sz w:val="20"/>
                <w:szCs w:val="20"/>
              </w:rPr>
              <w:t>in resolving product technical questions. This collaboration can be initiated by SE or by an SE collaborator.  The SE collaborators can include any engineering disciplines, manufacturing, support and training.</w:t>
            </w:r>
          </w:p>
        </w:tc>
      </w:tr>
    </w:tbl>
    <w:p w:rsidR="00447E36" w:rsidRDefault="00447E36" w:rsidP="00447E36">
      <w:pPr>
        <w:pStyle w:val="Heading2"/>
        <w:numPr>
          <w:ilvl w:val="0"/>
          <w:numId w:val="0"/>
        </w:numPr>
        <w:rPr>
          <w:highlight w:val="lightGray"/>
        </w:rPr>
      </w:pPr>
    </w:p>
    <w:p w:rsidR="00B2795B" w:rsidRDefault="00B2795B" w:rsidP="00B2795B">
      <w:pPr>
        <w:rPr>
          <w:highlight w:val="lightGray"/>
        </w:rPr>
      </w:pPr>
    </w:p>
    <w:p w:rsidR="00B2795B" w:rsidRDefault="00B2795B">
      <w:pPr>
        <w:rPr>
          <w:highlight w:val="lightGray"/>
        </w:rPr>
      </w:pPr>
      <w:r>
        <w:rPr>
          <w:highlight w:val="lightGray"/>
        </w:rPr>
        <w:br w:type="page"/>
      </w:r>
    </w:p>
    <w:p w:rsidR="00447E36" w:rsidRPr="00B2795B" w:rsidRDefault="00447E36" w:rsidP="00B2795B">
      <w:pPr>
        <w:pStyle w:val="Heading2"/>
        <w:numPr>
          <w:ilvl w:val="1"/>
          <w:numId w:val="6"/>
        </w:numPr>
      </w:pPr>
      <w:bookmarkStart w:id="52" w:name="_Toc435109159"/>
      <w:r w:rsidRPr="00B2795B">
        <w:lastRenderedPageBreak/>
        <w:t>References and Citations List</w:t>
      </w:r>
      <w:bookmarkEnd w:id="52"/>
    </w:p>
    <w:p w:rsidR="00447E36" w:rsidRDefault="00447E36" w:rsidP="00447E36">
      <w:r>
        <w:t>The reference numbers in this list must be kept in-sync with the references and citations in the Systems Engineering Concept Model (SECM)</w:t>
      </w:r>
    </w:p>
    <w:p w:rsidR="00447E36" w:rsidRDefault="00447E36" w:rsidP="00447E36">
      <w:r>
        <w:t>1.     Watson, John C. System Engineering Workflow Use Cases (Document and Rhapsody Model), September 14, 2014, Version 1.0, Lockheed Martin Corporation</w:t>
      </w:r>
    </w:p>
    <w:p w:rsidR="00447E36" w:rsidRDefault="00447E36" w:rsidP="00447E36">
      <w:r>
        <w:t xml:space="preserve">2.     INCOSE. 2011. INCOSE Systems Engineering Handbook, Version 3.2.2. San Diego, CA, USA: International Council on Systems Engineering (INCOSE), INCOSE-TP-2003-002-03.2.2. </w:t>
      </w:r>
    </w:p>
    <w:p w:rsidR="00447E36" w:rsidRDefault="00447E36" w:rsidP="00447E36">
      <w:r>
        <w:t xml:space="preserve">3.    BKCASE Editorial Board. 2015. The Guide to the Systems Engineering Body of Knowledge (SEBoK), v. 1.4. R.D. Adcock (EIC). Hoboken, NJ: The Trustees of the Stevens Institute of Technology. Accessed DATE. </w:t>
      </w:r>
      <w:proofErr w:type="gramStart"/>
      <w:r>
        <w:t>www.sebokwiki.org</w:t>
      </w:r>
      <w:proofErr w:type="gramEnd"/>
      <w:r>
        <w:t>. BKCASE is managed and maintained by the Stevens Institute of Technology Systems Engineering Research Center, the International Council on Systems Engineering, and the Institute of Electrical and Electronics Engineers Computer Society.</w:t>
      </w:r>
    </w:p>
    <w:p w:rsidR="00447E36" w:rsidRDefault="00447E36" w:rsidP="00447E36">
      <w:r>
        <w:t>4.     International Standard - ISO/IEC 15288 and IEEE 15288 - 2008, Second Edition 2008-02-01, Systems and software engineering - System life cycle processes</w:t>
      </w:r>
    </w:p>
    <w:p w:rsidR="00447E36" w:rsidRDefault="00447E36" w:rsidP="00447E36">
      <w:r>
        <w:t>5.     ISO/IEC 2008. Systems and Software Engineering -- System Life Cycle Processes. Geneva, Switzerland: International Organization for Standardization / International Electromechanical Commissions. ISO/IEC/IEEE 15288:2008 (E).</w:t>
      </w:r>
    </w:p>
    <w:p w:rsidR="00447E36" w:rsidRDefault="00447E36" w:rsidP="00447E36">
      <w:r>
        <w:t>6.    Wikipedia: Safety: Mar 31, 2015:  http://en.wikipedia.org/wiki/Safety#Safety_measures</w:t>
      </w:r>
    </w:p>
    <w:p w:rsidR="00447E36" w:rsidRDefault="00447E36" w:rsidP="00447E36">
      <w:r>
        <w:t>7.   Douglas, Bruce: Safety Analysis of UML Models</w:t>
      </w:r>
    </w:p>
    <w:p w:rsidR="00447E36" w:rsidRDefault="00447E36" w:rsidP="00447E36">
      <w:r>
        <w:t>8.   Wikipedia. Main Page. Mar 31, 2015.  http://en.wikipedia.org/wiki</w:t>
      </w:r>
    </w:p>
    <w:p w:rsidR="00447E36" w:rsidRDefault="00447E36" w:rsidP="00447E36">
      <w: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p>
    <w:p w:rsidR="00447E36" w:rsidRDefault="00447E36" w:rsidP="00447E36">
      <w:r>
        <w:t xml:space="preserve">10.  INCOSE (2015). Systems Engineering Handbook: A Guide for System Life Cycle Process and Activities (4th </w:t>
      </w:r>
      <w:proofErr w:type="gramStart"/>
      <w:r>
        <w:t>ed</w:t>
      </w:r>
      <w:proofErr w:type="gramEnd"/>
      <w:r>
        <w:t xml:space="preserve">.) D. D. Walden, G. J. </w:t>
      </w:r>
      <w:proofErr w:type="spellStart"/>
      <w:r>
        <w:t>Roedler</w:t>
      </w:r>
      <w:proofErr w:type="spellEnd"/>
      <w:r>
        <w:t xml:space="preserve">. K. J. Forsberg, R.D. Hamelin, and, T. M. </w:t>
      </w:r>
      <w:proofErr w:type="spellStart"/>
      <w:r>
        <w:t>Shortell</w:t>
      </w:r>
      <w:proofErr w:type="spellEnd"/>
      <w:r>
        <w:t xml:space="preserve"> (Eds.). San Diego, CA: International Council on Systems Engineering. Published by John Wiley &amp; Sons, Inc. </w:t>
      </w:r>
    </w:p>
    <w:p w:rsidR="006A413B" w:rsidRPr="00B2795B" w:rsidRDefault="00447E36" w:rsidP="00B2795B">
      <w:r>
        <w:t>11.  Mer</w:t>
      </w:r>
      <w:r w:rsidR="00B2795B">
        <w:t>riam Webster on-line dictionary</w:t>
      </w:r>
      <w:r w:rsidR="006A413B">
        <w:t xml:space="preserve"> </w:t>
      </w:r>
    </w:p>
    <w:sectPr w:rsidR="006A413B" w:rsidRPr="00B2795B" w:rsidSect="00660563">
      <w:headerReference w:type="default" r:id="rId20"/>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FE4" w:rsidRDefault="00F33FE4" w:rsidP="00660563">
      <w:pPr>
        <w:spacing w:after="0" w:line="240" w:lineRule="auto"/>
      </w:pPr>
      <w:r>
        <w:separator/>
      </w:r>
    </w:p>
  </w:endnote>
  <w:endnote w:type="continuationSeparator" w:id="0">
    <w:p w:rsidR="00F33FE4" w:rsidRDefault="00F33FE4"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E36" w:rsidRDefault="00447E36">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C32010">
      <w:rPr>
        <w:b/>
        <w:bCs/>
        <w:noProof/>
      </w:rPr>
      <w:t>13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C32010">
      <w:rPr>
        <w:b/>
        <w:bCs/>
        <w:noProof/>
      </w:rPr>
      <w:t>35</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FE4" w:rsidRDefault="00F33FE4" w:rsidP="00660563">
      <w:pPr>
        <w:spacing w:after="0" w:line="240" w:lineRule="auto"/>
      </w:pPr>
      <w:r>
        <w:separator/>
      </w:r>
    </w:p>
  </w:footnote>
  <w:footnote w:type="continuationSeparator" w:id="0">
    <w:p w:rsidR="00F33FE4" w:rsidRDefault="00F33FE4"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E36" w:rsidRDefault="00447E36">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Content>
        <w:r>
          <w:t>Process Change Request</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C631E"/>
    <w:multiLevelType w:val="hybridMultilevel"/>
    <w:tmpl w:val="78329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329B4"/>
    <w:multiLevelType w:val="hybridMultilevel"/>
    <w:tmpl w:val="ED9E5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F6474"/>
    <w:multiLevelType w:val="hybridMultilevel"/>
    <w:tmpl w:val="E5EC1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4" w15:restartNumberingAfterBreak="0">
    <w:nsid w:val="2DD860C0"/>
    <w:multiLevelType w:val="multilevel"/>
    <w:tmpl w:val="0409001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5" w15:restartNumberingAfterBreak="0">
    <w:nsid w:val="2DD860C1"/>
    <w:multiLevelType w:val="multilevel"/>
    <w:tmpl w:val="0409001E"/>
    <w:lvl w:ilvl="0">
      <w:start w:val="1"/>
      <w:numFmt w:val="bullet"/>
      <w:lvlText w:val="o"/>
      <w:lvlJc w:val="left"/>
      <w:pPr>
        <w:ind w:left="360" w:hanging="360"/>
      </w:pPr>
    </w:lvl>
    <w:lvl w:ilvl="1">
      <w:start w:val="1"/>
      <w:numFmt w:val="bullet"/>
      <w:lvlText w:val="?"/>
      <w:lvlJc w:val="left"/>
      <w:pPr>
        <w:ind w:left="720" w:hanging="360"/>
      </w:pPr>
    </w:lvl>
    <w:lvl w:ilvl="2">
      <w:start w:val="1"/>
      <w:numFmt w:val="bullet"/>
      <w:lvlText w:val="o"/>
      <w:lvlJc w:val="left"/>
      <w:pPr>
        <w:ind w:left="1080" w:hanging="360"/>
      </w:pPr>
    </w:lvl>
    <w:lvl w:ilvl="3">
      <w:start w:val="1"/>
      <w:numFmt w:val="bullet"/>
      <w:lvlText w:val="o"/>
      <w:lvlJc w:val="left"/>
      <w:pPr>
        <w:ind w:left="1440" w:hanging="360"/>
      </w:pPr>
    </w:lvl>
    <w:lvl w:ilvl="4">
      <w:start w:val="1"/>
      <w:numFmt w:val="bullet"/>
      <w:lvlText w:val="o"/>
      <w:lvlJc w:val="left"/>
      <w:pPr>
        <w:ind w:left="1800" w:hanging="360"/>
      </w:pPr>
    </w:lvl>
    <w:lvl w:ilvl="5">
      <w:start w:val="1"/>
      <w:numFmt w:val="bullet"/>
      <w:lvlText w:val="o"/>
      <w:lvlJc w:val="left"/>
      <w:pPr>
        <w:ind w:left="2160" w:hanging="360"/>
      </w:pPr>
    </w:lvl>
    <w:lvl w:ilvl="6">
      <w:start w:val="1"/>
      <w:numFmt w:val="bullet"/>
      <w:lvlText w:val="o"/>
      <w:lvlJc w:val="left"/>
      <w:pPr>
        <w:ind w:left="2520" w:hanging="360"/>
      </w:pPr>
    </w:lvl>
    <w:lvl w:ilvl="7">
      <w:start w:val="1"/>
      <w:numFmt w:val="bullet"/>
      <w:lvlText w:val="o"/>
      <w:lvlJc w:val="left"/>
      <w:pPr>
        <w:ind w:left="2880" w:hanging="360"/>
      </w:pPr>
    </w:lvl>
    <w:lvl w:ilvl="8">
      <w:start w:val="1"/>
      <w:numFmt w:val="bullet"/>
      <w:lvlText w:val="o"/>
      <w:lvlJc w:val="left"/>
      <w:pPr>
        <w:ind w:left="3240" w:hanging="360"/>
      </w:pPr>
    </w:lvl>
  </w:abstractNum>
  <w:abstractNum w:abstractNumId="6" w15:restartNumberingAfterBreak="0">
    <w:nsid w:val="2DD860C2"/>
    <w:multiLevelType w:val="multilevel"/>
    <w:tmpl w:val="0409001F"/>
    <w:lvl w:ilvl="0">
      <w:start w:val="1"/>
      <w:numFmt w:val="lowerLetter"/>
      <w:lvlText w:val="%1."/>
      <w:lvlJc w:val="left"/>
      <w:pPr>
        <w:ind w:left="360" w:hanging="360"/>
      </w:pPr>
    </w:lvl>
    <w:lvl w:ilvl="1">
      <w:start w:val="1"/>
      <w:numFmt w:val="lowerLetter"/>
      <w:lvlText w:val="%2."/>
      <w:lvlJc w:val="left"/>
      <w:pPr>
        <w:ind w:left="360" w:hanging="360"/>
      </w:pPr>
    </w:lvl>
    <w:lvl w:ilvl="2">
      <w:start w:val="1"/>
      <w:numFmt w:val="lowerLetter"/>
      <w:lvlText w:val="%3."/>
      <w:lvlJc w:val="left"/>
      <w:pPr>
        <w:ind w:left="360" w:hanging="360"/>
      </w:pPr>
    </w:lvl>
    <w:lvl w:ilvl="3">
      <w:start w:val="1"/>
      <w:numFmt w:val="lowerLetter"/>
      <w:lvlText w:val="%4."/>
      <w:lvlJc w:val="left"/>
      <w:pPr>
        <w:ind w:left="360" w:hanging="360"/>
      </w:pPr>
    </w:lvl>
    <w:lvl w:ilvl="4">
      <w:start w:val="1"/>
      <w:numFmt w:val="lowerLetter"/>
      <w:lvlText w:val="%5."/>
      <w:lvlJc w:val="left"/>
      <w:pPr>
        <w:ind w:left="360" w:hanging="360"/>
      </w:pPr>
    </w:lvl>
    <w:lvl w:ilvl="5">
      <w:start w:val="1"/>
      <w:numFmt w:val="lowerLetter"/>
      <w:lvlText w:val="%6."/>
      <w:lvlJc w:val="left"/>
      <w:pPr>
        <w:ind w:left="360" w:hanging="360"/>
      </w:pPr>
    </w:lvl>
    <w:lvl w:ilvl="6">
      <w:start w:val="1"/>
      <w:numFmt w:val="lowerLetter"/>
      <w:lvlText w:val="%7."/>
      <w:lvlJc w:val="left"/>
      <w:pPr>
        <w:ind w:left="360" w:hanging="360"/>
      </w:pPr>
    </w:lvl>
    <w:lvl w:ilvl="7">
      <w:start w:val="1"/>
      <w:numFmt w:val="lowerLetter"/>
      <w:lvlText w:val="%8."/>
      <w:lvlJc w:val="left"/>
      <w:pPr>
        <w:ind w:left="360" w:hanging="360"/>
      </w:pPr>
    </w:lvl>
    <w:lvl w:ilvl="8">
      <w:start w:val="1"/>
      <w:numFmt w:val="lowerLetter"/>
      <w:lvlText w:val="%9."/>
      <w:lvlJc w:val="left"/>
      <w:pPr>
        <w:ind w:left="360" w:hanging="360"/>
      </w:pPr>
    </w:lvl>
  </w:abstractNum>
  <w:abstractNum w:abstractNumId="7" w15:restartNumberingAfterBreak="0">
    <w:nsid w:val="2DD860C3"/>
    <w:multiLevelType w:val="multilevel"/>
    <w:tmpl w:val="04090020"/>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360" w:hanging="360"/>
      </w:pPr>
    </w:lvl>
    <w:lvl w:ilvl="4">
      <w:start w:val="1"/>
      <w:numFmt w:val="decimal"/>
      <w:lvlText w:val="%5."/>
      <w:lvlJc w:val="left"/>
      <w:pPr>
        <w:ind w:left="360" w:hanging="360"/>
      </w:pPr>
    </w:lvl>
    <w:lvl w:ilvl="5">
      <w:start w:val="1"/>
      <w:numFmt w:val="decimal"/>
      <w:lvlText w:val="%6."/>
      <w:lvlJc w:val="left"/>
      <w:pPr>
        <w:ind w:left="360" w:hanging="360"/>
      </w:pPr>
    </w:lvl>
    <w:lvl w:ilvl="6">
      <w:start w:val="1"/>
      <w:numFmt w:val="decimal"/>
      <w:lvlText w:val="%7."/>
      <w:lvlJc w:val="left"/>
      <w:pPr>
        <w:ind w:left="360" w:hanging="360"/>
      </w:pPr>
    </w:lvl>
    <w:lvl w:ilvl="7">
      <w:start w:val="1"/>
      <w:numFmt w:val="decimal"/>
      <w:lvlText w:val="%8."/>
      <w:lvlJc w:val="left"/>
      <w:pPr>
        <w:ind w:left="360" w:hanging="360"/>
      </w:pPr>
    </w:lvl>
    <w:lvl w:ilvl="8">
      <w:start w:val="1"/>
      <w:numFmt w:val="decimal"/>
      <w:lvlText w:val="%9."/>
      <w:lvlJc w:val="left"/>
      <w:pPr>
        <w:ind w:left="360" w:hanging="360"/>
      </w:pPr>
    </w:lvl>
  </w:abstractNum>
  <w:abstractNum w:abstractNumId="8" w15:restartNumberingAfterBreak="0">
    <w:nsid w:val="3F1D07FC"/>
    <w:multiLevelType w:val="hybridMultilevel"/>
    <w:tmpl w:val="FD74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B6A7C"/>
    <w:multiLevelType w:val="hybridMultilevel"/>
    <w:tmpl w:val="D4EAA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82580"/>
    <w:multiLevelType w:val="hybridMultilevel"/>
    <w:tmpl w:val="D3C26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70209"/>
    <w:multiLevelType w:val="hybridMultilevel"/>
    <w:tmpl w:val="9BB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4" w15:restartNumberingAfterBreak="0">
    <w:nsid w:val="5C184DE4"/>
    <w:multiLevelType w:val="multilevel"/>
    <w:tmpl w:val="ED9C4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76585"/>
    <w:multiLevelType w:val="hybridMultilevel"/>
    <w:tmpl w:val="FA509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530"/>
        </w:tabs>
        <w:ind w:left="153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8" w15:restartNumberingAfterBreak="0">
    <w:nsid w:val="7BF2450A"/>
    <w:multiLevelType w:val="hybridMultilevel"/>
    <w:tmpl w:val="6362246A"/>
    <w:lvl w:ilvl="0" w:tplc="5510DA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172727"/>
    <w:multiLevelType w:val="hybridMultilevel"/>
    <w:tmpl w:val="871E2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13"/>
  </w:num>
  <w:num w:numId="4">
    <w:abstractNumId w:val="15"/>
  </w:num>
  <w:num w:numId="5">
    <w:abstractNumId w:val="10"/>
  </w:num>
  <w:num w:numId="6">
    <w:abstractNumId w:val="4"/>
  </w:num>
  <w:num w:numId="7">
    <w:abstractNumId w:val="5"/>
  </w:num>
  <w:num w:numId="8">
    <w:abstractNumId w:val="6"/>
  </w:num>
  <w:num w:numId="9">
    <w:abstractNumId w:val="7"/>
  </w:num>
  <w:num w:numId="10">
    <w:abstractNumId w:val="14"/>
  </w:num>
  <w:num w:numId="11">
    <w:abstractNumId w:val="12"/>
  </w:num>
  <w:num w:numId="12">
    <w:abstractNumId w:val="16"/>
  </w:num>
  <w:num w:numId="13">
    <w:abstractNumId w:val="18"/>
  </w:num>
  <w:num w:numId="14">
    <w:abstractNumId w:val="9"/>
  </w:num>
  <w:num w:numId="15">
    <w:abstractNumId w:val="8"/>
  </w:num>
  <w:num w:numId="16">
    <w:abstractNumId w:val="2"/>
  </w:num>
  <w:num w:numId="17">
    <w:abstractNumId w:val="11"/>
  </w:num>
  <w:num w:numId="18">
    <w:abstractNumId w:val="19"/>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D5C6C"/>
    <w:rsid w:val="001E5439"/>
    <w:rsid w:val="00301DFD"/>
    <w:rsid w:val="00307A50"/>
    <w:rsid w:val="003B0E5F"/>
    <w:rsid w:val="004448A0"/>
    <w:rsid w:val="00447E36"/>
    <w:rsid w:val="004D26AD"/>
    <w:rsid w:val="00511B39"/>
    <w:rsid w:val="0051522D"/>
    <w:rsid w:val="005B6FAE"/>
    <w:rsid w:val="00627E8E"/>
    <w:rsid w:val="00642CA9"/>
    <w:rsid w:val="00660563"/>
    <w:rsid w:val="00691AD9"/>
    <w:rsid w:val="00695209"/>
    <w:rsid w:val="00695713"/>
    <w:rsid w:val="006A413B"/>
    <w:rsid w:val="006E249D"/>
    <w:rsid w:val="006F4780"/>
    <w:rsid w:val="0071414A"/>
    <w:rsid w:val="00741FC3"/>
    <w:rsid w:val="00757B5A"/>
    <w:rsid w:val="00774A69"/>
    <w:rsid w:val="00786A24"/>
    <w:rsid w:val="007E2F72"/>
    <w:rsid w:val="008038A8"/>
    <w:rsid w:val="008060F4"/>
    <w:rsid w:val="00817350"/>
    <w:rsid w:val="008734E4"/>
    <w:rsid w:val="0088355C"/>
    <w:rsid w:val="00952DD9"/>
    <w:rsid w:val="009539AF"/>
    <w:rsid w:val="00954D66"/>
    <w:rsid w:val="009727DF"/>
    <w:rsid w:val="009812B1"/>
    <w:rsid w:val="009A587C"/>
    <w:rsid w:val="009C3057"/>
    <w:rsid w:val="009E6641"/>
    <w:rsid w:val="00A365CB"/>
    <w:rsid w:val="00A5713D"/>
    <w:rsid w:val="00A8676F"/>
    <w:rsid w:val="00AC524F"/>
    <w:rsid w:val="00AC70A7"/>
    <w:rsid w:val="00AE4D6C"/>
    <w:rsid w:val="00AE7688"/>
    <w:rsid w:val="00B2795B"/>
    <w:rsid w:val="00BC49EC"/>
    <w:rsid w:val="00BF02E1"/>
    <w:rsid w:val="00C32010"/>
    <w:rsid w:val="00C9750F"/>
    <w:rsid w:val="00D6325C"/>
    <w:rsid w:val="00D84E6B"/>
    <w:rsid w:val="00DD09B3"/>
    <w:rsid w:val="00DD5AA9"/>
    <w:rsid w:val="00E01696"/>
    <w:rsid w:val="00E47A7F"/>
    <w:rsid w:val="00E622AB"/>
    <w:rsid w:val="00E83FBB"/>
    <w:rsid w:val="00EA1F87"/>
    <w:rsid w:val="00EF2E32"/>
    <w:rsid w:val="00F16838"/>
    <w:rsid w:val="00F33FE4"/>
    <w:rsid w:val="00F353A6"/>
    <w:rsid w:val="00FA5025"/>
    <w:rsid w:val="00FF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tabs>
        <w:tab w:val="clear" w:pos="1530"/>
        <w:tab w:val="num" w:pos="1440"/>
      </w:tabs>
      <w:spacing w:before="200" w:after="0"/>
      <w:ind w:left="144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821E6"/>
    <w:rsid w:val="00196A70"/>
    <w:rsid w:val="002F01B9"/>
    <w:rsid w:val="00555484"/>
    <w:rsid w:val="005C1AB5"/>
    <w:rsid w:val="005E0DE9"/>
    <w:rsid w:val="007D78CB"/>
    <w:rsid w:val="009B4EA4"/>
    <w:rsid w:val="00B40EE3"/>
    <w:rsid w:val="00DB2685"/>
    <w:rsid w:val="00DB2DF5"/>
    <w:rsid w:val="00EA7C69"/>
    <w:rsid w:val="00EE6056"/>
    <w:rsid w:val="00F2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9F02B5-2857-4382-931D-0055B6EC2B75}">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05BEF-773A-465E-9722-8EF40E097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35</Pages>
  <Words>7223</Words>
  <Characters>41176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Process Change Request</dc:subject>
  <dc:creator>John Watson</dc:creator>
  <cp:lastModifiedBy>John Watson</cp:lastModifiedBy>
  <cp:revision>8</cp:revision>
  <dcterms:created xsi:type="dcterms:W3CDTF">2015-11-12T00:56:00Z</dcterms:created>
  <dcterms:modified xsi:type="dcterms:W3CDTF">2015-11-12T21:47:00Z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