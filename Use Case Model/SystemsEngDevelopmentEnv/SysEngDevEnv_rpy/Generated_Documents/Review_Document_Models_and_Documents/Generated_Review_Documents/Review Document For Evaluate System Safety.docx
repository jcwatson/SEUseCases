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FE2415"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3179F5">
        <w:rPr>
          <w:rFonts w:ascii="Calibri" w:eastAsia="Calibri" w:hAnsi="Calibri" w:cs="Times New Roman"/>
        </w:rPr>
        <w:fldChar w:fldCharType="begin"/>
      </w:r>
      <w:r w:rsidR="003179F5">
        <w:rPr>
          <w:rFonts w:ascii="Calibri" w:eastAsia="Calibri" w:hAnsi="Calibri" w:cs="Times New Roman"/>
        </w:rPr>
        <w:instrText xml:space="preserve"> SAVEDATE   \* MERGEFORMAT </w:instrText>
      </w:r>
      <w:r w:rsidR="003179F5">
        <w:rPr>
          <w:rFonts w:ascii="Calibri" w:eastAsia="Calibri" w:hAnsi="Calibri" w:cs="Times New Roman"/>
        </w:rPr>
        <w:fldChar w:fldCharType="separate"/>
      </w:r>
      <w:r w:rsidR="00477932">
        <w:rPr>
          <w:rFonts w:ascii="Calibri" w:eastAsia="Calibri" w:hAnsi="Calibri" w:cs="Times New Roman"/>
          <w:noProof/>
        </w:rPr>
        <w:t>9/23/2015 5:06:00 PM</w:t>
      </w:r>
      <w:r w:rsidR="003179F5">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E853E7"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25160969" w:history="1">
            <w:r w:rsidR="00E853E7" w:rsidRPr="003A51C2">
              <w:rPr>
                <w:rStyle w:val="Hyperlink"/>
                <w:noProof/>
              </w:rPr>
              <w:t>1.</w:t>
            </w:r>
            <w:r w:rsidR="00E853E7">
              <w:rPr>
                <w:rFonts w:eastAsiaTheme="minorEastAsia"/>
                <w:noProof/>
              </w:rPr>
              <w:tab/>
            </w:r>
            <w:r w:rsidR="00E853E7" w:rsidRPr="003A51C2">
              <w:rPr>
                <w:rStyle w:val="Hyperlink"/>
                <w:noProof/>
              </w:rPr>
              <w:t>Introduction</w:t>
            </w:r>
            <w:r w:rsidR="00E853E7">
              <w:rPr>
                <w:noProof/>
                <w:webHidden/>
              </w:rPr>
              <w:tab/>
            </w:r>
            <w:r w:rsidR="00E853E7">
              <w:rPr>
                <w:noProof/>
                <w:webHidden/>
              </w:rPr>
              <w:fldChar w:fldCharType="begin"/>
            </w:r>
            <w:r w:rsidR="00E853E7">
              <w:rPr>
                <w:noProof/>
                <w:webHidden/>
              </w:rPr>
              <w:instrText xml:space="preserve"> PAGEREF _Toc425160969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70" w:history="1">
            <w:r w:rsidR="00E853E7" w:rsidRPr="003A51C2">
              <w:rPr>
                <w:rStyle w:val="Hyperlink"/>
                <w:noProof/>
              </w:rPr>
              <w:t>1.1.</w:t>
            </w:r>
            <w:r w:rsidR="00E853E7">
              <w:rPr>
                <w:rFonts w:eastAsiaTheme="minorEastAsia"/>
                <w:noProof/>
              </w:rPr>
              <w:tab/>
            </w:r>
            <w:r w:rsidR="00E853E7" w:rsidRPr="003A51C2">
              <w:rPr>
                <w:rStyle w:val="Hyperlink"/>
                <w:noProof/>
              </w:rPr>
              <w:t>Intent</w:t>
            </w:r>
            <w:r w:rsidR="00E853E7">
              <w:rPr>
                <w:noProof/>
                <w:webHidden/>
              </w:rPr>
              <w:tab/>
            </w:r>
            <w:r w:rsidR="00E853E7">
              <w:rPr>
                <w:noProof/>
                <w:webHidden/>
              </w:rPr>
              <w:fldChar w:fldCharType="begin"/>
            </w:r>
            <w:r w:rsidR="00E853E7">
              <w:rPr>
                <w:noProof/>
                <w:webHidden/>
              </w:rPr>
              <w:instrText xml:space="preserve"> PAGEREF _Toc425160970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71" w:history="1">
            <w:r w:rsidR="00E853E7" w:rsidRPr="003A51C2">
              <w:rPr>
                <w:rStyle w:val="Hyperlink"/>
                <w:noProof/>
              </w:rPr>
              <w:t>1.2.</w:t>
            </w:r>
            <w:r w:rsidR="00E853E7">
              <w:rPr>
                <w:rFonts w:eastAsiaTheme="minorEastAsia"/>
                <w:noProof/>
              </w:rPr>
              <w:tab/>
            </w:r>
            <w:r w:rsidR="00E853E7" w:rsidRPr="003A51C2">
              <w:rPr>
                <w:rStyle w:val="Hyperlink"/>
                <w:noProof/>
              </w:rPr>
              <w:t>Assumptions</w:t>
            </w:r>
            <w:r w:rsidR="00E853E7">
              <w:rPr>
                <w:noProof/>
                <w:webHidden/>
              </w:rPr>
              <w:tab/>
            </w:r>
            <w:r w:rsidR="00E853E7">
              <w:rPr>
                <w:noProof/>
                <w:webHidden/>
              </w:rPr>
              <w:fldChar w:fldCharType="begin"/>
            </w:r>
            <w:r w:rsidR="00E853E7">
              <w:rPr>
                <w:noProof/>
                <w:webHidden/>
              </w:rPr>
              <w:instrText xml:space="preserve"> PAGEREF _Toc425160971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FE2415">
          <w:pPr>
            <w:pStyle w:val="TOC1"/>
            <w:tabs>
              <w:tab w:val="left" w:pos="387"/>
            </w:tabs>
            <w:rPr>
              <w:rFonts w:eastAsiaTheme="minorEastAsia"/>
              <w:noProof/>
            </w:rPr>
          </w:pPr>
          <w:hyperlink w:anchor="_Toc425160972" w:history="1">
            <w:r w:rsidR="00E853E7" w:rsidRPr="003A51C2">
              <w:rPr>
                <w:rStyle w:val="Hyperlink"/>
                <w:noProof/>
              </w:rPr>
              <w:t>2.</w:t>
            </w:r>
            <w:r w:rsidR="00E853E7">
              <w:rPr>
                <w:rFonts w:eastAsiaTheme="minorEastAsia"/>
                <w:noProof/>
              </w:rPr>
              <w:tab/>
            </w:r>
            <w:r w:rsidR="00E853E7" w:rsidRPr="003A51C2">
              <w:rPr>
                <w:rStyle w:val="Hyperlink"/>
                <w:noProof/>
              </w:rPr>
              <w:t>Context</w:t>
            </w:r>
            <w:r w:rsidR="00E853E7">
              <w:rPr>
                <w:noProof/>
                <w:webHidden/>
              </w:rPr>
              <w:tab/>
            </w:r>
            <w:r w:rsidR="00E853E7">
              <w:rPr>
                <w:noProof/>
                <w:webHidden/>
              </w:rPr>
              <w:fldChar w:fldCharType="begin"/>
            </w:r>
            <w:r w:rsidR="00E853E7">
              <w:rPr>
                <w:noProof/>
                <w:webHidden/>
              </w:rPr>
              <w:instrText xml:space="preserve"> PAGEREF _Toc425160972 \h </w:instrText>
            </w:r>
            <w:r w:rsidR="00E853E7">
              <w:rPr>
                <w:noProof/>
                <w:webHidden/>
              </w:rPr>
            </w:r>
            <w:r w:rsidR="00E853E7">
              <w:rPr>
                <w:noProof/>
                <w:webHidden/>
              </w:rPr>
              <w:fldChar w:fldCharType="separate"/>
            </w:r>
            <w:r w:rsidR="00E853E7">
              <w:rPr>
                <w:noProof/>
                <w:webHidden/>
              </w:rPr>
              <w:t>4</w:t>
            </w:r>
            <w:r w:rsidR="00E853E7">
              <w:rPr>
                <w:noProof/>
                <w:webHidden/>
              </w:rPr>
              <w:fldChar w:fldCharType="end"/>
            </w:r>
          </w:hyperlink>
        </w:p>
        <w:p w:rsidR="00E853E7" w:rsidRDefault="00FE2415">
          <w:pPr>
            <w:pStyle w:val="TOC1"/>
            <w:tabs>
              <w:tab w:val="left" w:pos="387"/>
            </w:tabs>
            <w:rPr>
              <w:rFonts w:eastAsiaTheme="minorEastAsia"/>
              <w:noProof/>
            </w:rPr>
          </w:pPr>
          <w:hyperlink w:anchor="_Toc425160973" w:history="1">
            <w:r w:rsidR="00E853E7" w:rsidRPr="003A51C2">
              <w:rPr>
                <w:rStyle w:val="Hyperlink"/>
                <w:noProof/>
              </w:rPr>
              <w:t>3.</w:t>
            </w:r>
            <w:r w:rsidR="00E853E7">
              <w:rPr>
                <w:rFonts w:eastAsiaTheme="minorEastAsia"/>
                <w:noProof/>
              </w:rPr>
              <w:tab/>
            </w:r>
            <w:r w:rsidR="00E853E7" w:rsidRPr="003A51C2">
              <w:rPr>
                <w:rStyle w:val="Hyperlink"/>
                <w:noProof/>
              </w:rPr>
              <w:t>Items to Review</w:t>
            </w:r>
            <w:r w:rsidR="00E853E7">
              <w:rPr>
                <w:noProof/>
                <w:webHidden/>
              </w:rPr>
              <w:tab/>
            </w:r>
            <w:r w:rsidR="00E853E7">
              <w:rPr>
                <w:noProof/>
                <w:webHidden/>
              </w:rPr>
              <w:fldChar w:fldCharType="begin"/>
            </w:r>
            <w:r w:rsidR="00E853E7">
              <w:rPr>
                <w:noProof/>
                <w:webHidden/>
              </w:rPr>
              <w:instrText xml:space="preserve"> PAGEREF _Toc425160973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74" w:history="1">
            <w:r w:rsidR="00E853E7" w:rsidRPr="003A51C2">
              <w:rPr>
                <w:rStyle w:val="Hyperlink"/>
                <w:noProof/>
              </w:rPr>
              <w:t>3.1.</w:t>
            </w:r>
            <w:r w:rsidR="00E853E7">
              <w:rPr>
                <w:rFonts w:eastAsiaTheme="minorEastAsia"/>
                <w:noProof/>
              </w:rPr>
              <w:tab/>
            </w:r>
            <w:r w:rsidR="00E853E7" w:rsidRPr="003A51C2">
              <w:rPr>
                <w:rStyle w:val="Hyperlink"/>
                <w:noProof/>
              </w:rPr>
              <w:t>"Evaluate System Safety" Use Case</w:t>
            </w:r>
            <w:r w:rsidR="00E853E7">
              <w:rPr>
                <w:noProof/>
                <w:webHidden/>
              </w:rPr>
              <w:tab/>
            </w:r>
            <w:r w:rsidR="00E853E7">
              <w:rPr>
                <w:noProof/>
                <w:webHidden/>
              </w:rPr>
              <w:fldChar w:fldCharType="begin"/>
            </w:r>
            <w:r w:rsidR="00E853E7">
              <w:rPr>
                <w:noProof/>
                <w:webHidden/>
              </w:rPr>
              <w:instrText xml:space="preserve"> PAGEREF _Toc425160974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75" w:history="1">
            <w:r w:rsidR="00E853E7" w:rsidRPr="003A51C2">
              <w:rPr>
                <w:rStyle w:val="Hyperlink"/>
                <w:noProof/>
              </w:rPr>
              <w:t>3.1.1.</w:t>
            </w:r>
            <w:r w:rsidR="00E853E7">
              <w:rPr>
                <w:rFonts w:eastAsiaTheme="minorEastAsia"/>
                <w:noProof/>
              </w:rPr>
              <w:tab/>
            </w:r>
            <w:r w:rsidR="00E853E7" w:rsidRPr="003A51C2">
              <w:rPr>
                <w:rStyle w:val="Hyperlink"/>
                <w:noProof/>
              </w:rPr>
              <w:t>Use Case Attributes</w:t>
            </w:r>
            <w:r w:rsidR="00E853E7">
              <w:rPr>
                <w:noProof/>
                <w:webHidden/>
              </w:rPr>
              <w:tab/>
            </w:r>
            <w:r w:rsidR="00E853E7">
              <w:rPr>
                <w:noProof/>
                <w:webHidden/>
              </w:rPr>
              <w:fldChar w:fldCharType="begin"/>
            </w:r>
            <w:r w:rsidR="00E853E7">
              <w:rPr>
                <w:noProof/>
                <w:webHidden/>
              </w:rPr>
              <w:instrText xml:space="preserve"> PAGEREF _Toc425160975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76" w:history="1">
            <w:r w:rsidR="00E853E7" w:rsidRPr="003A51C2">
              <w:rPr>
                <w:rStyle w:val="Hyperlink"/>
                <w:noProof/>
              </w:rPr>
              <w:t>3.1.2.</w:t>
            </w:r>
            <w:r w:rsidR="00E853E7">
              <w:rPr>
                <w:rFonts w:eastAsiaTheme="minorEastAsia"/>
                <w:noProof/>
              </w:rPr>
              <w:tab/>
            </w:r>
            <w:r w:rsidR="00E853E7" w:rsidRPr="003A51C2">
              <w:rPr>
                <w:rStyle w:val="Hyperlink"/>
                <w:noProof/>
              </w:rPr>
              <w:t>Use Case Description</w:t>
            </w:r>
            <w:r w:rsidR="00E853E7">
              <w:rPr>
                <w:noProof/>
                <w:webHidden/>
              </w:rPr>
              <w:tab/>
            </w:r>
            <w:r w:rsidR="00E853E7">
              <w:rPr>
                <w:noProof/>
                <w:webHidden/>
              </w:rPr>
              <w:fldChar w:fldCharType="begin"/>
            </w:r>
            <w:r w:rsidR="00E853E7">
              <w:rPr>
                <w:noProof/>
                <w:webHidden/>
              </w:rPr>
              <w:instrText xml:space="preserve"> PAGEREF _Toc425160976 \h </w:instrText>
            </w:r>
            <w:r w:rsidR="00E853E7">
              <w:rPr>
                <w:noProof/>
                <w:webHidden/>
              </w:rPr>
            </w:r>
            <w:r w:rsidR="00E853E7">
              <w:rPr>
                <w:noProof/>
                <w:webHidden/>
              </w:rPr>
              <w:fldChar w:fldCharType="separate"/>
            </w:r>
            <w:r w:rsidR="00E853E7">
              <w:rPr>
                <w:noProof/>
                <w:webHidden/>
              </w:rPr>
              <w:t>6</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77" w:history="1">
            <w:r w:rsidR="00E853E7" w:rsidRPr="003A51C2">
              <w:rPr>
                <w:rStyle w:val="Hyperlink"/>
                <w:noProof/>
              </w:rPr>
              <w:t>3.1.3.</w:t>
            </w:r>
            <w:r w:rsidR="00E853E7">
              <w:rPr>
                <w:rFonts w:eastAsiaTheme="minorEastAsia"/>
                <w:noProof/>
              </w:rPr>
              <w:tab/>
            </w:r>
            <w:r w:rsidR="00E853E7" w:rsidRPr="003A51C2">
              <w:rPr>
                <w:rStyle w:val="Hyperlink"/>
                <w:noProof/>
              </w:rPr>
              <w:t>Use Case Related Diagrams</w:t>
            </w:r>
            <w:r w:rsidR="00E853E7">
              <w:rPr>
                <w:noProof/>
                <w:webHidden/>
              </w:rPr>
              <w:tab/>
            </w:r>
            <w:r w:rsidR="00E853E7">
              <w:rPr>
                <w:noProof/>
                <w:webHidden/>
              </w:rPr>
              <w:fldChar w:fldCharType="begin"/>
            </w:r>
            <w:r w:rsidR="00E853E7">
              <w:rPr>
                <w:noProof/>
                <w:webHidden/>
              </w:rPr>
              <w:instrText xml:space="preserve"> PAGEREF _Toc425160977 \h </w:instrText>
            </w:r>
            <w:r w:rsidR="00E853E7">
              <w:rPr>
                <w:noProof/>
                <w:webHidden/>
              </w:rPr>
            </w:r>
            <w:r w:rsidR="00E853E7">
              <w:rPr>
                <w:noProof/>
                <w:webHidden/>
              </w:rPr>
              <w:fldChar w:fldCharType="separate"/>
            </w:r>
            <w:r w:rsidR="00E853E7">
              <w:rPr>
                <w:noProof/>
                <w:webHidden/>
              </w:rPr>
              <w:t>7</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78" w:history="1">
            <w:r w:rsidR="00E853E7" w:rsidRPr="003A51C2">
              <w:rPr>
                <w:rStyle w:val="Hyperlink"/>
                <w:noProof/>
              </w:rPr>
              <w:t>3.1.4.</w:t>
            </w:r>
            <w:r w:rsidR="00E853E7">
              <w:rPr>
                <w:rFonts w:eastAsiaTheme="minorEastAsia"/>
                <w:noProof/>
              </w:rPr>
              <w:tab/>
            </w:r>
            <w:r w:rsidR="00E853E7" w:rsidRPr="003A51C2">
              <w:rPr>
                <w:rStyle w:val="Hyperlink"/>
                <w:noProof/>
              </w:rPr>
              <w:t>Other Called Activities</w:t>
            </w:r>
            <w:r w:rsidR="00E853E7">
              <w:rPr>
                <w:noProof/>
                <w:webHidden/>
              </w:rPr>
              <w:tab/>
            </w:r>
            <w:r w:rsidR="00E853E7">
              <w:rPr>
                <w:noProof/>
                <w:webHidden/>
              </w:rPr>
              <w:fldChar w:fldCharType="begin"/>
            </w:r>
            <w:r w:rsidR="00E853E7">
              <w:rPr>
                <w:noProof/>
                <w:webHidden/>
              </w:rPr>
              <w:instrText xml:space="preserve"> PAGEREF _Toc425160978 \h </w:instrText>
            </w:r>
            <w:r w:rsidR="00E853E7">
              <w:rPr>
                <w:noProof/>
                <w:webHidden/>
              </w:rPr>
            </w:r>
            <w:r w:rsidR="00E853E7">
              <w:rPr>
                <w:noProof/>
                <w:webHidden/>
              </w:rPr>
              <w:fldChar w:fldCharType="separate"/>
            </w:r>
            <w:r w:rsidR="00E853E7">
              <w:rPr>
                <w:noProof/>
                <w:webHidden/>
              </w:rPr>
              <w:t>11</w:t>
            </w:r>
            <w:r w:rsidR="00E853E7">
              <w:rPr>
                <w:noProof/>
                <w:webHidden/>
              </w:rPr>
              <w:fldChar w:fldCharType="end"/>
            </w:r>
          </w:hyperlink>
        </w:p>
        <w:p w:rsidR="00E853E7" w:rsidRDefault="00FE2415">
          <w:pPr>
            <w:pStyle w:val="TOC1"/>
            <w:tabs>
              <w:tab w:val="left" w:pos="387"/>
            </w:tabs>
            <w:rPr>
              <w:rFonts w:eastAsiaTheme="minorEastAsia"/>
              <w:noProof/>
            </w:rPr>
          </w:pPr>
          <w:hyperlink w:anchor="_Toc425160979" w:history="1">
            <w:r w:rsidR="00E853E7" w:rsidRPr="003A51C2">
              <w:rPr>
                <w:rStyle w:val="Hyperlink"/>
                <w:noProof/>
              </w:rPr>
              <w:t>4.</w:t>
            </w:r>
            <w:r w:rsidR="00E853E7">
              <w:rPr>
                <w:rFonts w:eastAsiaTheme="minorEastAsia"/>
                <w:noProof/>
              </w:rPr>
              <w:tab/>
            </w:r>
            <w:r w:rsidR="00E853E7" w:rsidRPr="003A51C2">
              <w:rPr>
                <w:rStyle w:val="Hyperlink"/>
                <w:noProof/>
              </w:rPr>
              <w:t>Supporting Information</w:t>
            </w:r>
            <w:r w:rsidR="00E853E7">
              <w:rPr>
                <w:noProof/>
                <w:webHidden/>
              </w:rPr>
              <w:tab/>
            </w:r>
            <w:r w:rsidR="00E853E7">
              <w:rPr>
                <w:noProof/>
                <w:webHidden/>
              </w:rPr>
              <w:fldChar w:fldCharType="begin"/>
            </w:r>
            <w:r w:rsidR="00E853E7">
              <w:rPr>
                <w:noProof/>
                <w:webHidden/>
              </w:rPr>
              <w:instrText xml:space="preserve"> PAGEREF _Toc425160979 \h </w:instrText>
            </w:r>
            <w:r w:rsidR="00E853E7">
              <w:rPr>
                <w:noProof/>
                <w:webHidden/>
              </w:rPr>
            </w:r>
            <w:r w:rsidR="00E853E7">
              <w:rPr>
                <w:noProof/>
                <w:webHidden/>
              </w:rPr>
              <w:fldChar w:fldCharType="separate"/>
            </w:r>
            <w:r w:rsidR="00E853E7">
              <w:rPr>
                <w:noProof/>
                <w:webHidden/>
              </w:rPr>
              <w:t>11</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80" w:history="1">
            <w:r w:rsidR="00E853E7" w:rsidRPr="003A51C2">
              <w:rPr>
                <w:rStyle w:val="Hyperlink"/>
                <w:noProof/>
              </w:rPr>
              <w:t>4.1.</w:t>
            </w:r>
            <w:r w:rsidR="00E853E7">
              <w:rPr>
                <w:rFonts w:eastAsiaTheme="minorEastAsia"/>
                <w:noProof/>
              </w:rPr>
              <w:tab/>
            </w:r>
            <w:r w:rsidR="00E853E7" w:rsidRPr="003A51C2">
              <w:rPr>
                <w:rStyle w:val="Hyperlink"/>
                <w:noProof/>
              </w:rPr>
              <w:t>Called Activities</w:t>
            </w:r>
            <w:r w:rsidR="00E853E7">
              <w:rPr>
                <w:noProof/>
                <w:webHidden/>
              </w:rPr>
              <w:tab/>
            </w:r>
            <w:r w:rsidR="00E853E7">
              <w:rPr>
                <w:noProof/>
                <w:webHidden/>
              </w:rPr>
              <w:fldChar w:fldCharType="begin"/>
            </w:r>
            <w:r w:rsidR="00E853E7">
              <w:rPr>
                <w:noProof/>
                <w:webHidden/>
              </w:rPr>
              <w:instrText xml:space="preserve"> PAGEREF _Toc425160980 \h </w:instrText>
            </w:r>
            <w:r w:rsidR="00E853E7">
              <w:rPr>
                <w:noProof/>
                <w:webHidden/>
              </w:rPr>
            </w:r>
            <w:r w:rsidR="00E853E7">
              <w:rPr>
                <w:noProof/>
                <w:webHidden/>
              </w:rPr>
              <w:fldChar w:fldCharType="separate"/>
            </w:r>
            <w:r w:rsidR="00E853E7">
              <w:rPr>
                <w:noProof/>
                <w:webHidden/>
              </w:rPr>
              <w:t>12</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81" w:history="1">
            <w:r w:rsidR="00E853E7" w:rsidRPr="003A51C2">
              <w:rPr>
                <w:rStyle w:val="Hyperlink"/>
                <w:noProof/>
              </w:rPr>
              <w:t>4.1.1.</w:t>
            </w:r>
            <w:r w:rsidR="00E853E7">
              <w:rPr>
                <w:rFonts w:eastAsiaTheme="minorEastAsia"/>
                <w:noProof/>
              </w:rPr>
              <w:tab/>
            </w:r>
            <w:r w:rsidR="00E853E7" w:rsidRPr="003A51C2">
              <w:rPr>
                <w:rStyle w:val="Hyperlink"/>
                <w:noProof/>
              </w:rPr>
              <w:t>Measure a Change Impact</w:t>
            </w:r>
            <w:r w:rsidR="00E853E7">
              <w:rPr>
                <w:noProof/>
                <w:webHidden/>
              </w:rPr>
              <w:tab/>
            </w:r>
            <w:r w:rsidR="00E853E7">
              <w:rPr>
                <w:noProof/>
                <w:webHidden/>
              </w:rPr>
              <w:fldChar w:fldCharType="begin"/>
            </w:r>
            <w:r w:rsidR="00E853E7">
              <w:rPr>
                <w:noProof/>
                <w:webHidden/>
              </w:rPr>
              <w:instrText xml:space="preserve"> PAGEREF _Toc425160981 \h </w:instrText>
            </w:r>
            <w:r w:rsidR="00E853E7">
              <w:rPr>
                <w:noProof/>
                <w:webHidden/>
              </w:rPr>
            </w:r>
            <w:r w:rsidR="00E853E7">
              <w:rPr>
                <w:noProof/>
                <w:webHidden/>
              </w:rPr>
              <w:fldChar w:fldCharType="separate"/>
            </w:r>
            <w:r w:rsidR="00E853E7">
              <w:rPr>
                <w:noProof/>
                <w:webHidden/>
              </w:rPr>
              <w:t>12</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82" w:history="1">
            <w:r w:rsidR="00E853E7" w:rsidRPr="003A51C2">
              <w:rPr>
                <w:rStyle w:val="Hyperlink"/>
                <w:noProof/>
              </w:rPr>
              <w:t>4.1.2.</w:t>
            </w:r>
            <w:r w:rsidR="00E853E7">
              <w:rPr>
                <w:rFonts w:eastAsiaTheme="minorEastAsia"/>
                <w:noProof/>
              </w:rPr>
              <w:tab/>
            </w:r>
            <w:r w:rsidR="00E853E7" w:rsidRPr="003A51C2">
              <w:rPr>
                <w:rStyle w:val="Hyperlink"/>
                <w:noProof/>
              </w:rPr>
              <w:t>Conduct a Review</w:t>
            </w:r>
            <w:r w:rsidR="00E853E7">
              <w:rPr>
                <w:noProof/>
                <w:webHidden/>
              </w:rPr>
              <w:tab/>
            </w:r>
            <w:r w:rsidR="00E853E7">
              <w:rPr>
                <w:noProof/>
                <w:webHidden/>
              </w:rPr>
              <w:fldChar w:fldCharType="begin"/>
            </w:r>
            <w:r w:rsidR="00E853E7">
              <w:rPr>
                <w:noProof/>
                <w:webHidden/>
              </w:rPr>
              <w:instrText xml:space="preserve"> PAGEREF _Toc425160982 \h </w:instrText>
            </w:r>
            <w:r w:rsidR="00E853E7">
              <w:rPr>
                <w:noProof/>
                <w:webHidden/>
              </w:rPr>
            </w:r>
            <w:r w:rsidR="00E853E7">
              <w:rPr>
                <w:noProof/>
                <w:webHidden/>
              </w:rPr>
              <w:fldChar w:fldCharType="separate"/>
            </w:r>
            <w:r w:rsidR="00E853E7">
              <w:rPr>
                <w:noProof/>
                <w:webHidden/>
              </w:rPr>
              <w:t>13</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83" w:history="1">
            <w:r w:rsidR="00E853E7" w:rsidRPr="003A51C2">
              <w:rPr>
                <w:rStyle w:val="Hyperlink"/>
                <w:noProof/>
              </w:rPr>
              <w:t>4.1.3.</w:t>
            </w:r>
            <w:r w:rsidR="00E853E7">
              <w:rPr>
                <w:rFonts w:eastAsiaTheme="minorEastAsia"/>
                <w:noProof/>
              </w:rPr>
              <w:tab/>
            </w:r>
            <w:r w:rsidR="00E853E7" w:rsidRPr="003A51C2">
              <w:rPr>
                <w:rStyle w:val="Hyperlink"/>
                <w:noProof/>
              </w:rPr>
              <w:t>Import Reference Material</w:t>
            </w:r>
            <w:r w:rsidR="00E853E7">
              <w:rPr>
                <w:noProof/>
                <w:webHidden/>
              </w:rPr>
              <w:tab/>
            </w:r>
            <w:r w:rsidR="00E853E7">
              <w:rPr>
                <w:noProof/>
                <w:webHidden/>
              </w:rPr>
              <w:fldChar w:fldCharType="begin"/>
            </w:r>
            <w:r w:rsidR="00E853E7">
              <w:rPr>
                <w:noProof/>
                <w:webHidden/>
              </w:rPr>
              <w:instrText xml:space="preserve"> PAGEREF _Toc425160983 \h </w:instrText>
            </w:r>
            <w:r w:rsidR="00E853E7">
              <w:rPr>
                <w:noProof/>
                <w:webHidden/>
              </w:rPr>
            </w:r>
            <w:r w:rsidR="00E853E7">
              <w:rPr>
                <w:noProof/>
                <w:webHidden/>
              </w:rPr>
              <w:fldChar w:fldCharType="separate"/>
            </w:r>
            <w:r w:rsidR="00E853E7">
              <w:rPr>
                <w:noProof/>
                <w:webHidden/>
              </w:rPr>
              <w:t>14</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84" w:history="1">
            <w:r w:rsidR="00E853E7" w:rsidRPr="003A51C2">
              <w:rPr>
                <w:rStyle w:val="Hyperlink"/>
                <w:noProof/>
              </w:rPr>
              <w:t>4.1.4.</w:t>
            </w:r>
            <w:r w:rsidR="00E853E7">
              <w:rPr>
                <w:rFonts w:eastAsiaTheme="minorEastAsia"/>
                <w:noProof/>
              </w:rPr>
              <w:tab/>
            </w:r>
            <w:r w:rsidR="00E853E7" w:rsidRPr="003A51C2">
              <w:rPr>
                <w:rStyle w:val="Hyperlink"/>
                <w:noProof/>
              </w:rPr>
              <w:t>Analyze Requirements</w:t>
            </w:r>
            <w:r w:rsidR="00E853E7">
              <w:rPr>
                <w:noProof/>
                <w:webHidden/>
              </w:rPr>
              <w:tab/>
            </w:r>
            <w:r w:rsidR="00E853E7">
              <w:rPr>
                <w:noProof/>
                <w:webHidden/>
              </w:rPr>
              <w:fldChar w:fldCharType="begin"/>
            </w:r>
            <w:r w:rsidR="00E853E7">
              <w:rPr>
                <w:noProof/>
                <w:webHidden/>
              </w:rPr>
              <w:instrText xml:space="preserve"> PAGEREF _Toc425160984 \h </w:instrText>
            </w:r>
            <w:r w:rsidR="00E853E7">
              <w:rPr>
                <w:noProof/>
                <w:webHidden/>
              </w:rPr>
            </w:r>
            <w:r w:rsidR="00E853E7">
              <w:rPr>
                <w:noProof/>
                <w:webHidden/>
              </w:rPr>
              <w:fldChar w:fldCharType="separate"/>
            </w:r>
            <w:r w:rsidR="00E853E7">
              <w:rPr>
                <w:noProof/>
                <w:webHidden/>
              </w:rPr>
              <w:t>15</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85" w:history="1">
            <w:r w:rsidR="00E853E7" w:rsidRPr="003A51C2">
              <w:rPr>
                <w:rStyle w:val="Hyperlink"/>
                <w:noProof/>
              </w:rPr>
              <w:t>4.1.5.</w:t>
            </w:r>
            <w:r w:rsidR="00E853E7">
              <w:rPr>
                <w:rFonts w:eastAsiaTheme="minorEastAsia"/>
                <w:noProof/>
              </w:rPr>
              <w:tab/>
            </w:r>
            <w:r w:rsidR="00E853E7" w:rsidRPr="003A51C2">
              <w:rPr>
                <w:rStyle w:val="Hyperlink"/>
                <w:noProof/>
              </w:rPr>
              <w:t>Categorize Requirements</w:t>
            </w:r>
            <w:r w:rsidR="00E853E7">
              <w:rPr>
                <w:noProof/>
                <w:webHidden/>
              </w:rPr>
              <w:tab/>
            </w:r>
            <w:r w:rsidR="00E853E7">
              <w:rPr>
                <w:noProof/>
                <w:webHidden/>
              </w:rPr>
              <w:fldChar w:fldCharType="begin"/>
            </w:r>
            <w:r w:rsidR="00E853E7">
              <w:rPr>
                <w:noProof/>
                <w:webHidden/>
              </w:rPr>
              <w:instrText xml:space="preserve"> PAGEREF _Toc425160985 \h </w:instrText>
            </w:r>
            <w:r w:rsidR="00E853E7">
              <w:rPr>
                <w:noProof/>
                <w:webHidden/>
              </w:rPr>
            </w:r>
            <w:r w:rsidR="00E853E7">
              <w:rPr>
                <w:noProof/>
                <w:webHidden/>
              </w:rPr>
              <w:fldChar w:fldCharType="separate"/>
            </w:r>
            <w:r w:rsidR="00E853E7">
              <w:rPr>
                <w:noProof/>
                <w:webHidden/>
              </w:rPr>
              <w:t>16</w:t>
            </w:r>
            <w:r w:rsidR="00E853E7">
              <w:rPr>
                <w:noProof/>
                <w:webHidden/>
              </w:rPr>
              <w:fldChar w:fldCharType="end"/>
            </w:r>
          </w:hyperlink>
        </w:p>
        <w:p w:rsidR="00E853E7" w:rsidRDefault="00FE2415">
          <w:pPr>
            <w:pStyle w:val="TOC3"/>
            <w:tabs>
              <w:tab w:val="left" w:pos="721"/>
              <w:tab w:val="right" w:leader="dot" w:pos="9350"/>
            </w:tabs>
            <w:rPr>
              <w:rFonts w:eastAsiaTheme="minorEastAsia"/>
              <w:noProof/>
            </w:rPr>
          </w:pPr>
          <w:hyperlink w:anchor="_Toc425160986" w:history="1">
            <w:r w:rsidR="00E853E7" w:rsidRPr="003A51C2">
              <w:rPr>
                <w:rStyle w:val="Hyperlink"/>
                <w:noProof/>
              </w:rPr>
              <w:t>4.1.6.</w:t>
            </w:r>
            <w:r w:rsidR="00E853E7">
              <w:rPr>
                <w:rFonts w:eastAsiaTheme="minorEastAsia"/>
                <w:noProof/>
              </w:rPr>
              <w:tab/>
            </w:r>
            <w:r w:rsidR="00E853E7" w:rsidRPr="003A51C2">
              <w:rPr>
                <w:rStyle w:val="Hyperlink"/>
                <w:noProof/>
              </w:rPr>
              <w:t>Add Requirement</w:t>
            </w:r>
            <w:r w:rsidR="00E853E7">
              <w:rPr>
                <w:noProof/>
                <w:webHidden/>
              </w:rPr>
              <w:tab/>
            </w:r>
            <w:r w:rsidR="00E853E7">
              <w:rPr>
                <w:noProof/>
                <w:webHidden/>
              </w:rPr>
              <w:fldChar w:fldCharType="begin"/>
            </w:r>
            <w:r w:rsidR="00E853E7">
              <w:rPr>
                <w:noProof/>
                <w:webHidden/>
              </w:rPr>
              <w:instrText xml:space="preserve"> PAGEREF _Toc425160986 \h </w:instrText>
            </w:r>
            <w:r w:rsidR="00E853E7">
              <w:rPr>
                <w:noProof/>
                <w:webHidden/>
              </w:rPr>
            </w:r>
            <w:r w:rsidR="00E853E7">
              <w:rPr>
                <w:noProof/>
                <w:webHidden/>
              </w:rPr>
              <w:fldChar w:fldCharType="separate"/>
            </w:r>
            <w:r w:rsidR="00E853E7">
              <w:rPr>
                <w:noProof/>
                <w:webHidden/>
              </w:rPr>
              <w:t>17</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87" w:history="1">
            <w:r w:rsidR="00E853E7" w:rsidRPr="003A51C2">
              <w:rPr>
                <w:rStyle w:val="Hyperlink"/>
                <w:noProof/>
              </w:rPr>
              <w:t>4.2.</w:t>
            </w:r>
            <w:r w:rsidR="00E853E7">
              <w:rPr>
                <w:rFonts w:eastAsiaTheme="minorEastAsia"/>
                <w:noProof/>
              </w:rPr>
              <w:tab/>
            </w:r>
            <w:r w:rsidR="00E853E7" w:rsidRPr="003A51C2">
              <w:rPr>
                <w:rStyle w:val="Hyperlink"/>
                <w:noProof/>
              </w:rPr>
              <w:t>Table of Definitions</w:t>
            </w:r>
            <w:r w:rsidR="00E853E7">
              <w:rPr>
                <w:noProof/>
                <w:webHidden/>
              </w:rPr>
              <w:tab/>
            </w:r>
            <w:r w:rsidR="00E853E7">
              <w:rPr>
                <w:noProof/>
                <w:webHidden/>
              </w:rPr>
              <w:fldChar w:fldCharType="begin"/>
            </w:r>
            <w:r w:rsidR="00E853E7">
              <w:rPr>
                <w:noProof/>
                <w:webHidden/>
              </w:rPr>
              <w:instrText xml:space="preserve"> PAGEREF _Toc425160987 \h </w:instrText>
            </w:r>
            <w:r w:rsidR="00E853E7">
              <w:rPr>
                <w:noProof/>
                <w:webHidden/>
              </w:rPr>
            </w:r>
            <w:r w:rsidR="00E853E7">
              <w:rPr>
                <w:noProof/>
                <w:webHidden/>
              </w:rPr>
              <w:fldChar w:fldCharType="separate"/>
            </w:r>
            <w:r w:rsidR="00E853E7">
              <w:rPr>
                <w:noProof/>
                <w:webHidden/>
              </w:rPr>
              <w:t>18</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88" w:history="1">
            <w:r w:rsidR="00E853E7" w:rsidRPr="003A51C2">
              <w:rPr>
                <w:rStyle w:val="Hyperlink"/>
                <w:noProof/>
              </w:rPr>
              <w:t>4.3.</w:t>
            </w:r>
            <w:r w:rsidR="00E853E7">
              <w:rPr>
                <w:rFonts w:eastAsiaTheme="minorEastAsia"/>
                <w:noProof/>
              </w:rPr>
              <w:tab/>
            </w:r>
            <w:r w:rsidR="00E853E7" w:rsidRPr="003A51C2">
              <w:rPr>
                <w:rStyle w:val="Hyperlink"/>
                <w:noProof/>
              </w:rPr>
              <w:t>Table of Use Case List</w:t>
            </w:r>
            <w:r w:rsidR="00E853E7">
              <w:rPr>
                <w:noProof/>
                <w:webHidden/>
              </w:rPr>
              <w:tab/>
            </w:r>
            <w:r w:rsidR="00E853E7">
              <w:rPr>
                <w:noProof/>
                <w:webHidden/>
              </w:rPr>
              <w:fldChar w:fldCharType="begin"/>
            </w:r>
            <w:r w:rsidR="00E853E7">
              <w:rPr>
                <w:noProof/>
                <w:webHidden/>
              </w:rPr>
              <w:instrText xml:space="preserve"> PAGEREF _Toc425160988 \h </w:instrText>
            </w:r>
            <w:r w:rsidR="00E853E7">
              <w:rPr>
                <w:noProof/>
                <w:webHidden/>
              </w:rPr>
            </w:r>
            <w:r w:rsidR="00E853E7">
              <w:rPr>
                <w:noProof/>
                <w:webHidden/>
              </w:rPr>
              <w:fldChar w:fldCharType="separate"/>
            </w:r>
            <w:r w:rsidR="00E853E7">
              <w:rPr>
                <w:noProof/>
                <w:webHidden/>
              </w:rPr>
              <w:t>24</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89" w:history="1">
            <w:r w:rsidR="00E853E7" w:rsidRPr="003A51C2">
              <w:rPr>
                <w:rStyle w:val="Hyperlink"/>
                <w:noProof/>
              </w:rPr>
              <w:t>4.4.</w:t>
            </w:r>
            <w:r w:rsidR="00E853E7">
              <w:rPr>
                <w:rFonts w:eastAsiaTheme="minorEastAsia"/>
                <w:noProof/>
              </w:rPr>
              <w:tab/>
            </w:r>
            <w:r w:rsidR="00E853E7" w:rsidRPr="003A51C2">
              <w:rPr>
                <w:rStyle w:val="Hyperlink"/>
                <w:noProof/>
              </w:rPr>
              <w:t>Table of Actors</w:t>
            </w:r>
            <w:r w:rsidR="00E853E7">
              <w:rPr>
                <w:noProof/>
                <w:webHidden/>
              </w:rPr>
              <w:tab/>
            </w:r>
            <w:r w:rsidR="00E853E7">
              <w:rPr>
                <w:noProof/>
                <w:webHidden/>
              </w:rPr>
              <w:fldChar w:fldCharType="begin"/>
            </w:r>
            <w:r w:rsidR="00E853E7">
              <w:rPr>
                <w:noProof/>
                <w:webHidden/>
              </w:rPr>
              <w:instrText xml:space="preserve"> PAGEREF _Toc425160989 \h </w:instrText>
            </w:r>
            <w:r w:rsidR="00E853E7">
              <w:rPr>
                <w:noProof/>
                <w:webHidden/>
              </w:rPr>
            </w:r>
            <w:r w:rsidR="00E853E7">
              <w:rPr>
                <w:noProof/>
                <w:webHidden/>
              </w:rPr>
              <w:fldChar w:fldCharType="separate"/>
            </w:r>
            <w:r w:rsidR="00E853E7">
              <w:rPr>
                <w:noProof/>
                <w:webHidden/>
              </w:rPr>
              <w:t>25</w:t>
            </w:r>
            <w:r w:rsidR="00E853E7">
              <w:rPr>
                <w:noProof/>
                <w:webHidden/>
              </w:rPr>
              <w:fldChar w:fldCharType="end"/>
            </w:r>
          </w:hyperlink>
        </w:p>
        <w:p w:rsidR="00E853E7" w:rsidRDefault="00FE2415">
          <w:pPr>
            <w:pStyle w:val="TOC2"/>
            <w:tabs>
              <w:tab w:val="left" w:pos="554"/>
              <w:tab w:val="right" w:leader="dot" w:pos="9350"/>
            </w:tabs>
            <w:rPr>
              <w:rFonts w:eastAsiaTheme="minorEastAsia"/>
              <w:noProof/>
            </w:rPr>
          </w:pPr>
          <w:hyperlink w:anchor="_Toc425160990" w:history="1">
            <w:r w:rsidR="00E853E7" w:rsidRPr="003A51C2">
              <w:rPr>
                <w:rStyle w:val="Hyperlink"/>
                <w:noProof/>
              </w:rPr>
              <w:t>4.5.</w:t>
            </w:r>
            <w:r w:rsidR="00E853E7">
              <w:rPr>
                <w:rFonts w:eastAsiaTheme="minorEastAsia"/>
                <w:noProof/>
              </w:rPr>
              <w:tab/>
            </w:r>
            <w:r w:rsidR="00E853E7" w:rsidRPr="003A51C2">
              <w:rPr>
                <w:rStyle w:val="Hyperlink"/>
                <w:noProof/>
              </w:rPr>
              <w:t>References and Citations List</w:t>
            </w:r>
            <w:r w:rsidR="00E853E7">
              <w:rPr>
                <w:noProof/>
                <w:webHidden/>
              </w:rPr>
              <w:tab/>
            </w:r>
            <w:r w:rsidR="00E853E7">
              <w:rPr>
                <w:noProof/>
                <w:webHidden/>
              </w:rPr>
              <w:fldChar w:fldCharType="begin"/>
            </w:r>
            <w:r w:rsidR="00E853E7">
              <w:rPr>
                <w:noProof/>
                <w:webHidden/>
              </w:rPr>
              <w:instrText xml:space="preserve"> PAGEREF _Toc425160990 \h </w:instrText>
            </w:r>
            <w:r w:rsidR="00E853E7">
              <w:rPr>
                <w:noProof/>
                <w:webHidden/>
              </w:rPr>
            </w:r>
            <w:r w:rsidR="00E853E7">
              <w:rPr>
                <w:noProof/>
                <w:webHidden/>
              </w:rPr>
              <w:fldChar w:fldCharType="separate"/>
            </w:r>
            <w:r w:rsidR="00E853E7">
              <w:rPr>
                <w:noProof/>
                <w:webHidden/>
              </w:rPr>
              <w:t>25</w:t>
            </w:r>
            <w:r w:rsidR="00E853E7">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E853E7"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5160991" w:history="1">
        <w:r w:rsidR="00E853E7" w:rsidRPr="00560362">
          <w:rPr>
            <w:rStyle w:val="Hyperlink"/>
            <w:noProof/>
          </w:rPr>
          <w:t>Figure 1: Systems Engineering Workflow Use Case Context</w:t>
        </w:r>
        <w:r w:rsidR="00E853E7">
          <w:rPr>
            <w:noProof/>
            <w:webHidden/>
          </w:rPr>
          <w:tab/>
        </w:r>
        <w:r w:rsidR="00E853E7">
          <w:rPr>
            <w:noProof/>
            <w:webHidden/>
          </w:rPr>
          <w:fldChar w:fldCharType="begin"/>
        </w:r>
        <w:r w:rsidR="00E853E7">
          <w:rPr>
            <w:noProof/>
            <w:webHidden/>
          </w:rPr>
          <w:instrText xml:space="preserve"> PAGEREF _Toc425160991 \h </w:instrText>
        </w:r>
        <w:r w:rsidR="00E853E7">
          <w:rPr>
            <w:noProof/>
            <w:webHidden/>
          </w:rPr>
        </w:r>
        <w:r w:rsidR="00E853E7">
          <w:rPr>
            <w:noProof/>
            <w:webHidden/>
          </w:rPr>
          <w:fldChar w:fldCharType="separate"/>
        </w:r>
        <w:r w:rsidR="00E853E7">
          <w:rPr>
            <w:noProof/>
            <w:webHidden/>
          </w:rPr>
          <w:t>5</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2" w:history="1">
        <w:r w:rsidR="00E853E7" w:rsidRPr="00560362">
          <w:rPr>
            <w:rStyle w:val="Hyperlink"/>
            <w:noProof/>
          </w:rPr>
          <w:t>Figure 2: Specialty Engineering</w:t>
        </w:r>
        <w:r w:rsidR="00E853E7">
          <w:rPr>
            <w:noProof/>
            <w:webHidden/>
          </w:rPr>
          <w:tab/>
        </w:r>
        <w:r w:rsidR="00E853E7">
          <w:rPr>
            <w:noProof/>
            <w:webHidden/>
          </w:rPr>
          <w:fldChar w:fldCharType="begin"/>
        </w:r>
        <w:r w:rsidR="00E853E7">
          <w:rPr>
            <w:noProof/>
            <w:webHidden/>
          </w:rPr>
          <w:instrText xml:space="preserve"> PAGEREF _Toc425160992 \h </w:instrText>
        </w:r>
        <w:r w:rsidR="00E853E7">
          <w:rPr>
            <w:noProof/>
            <w:webHidden/>
          </w:rPr>
        </w:r>
        <w:r w:rsidR="00E853E7">
          <w:rPr>
            <w:noProof/>
            <w:webHidden/>
          </w:rPr>
          <w:fldChar w:fldCharType="separate"/>
        </w:r>
        <w:r w:rsidR="00E853E7">
          <w:rPr>
            <w:noProof/>
            <w:webHidden/>
          </w:rPr>
          <w:t>7</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3" w:history="1">
        <w:r w:rsidR="00E853E7" w:rsidRPr="00560362">
          <w:rPr>
            <w:rStyle w:val="Hyperlink"/>
            <w:noProof/>
          </w:rPr>
          <w:t>Figure 3: Evaluate System Safety</w:t>
        </w:r>
        <w:r w:rsidR="00E853E7">
          <w:rPr>
            <w:noProof/>
            <w:webHidden/>
          </w:rPr>
          <w:tab/>
        </w:r>
        <w:r w:rsidR="00E853E7">
          <w:rPr>
            <w:noProof/>
            <w:webHidden/>
          </w:rPr>
          <w:fldChar w:fldCharType="begin"/>
        </w:r>
        <w:r w:rsidR="00E853E7">
          <w:rPr>
            <w:noProof/>
            <w:webHidden/>
          </w:rPr>
          <w:instrText xml:space="preserve"> PAGEREF _Toc425160993 \h </w:instrText>
        </w:r>
        <w:r w:rsidR="00E853E7">
          <w:rPr>
            <w:noProof/>
            <w:webHidden/>
          </w:rPr>
        </w:r>
        <w:r w:rsidR="00E853E7">
          <w:rPr>
            <w:noProof/>
            <w:webHidden/>
          </w:rPr>
          <w:fldChar w:fldCharType="separate"/>
        </w:r>
        <w:r w:rsidR="00E853E7">
          <w:rPr>
            <w:noProof/>
            <w:webHidden/>
          </w:rPr>
          <w:t>8</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4" w:history="1">
        <w:r w:rsidR="00E853E7" w:rsidRPr="00560362">
          <w:rPr>
            <w:rStyle w:val="Hyperlink"/>
            <w:noProof/>
          </w:rPr>
          <w:t>Figure 4: Analyze System Hazards</w:t>
        </w:r>
        <w:r w:rsidR="00E853E7">
          <w:rPr>
            <w:noProof/>
            <w:webHidden/>
          </w:rPr>
          <w:tab/>
        </w:r>
        <w:r w:rsidR="00E853E7">
          <w:rPr>
            <w:noProof/>
            <w:webHidden/>
          </w:rPr>
          <w:fldChar w:fldCharType="begin"/>
        </w:r>
        <w:r w:rsidR="00E853E7">
          <w:rPr>
            <w:noProof/>
            <w:webHidden/>
          </w:rPr>
          <w:instrText xml:space="preserve"> PAGEREF _Toc425160994 \h </w:instrText>
        </w:r>
        <w:r w:rsidR="00E853E7">
          <w:rPr>
            <w:noProof/>
            <w:webHidden/>
          </w:rPr>
        </w:r>
        <w:r w:rsidR="00E853E7">
          <w:rPr>
            <w:noProof/>
            <w:webHidden/>
          </w:rPr>
          <w:fldChar w:fldCharType="separate"/>
        </w:r>
        <w:r w:rsidR="00E853E7">
          <w:rPr>
            <w:noProof/>
            <w:webHidden/>
          </w:rPr>
          <w:t>9</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5" w:history="1">
        <w:r w:rsidR="00E853E7" w:rsidRPr="00560362">
          <w:rPr>
            <w:rStyle w:val="Hyperlink"/>
            <w:noProof/>
          </w:rPr>
          <w:t>Figure 5: Design S0I with Safety Measures</w:t>
        </w:r>
        <w:r w:rsidR="00E853E7">
          <w:rPr>
            <w:noProof/>
            <w:webHidden/>
          </w:rPr>
          <w:tab/>
        </w:r>
        <w:r w:rsidR="00E853E7">
          <w:rPr>
            <w:noProof/>
            <w:webHidden/>
          </w:rPr>
          <w:fldChar w:fldCharType="begin"/>
        </w:r>
        <w:r w:rsidR="00E853E7">
          <w:rPr>
            <w:noProof/>
            <w:webHidden/>
          </w:rPr>
          <w:instrText xml:space="preserve"> PAGEREF _Toc425160995 \h </w:instrText>
        </w:r>
        <w:r w:rsidR="00E853E7">
          <w:rPr>
            <w:noProof/>
            <w:webHidden/>
          </w:rPr>
        </w:r>
        <w:r w:rsidR="00E853E7">
          <w:rPr>
            <w:noProof/>
            <w:webHidden/>
          </w:rPr>
          <w:fldChar w:fldCharType="separate"/>
        </w:r>
        <w:r w:rsidR="00E853E7">
          <w:rPr>
            <w:noProof/>
            <w:webHidden/>
          </w:rPr>
          <w:t>10</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6" w:history="1">
        <w:r w:rsidR="00E853E7" w:rsidRPr="00560362">
          <w:rPr>
            <w:rStyle w:val="Hyperlink"/>
            <w:noProof/>
          </w:rPr>
          <w:t>Figure 6: Safety Related Terms</w:t>
        </w:r>
        <w:r w:rsidR="00E853E7">
          <w:rPr>
            <w:noProof/>
            <w:webHidden/>
          </w:rPr>
          <w:tab/>
        </w:r>
        <w:r w:rsidR="00E853E7">
          <w:rPr>
            <w:noProof/>
            <w:webHidden/>
          </w:rPr>
          <w:fldChar w:fldCharType="begin"/>
        </w:r>
        <w:r w:rsidR="00E853E7">
          <w:rPr>
            <w:noProof/>
            <w:webHidden/>
          </w:rPr>
          <w:instrText xml:space="preserve"> PAGEREF _Toc425160996 \h </w:instrText>
        </w:r>
        <w:r w:rsidR="00E853E7">
          <w:rPr>
            <w:noProof/>
            <w:webHidden/>
          </w:rPr>
        </w:r>
        <w:r w:rsidR="00E853E7">
          <w:rPr>
            <w:noProof/>
            <w:webHidden/>
          </w:rPr>
          <w:fldChar w:fldCharType="separate"/>
        </w:r>
        <w:r w:rsidR="00E853E7">
          <w:rPr>
            <w:noProof/>
            <w:webHidden/>
          </w:rPr>
          <w:t>11</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7" w:history="1">
        <w:r w:rsidR="00E853E7" w:rsidRPr="00560362">
          <w:rPr>
            <w:rStyle w:val="Hyperlink"/>
            <w:noProof/>
          </w:rPr>
          <w:t>Figure 7: Measure a Change Impact</w:t>
        </w:r>
        <w:r w:rsidR="00E853E7">
          <w:rPr>
            <w:noProof/>
            <w:webHidden/>
          </w:rPr>
          <w:tab/>
        </w:r>
        <w:r w:rsidR="00E853E7">
          <w:rPr>
            <w:noProof/>
            <w:webHidden/>
          </w:rPr>
          <w:fldChar w:fldCharType="begin"/>
        </w:r>
        <w:r w:rsidR="00E853E7">
          <w:rPr>
            <w:noProof/>
            <w:webHidden/>
          </w:rPr>
          <w:instrText xml:space="preserve"> PAGEREF _Toc425160997 \h </w:instrText>
        </w:r>
        <w:r w:rsidR="00E853E7">
          <w:rPr>
            <w:noProof/>
            <w:webHidden/>
          </w:rPr>
        </w:r>
        <w:r w:rsidR="00E853E7">
          <w:rPr>
            <w:noProof/>
            <w:webHidden/>
          </w:rPr>
          <w:fldChar w:fldCharType="separate"/>
        </w:r>
        <w:r w:rsidR="00E853E7">
          <w:rPr>
            <w:noProof/>
            <w:webHidden/>
          </w:rPr>
          <w:t>12</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8" w:history="1">
        <w:r w:rsidR="00E853E7" w:rsidRPr="00560362">
          <w:rPr>
            <w:rStyle w:val="Hyperlink"/>
            <w:noProof/>
          </w:rPr>
          <w:t>Figure 8: Conduct a Review</w:t>
        </w:r>
        <w:r w:rsidR="00E853E7">
          <w:rPr>
            <w:noProof/>
            <w:webHidden/>
          </w:rPr>
          <w:tab/>
        </w:r>
        <w:r w:rsidR="00E853E7">
          <w:rPr>
            <w:noProof/>
            <w:webHidden/>
          </w:rPr>
          <w:fldChar w:fldCharType="begin"/>
        </w:r>
        <w:r w:rsidR="00E853E7">
          <w:rPr>
            <w:noProof/>
            <w:webHidden/>
          </w:rPr>
          <w:instrText xml:space="preserve"> PAGEREF _Toc425160998 \h </w:instrText>
        </w:r>
        <w:r w:rsidR="00E853E7">
          <w:rPr>
            <w:noProof/>
            <w:webHidden/>
          </w:rPr>
        </w:r>
        <w:r w:rsidR="00E853E7">
          <w:rPr>
            <w:noProof/>
            <w:webHidden/>
          </w:rPr>
          <w:fldChar w:fldCharType="separate"/>
        </w:r>
        <w:r w:rsidR="00E853E7">
          <w:rPr>
            <w:noProof/>
            <w:webHidden/>
          </w:rPr>
          <w:t>13</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0999" w:history="1">
        <w:r w:rsidR="00E853E7" w:rsidRPr="00560362">
          <w:rPr>
            <w:rStyle w:val="Hyperlink"/>
            <w:noProof/>
          </w:rPr>
          <w:t>Figure 9: Import Reference Material</w:t>
        </w:r>
        <w:r w:rsidR="00E853E7">
          <w:rPr>
            <w:noProof/>
            <w:webHidden/>
          </w:rPr>
          <w:tab/>
        </w:r>
        <w:r w:rsidR="00E853E7">
          <w:rPr>
            <w:noProof/>
            <w:webHidden/>
          </w:rPr>
          <w:fldChar w:fldCharType="begin"/>
        </w:r>
        <w:r w:rsidR="00E853E7">
          <w:rPr>
            <w:noProof/>
            <w:webHidden/>
          </w:rPr>
          <w:instrText xml:space="preserve"> PAGEREF _Toc425160999 \h </w:instrText>
        </w:r>
        <w:r w:rsidR="00E853E7">
          <w:rPr>
            <w:noProof/>
            <w:webHidden/>
          </w:rPr>
        </w:r>
        <w:r w:rsidR="00E853E7">
          <w:rPr>
            <w:noProof/>
            <w:webHidden/>
          </w:rPr>
          <w:fldChar w:fldCharType="separate"/>
        </w:r>
        <w:r w:rsidR="00E853E7">
          <w:rPr>
            <w:noProof/>
            <w:webHidden/>
          </w:rPr>
          <w:t>14</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1000" w:history="1">
        <w:r w:rsidR="00E853E7" w:rsidRPr="00560362">
          <w:rPr>
            <w:rStyle w:val="Hyperlink"/>
            <w:noProof/>
          </w:rPr>
          <w:t>Figure 10: Analyze Requirements</w:t>
        </w:r>
        <w:r w:rsidR="00E853E7">
          <w:rPr>
            <w:noProof/>
            <w:webHidden/>
          </w:rPr>
          <w:tab/>
        </w:r>
        <w:r w:rsidR="00E853E7">
          <w:rPr>
            <w:noProof/>
            <w:webHidden/>
          </w:rPr>
          <w:fldChar w:fldCharType="begin"/>
        </w:r>
        <w:r w:rsidR="00E853E7">
          <w:rPr>
            <w:noProof/>
            <w:webHidden/>
          </w:rPr>
          <w:instrText xml:space="preserve"> PAGEREF _Toc425161000 \h </w:instrText>
        </w:r>
        <w:r w:rsidR="00E853E7">
          <w:rPr>
            <w:noProof/>
            <w:webHidden/>
          </w:rPr>
        </w:r>
        <w:r w:rsidR="00E853E7">
          <w:rPr>
            <w:noProof/>
            <w:webHidden/>
          </w:rPr>
          <w:fldChar w:fldCharType="separate"/>
        </w:r>
        <w:r w:rsidR="00E853E7">
          <w:rPr>
            <w:noProof/>
            <w:webHidden/>
          </w:rPr>
          <w:t>15</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1001" w:history="1">
        <w:r w:rsidR="00E853E7" w:rsidRPr="00560362">
          <w:rPr>
            <w:rStyle w:val="Hyperlink"/>
            <w:noProof/>
          </w:rPr>
          <w:t>Figure 11: Categorize Requirements</w:t>
        </w:r>
        <w:r w:rsidR="00E853E7">
          <w:rPr>
            <w:noProof/>
            <w:webHidden/>
          </w:rPr>
          <w:tab/>
        </w:r>
        <w:r w:rsidR="00E853E7">
          <w:rPr>
            <w:noProof/>
            <w:webHidden/>
          </w:rPr>
          <w:fldChar w:fldCharType="begin"/>
        </w:r>
        <w:r w:rsidR="00E853E7">
          <w:rPr>
            <w:noProof/>
            <w:webHidden/>
          </w:rPr>
          <w:instrText xml:space="preserve"> PAGEREF _Toc425161001 \h </w:instrText>
        </w:r>
        <w:r w:rsidR="00E853E7">
          <w:rPr>
            <w:noProof/>
            <w:webHidden/>
          </w:rPr>
        </w:r>
        <w:r w:rsidR="00E853E7">
          <w:rPr>
            <w:noProof/>
            <w:webHidden/>
          </w:rPr>
          <w:fldChar w:fldCharType="separate"/>
        </w:r>
        <w:r w:rsidR="00E853E7">
          <w:rPr>
            <w:noProof/>
            <w:webHidden/>
          </w:rPr>
          <w:t>16</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1002" w:history="1">
        <w:r w:rsidR="00E853E7" w:rsidRPr="00560362">
          <w:rPr>
            <w:rStyle w:val="Hyperlink"/>
            <w:noProof/>
          </w:rPr>
          <w:t>Figure 12: Add Requirement</w:t>
        </w:r>
        <w:r w:rsidR="00E853E7">
          <w:rPr>
            <w:noProof/>
            <w:webHidden/>
          </w:rPr>
          <w:tab/>
        </w:r>
        <w:r w:rsidR="00E853E7">
          <w:rPr>
            <w:noProof/>
            <w:webHidden/>
          </w:rPr>
          <w:fldChar w:fldCharType="begin"/>
        </w:r>
        <w:r w:rsidR="00E853E7">
          <w:rPr>
            <w:noProof/>
            <w:webHidden/>
          </w:rPr>
          <w:instrText xml:space="preserve"> PAGEREF _Toc425161002 \h </w:instrText>
        </w:r>
        <w:r w:rsidR="00E853E7">
          <w:rPr>
            <w:noProof/>
            <w:webHidden/>
          </w:rPr>
        </w:r>
        <w:r w:rsidR="00E853E7">
          <w:rPr>
            <w:noProof/>
            <w:webHidden/>
          </w:rPr>
          <w:fldChar w:fldCharType="separate"/>
        </w:r>
        <w:r w:rsidR="00E853E7">
          <w:rPr>
            <w:noProof/>
            <w:webHidden/>
          </w:rPr>
          <w:t>17</w:t>
        </w:r>
        <w:r w:rsidR="00E853E7">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E853E7"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5161003" w:history="1">
        <w:r w:rsidR="00E853E7" w:rsidRPr="00424BEF">
          <w:rPr>
            <w:rStyle w:val="Hyperlink"/>
            <w:noProof/>
          </w:rPr>
          <w:t>Table 1: Definition of Terms</w:t>
        </w:r>
        <w:r w:rsidR="00E853E7">
          <w:rPr>
            <w:noProof/>
            <w:webHidden/>
          </w:rPr>
          <w:tab/>
        </w:r>
        <w:r w:rsidR="00E853E7">
          <w:rPr>
            <w:noProof/>
            <w:webHidden/>
          </w:rPr>
          <w:fldChar w:fldCharType="begin"/>
        </w:r>
        <w:r w:rsidR="00E853E7">
          <w:rPr>
            <w:noProof/>
            <w:webHidden/>
          </w:rPr>
          <w:instrText xml:space="preserve"> PAGEREF _Toc425161003 \h </w:instrText>
        </w:r>
        <w:r w:rsidR="00E853E7">
          <w:rPr>
            <w:noProof/>
            <w:webHidden/>
          </w:rPr>
        </w:r>
        <w:r w:rsidR="00E853E7">
          <w:rPr>
            <w:noProof/>
            <w:webHidden/>
          </w:rPr>
          <w:fldChar w:fldCharType="separate"/>
        </w:r>
        <w:r w:rsidR="00E853E7">
          <w:rPr>
            <w:noProof/>
            <w:webHidden/>
          </w:rPr>
          <w:t>18</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1004" w:history="1">
        <w:r w:rsidR="00E853E7" w:rsidRPr="00424BEF">
          <w:rPr>
            <w:rStyle w:val="Hyperlink"/>
            <w:noProof/>
          </w:rPr>
          <w:t>Table 2: List of Use Cases</w:t>
        </w:r>
        <w:r w:rsidR="00E853E7">
          <w:rPr>
            <w:noProof/>
            <w:webHidden/>
          </w:rPr>
          <w:tab/>
        </w:r>
        <w:r w:rsidR="00E853E7">
          <w:rPr>
            <w:noProof/>
            <w:webHidden/>
          </w:rPr>
          <w:fldChar w:fldCharType="begin"/>
        </w:r>
        <w:r w:rsidR="00E853E7">
          <w:rPr>
            <w:noProof/>
            <w:webHidden/>
          </w:rPr>
          <w:instrText xml:space="preserve"> PAGEREF _Toc425161004 \h </w:instrText>
        </w:r>
        <w:r w:rsidR="00E853E7">
          <w:rPr>
            <w:noProof/>
            <w:webHidden/>
          </w:rPr>
        </w:r>
        <w:r w:rsidR="00E853E7">
          <w:rPr>
            <w:noProof/>
            <w:webHidden/>
          </w:rPr>
          <w:fldChar w:fldCharType="separate"/>
        </w:r>
        <w:r w:rsidR="00E853E7">
          <w:rPr>
            <w:noProof/>
            <w:webHidden/>
          </w:rPr>
          <w:t>24</w:t>
        </w:r>
        <w:r w:rsidR="00E853E7">
          <w:rPr>
            <w:noProof/>
            <w:webHidden/>
          </w:rPr>
          <w:fldChar w:fldCharType="end"/>
        </w:r>
      </w:hyperlink>
    </w:p>
    <w:p w:rsidR="00E853E7" w:rsidRDefault="00FE2415">
      <w:pPr>
        <w:pStyle w:val="TableofFigures"/>
        <w:tabs>
          <w:tab w:val="right" w:leader="dot" w:pos="9350"/>
        </w:tabs>
        <w:rPr>
          <w:rFonts w:eastAsiaTheme="minorEastAsia"/>
          <w:noProof/>
        </w:rPr>
      </w:pPr>
      <w:hyperlink w:anchor="_Toc425161005" w:history="1">
        <w:r w:rsidR="00E853E7" w:rsidRPr="00424BEF">
          <w:rPr>
            <w:rStyle w:val="Hyperlink"/>
            <w:noProof/>
          </w:rPr>
          <w:t>Table 3: List of Actors</w:t>
        </w:r>
        <w:r w:rsidR="00E853E7">
          <w:rPr>
            <w:noProof/>
            <w:webHidden/>
          </w:rPr>
          <w:tab/>
        </w:r>
        <w:r w:rsidR="00E853E7">
          <w:rPr>
            <w:noProof/>
            <w:webHidden/>
          </w:rPr>
          <w:fldChar w:fldCharType="begin"/>
        </w:r>
        <w:r w:rsidR="00E853E7">
          <w:rPr>
            <w:noProof/>
            <w:webHidden/>
          </w:rPr>
          <w:instrText xml:space="preserve"> PAGEREF _Toc425161005 \h </w:instrText>
        </w:r>
        <w:r w:rsidR="00E853E7">
          <w:rPr>
            <w:noProof/>
            <w:webHidden/>
          </w:rPr>
        </w:r>
        <w:r w:rsidR="00E853E7">
          <w:rPr>
            <w:noProof/>
            <w:webHidden/>
          </w:rPr>
          <w:fldChar w:fldCharType="separate"/>
        </w:r>
        <w:r w:rsidR="00E853E7">
          <w:rPr>
            <w:noProof/>
            <w:webHidden/>
          </w:rPr>
          <w:t>25</w:t>
        </w:r>
        <w:r w:rsidR="00E853E7">
          <w:rPr>
            <w:noProof/>
            <w:webHidden/>
          </w:rPr>
          <w:fldChar w:fldCharType="end"/>
        </w:r>
      </w:hyperlink>
    </w:p>
    <w:p w:rsidR="00D37768" w:rsidRDefault="0071414C" w:rsidP="00D37768">
      <w:pPr>
        <w:pStyle w:val="Heading1"/>
        <w:pageBreakBefore/>
        <w:numPr>
          <w:ilvl w:val="0"/>
          <w:numId w:val="18"/>
        </w:numPr>
      </w:pPr>
      <w:r>
        <w:rPr>
          <w:b w:val="0"/>
          <w:bCs w:val="0"/>
          <w:noProof/>
        </w:rPr>
        <w:lastRenderedPageBreak/>
        <w:fldChar w:fldCharType="end"/>
      </w:r>
      <w:bookmarkStart w:id="0" w:name="_Toc98"/>
      <w:r w:rsidR="00D37768" w:rsidRPr="00D37768">
        <w:t xml:space="preserve"> </w:t>
      </w:r>
      <w:bookmarkStart w:id="1" w:name="_Toc425160969"/>
      <w:r w:rsidR="00D37768">
        <w:t>Introduction</w:t>
      </w:r>
      <w:bookmarkEnd w:id="0"/>
      <w:bookmarkEnd w:id="1"/>
    </w:p>
    <w:p w:rsidR="00D37768" w:rsidRDefault="00D37768" w:rsidP="00D37768">
      <w:pPr>
        <w:pStyle w:val="Heading2"/>
        <w:numPr>
          <w:ilvl w:val="1"/>
          <w:numId w:val="18"/>
        </w:numPr>
      </w:pPr>
      <w:bookmarkStart w:id="2" w:name="_Toc99"/>
      <w:bookmarkStart w:id="3" w:name="_Toc425160970"/>
      <w:r>
        <w:t>Intent</w:t>
      </w:r>
      <w:bookmarkEnd w:id="2"/>
      <w:bookmarkEnd w:id="3"/>
    </w:p>
    <w:p w:rsidR="00D37768" w:rsidRDefault="00D37768" w:rsidP="00D37768">
      <w:r>
        <w:t xml:space="preserve">The intent of this document is to provide the material required to support the review of the use case "Evaluate System Safety".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D37768" w:rsidRDefault="00D37768" w:rsidP="00D37768">
      <w:pPr>
        <w:pStyle w:val="Heading2"/>
        <w:numPr>
          <w:ilvl w:val="1"/>
          <w:numId w:val="18"/>
        </w:numPr>
      </w:pPr>
      <w:bookmarkStart w:id="4" w:name="_Toc100"/>
      <w:bookmarkStart w:id="5" w:name="_Toc425160971"/>
      <w:r>
        <w:t>Assumptions</w:t>
      </w:r>
      <w:bookmarkEnd w:id="4"/>
      <w:bookmarkEnd w:id="5"/>
    </w:p>
    <w:p w:rsidR="00477932" w:rsidDel="00477932" w:rsidRDefault="00D37768" w:rsidP="00D37768">
      <w:pPr>
        <w:rPr>
          <w:del w:id="6" w:author="John Watson" w:date="2015-10-11T08:55:00Z"/>
        </w:rPr>
      </w:pPr>
      <w:r>
        <w:t>1.</w:t>
      </w:r>
      <w:r>
        <w:tab/>
        <w:t>Initial Activit</w:t>
      </w:r>
      <w:ins w:id="7" w:author="John Watson" w:date="2015-10-11T08:51:00Z">
        <w:r w:rsidR="00477932">
          <w:t>y</w:t>
        </w:r>
      </w:ins>
      <w:del w:id="8" w:author="John Watson" w:date="2015-10-11T08:51:00Z">
        <w:r w:rsidDel="00477932">
          <w:delText>ie</w:delText>
        </w:r>
      </w:del>
      <w:ins w:id="9" w:author="John Watson" w:date="2015-10-11T08:51:00Z">
        <w:r w:rsidR="00477932">
          <w:t xml:space="preserve"> diagram</w:t>
        </w:r>
      </w:ins>
      <w:r>
        <w:t>s - The first passes of the activit</w:t>
      </w:r>
      <w:ins w:id="10" w:author="John Watson" w:date="2015-10-11T08:51:00Z">
        <w:r w:rsidR="00477932">
          <w:t xml:space="preserve">y diagrams associated </w:t>
        </w:r>
        <w:proofErr w:type="spellStart"/>
        <w:r w:rsidR="00477932">
          <w:t>witn</w:t>
        </w:r>
        <w:proofErr w:type="spellEnd"/>
        <w:r w:rsidR="00477932">
          <w:t xml:space="preserve"> the use cases</w:t>
        </w:r>
      </w:ins>
      <w:del w:id="11" w:author="John Watson" w:date="2015-10-11T08:51:00Z">
        <w:r w:rsidDel="00477932">
          <w:delText>ies</w:delText>
        </w:r>
      </w:del>
      <w:r>
        <w:t xml:space="preserve">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r>
        <w:cr/>
        <w:t>2.          Context Assumptions -</w:t>
      </w:r>
      <w:r>
        <w:cr/>
        <w:t xml:space="preserve">                 a.    The workflow use cases defined are intended to be used on large complex systems supported by large geographically diverse development teams. With smaller and simpler systems some of the use cases or use case behavior may not be needed. </w:t>
      </w:r>
      <w:r>
        <w:c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477932" w:rsidRDefault="00477932" w:rsidP="00D37768">
      <w:pPr>
        <w:rPr>
          <w:ins w:id="12" w:author="John Watson" w:date="2015-10-11T08:55:00Z"/>
        </w:rPr>
      </w:pPr>
      <w:bookmarkStart w:id="13" w:name="_GoBack"/>
      <w:bookmarkEnd w:id="13"/>
    </w:p>
    <w:p w:rsidR="00D37768" w:rsidRDefault="00D37768" w:rsidP="00D37768">
      <w:pPr>
        <w:pStyle w:val="Heading1"/>
        <w:numPr>
          <w:ilvl w:val="0"/>
          <w:numId w:val="18"/>
        </w:numPr>
      </w:pPr>
      <w:bookmarkStart w:id="14" w:name="_Toc101"/>
      <w:bookmarkStart w:id="15" w:name="_Toc425160972"/>
      <w:r>
        <w:t>Context</w:t>
      </w:r>
      <w:bookmarkEnd w:id="14"/>
      <w:bookmarkEnd w:id="15"/>
    </w:p>
    <w:p w:rsidR="00D37768" w:rsidRDefault="00D37768" w:rsidP="00D37768">
      <w:r>
        <w:t xml:space="preserve">The diagram below defines a typical Product Domain structure. Within this domain is the SE Development System. </w:t>
      </w:r>
      <w:r>
        <w:cr/>
      </w:r>
      <w:r>
        <w:cr/>
        <w:t xml:space="preserve">Systems Engineering Development System (SEDS) is the context for the Systems Engineering Workflow Use Cases. It is the system used to provide an integrated environment of tools and capabilities required </w:t>
      </w:r>
      <w:r>
        <w:lastRenderedPageBreak/>
        <w:t>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D37768" w:rsidRDefault="00D37768" w:rsidP="00D37768">
      <w:pPr>
        <w:jc w:val="center"/>
      </w:pPr>
      <w:r>
        <w:rPr>
          <w:noProof/>
        </w:rPr>
        <w:drawing>
          <wp:inline distT="0" distB="0" distL="0" distR="0" wp14:anchorId="380783FF" wp14:editId="135FA502">
            <wp:extent cx="5646420" cy="4111654"/>
            <wp:effectExtent l="19050" t="0" r="0" b="0"/>
            <wp:docPr id="3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D37768" w:rsidRDefault="00D37768" w:rsidP="00D37768">
      <w:pPr>
        <w:pStyle w:val="Caption"/>
      </w:pPr>
      <w:bookmarkStart w:id="16" w:name="_Toc102"/>
      <w:bookmarkStart w:id="17" w:name="_Toc425160991"/>
      <w:r>
        <w:t xml:space="preserve">Figure </w:t>
      </w:r>
      <w:r>
        <w:fldChar w:fldCharType="begin"/>
      </w:r>
      <w:r>
        <w:instrText>SEQ Figure \* ARABIC</w:instrText>
      </w:r>
      <w:r>
        <w:fldChar w:fldCharType="separate"/>
      </w:r>
      <w:r w:rsidR="00E853E7">
        <w:rPr>
          <w:noProof/>
        </w:rPr>
        <w:t>1</w:t>
      </w:r>
      <w:r>
        <w:fldChar w:fldCharType="end"/>
      </w:r>
      <w:r>
        <w:t>: Systems Engineering Workflow Use Case Context</w:t>
      </w:r>
      <w:bookmarkEnd w:id="16"/>
      <w:bookmarkEnd w:id="17"/>
    </w:p>
    <w:p w:rsidR="00D37768" w:rsidRDefault="00D37768" w:rsidP="00D37768">
      <w:pPr>
        <w:pStyle w:val="Heading1"/>
        <w:numPr>
          <w:ilvl w:val="0"/>
          <w:numId w:val="18"/>
        </w:numPr>
      </w:pPr>
      <w:bookmarkStart w:id="18" w:name="_Toc103"/>
      <w:bookmarkStart w:id="19" w:name="_Toc425160973"/>
      <w:r>
        <w:t>Items to Review</w:t>
      </w:r>
      <w:bookmarkEnd w:id="18"/>
      <w:bookmarkEnd w:id="19"/>
    </w:p>
    <w:p w:rsidR="00D37768" w:rsidRDefault="00D37768" w:rsidP="00D37768">
      <w:pPr>
        <w:pStyle w:val="Heading2"/>
        <w:numPr>
          <w:ilvl w:val="1"/>
          <w:numId w:val="18"/>
        </w:numPr>
      </w:pPr>
      <w:bookmarkStart w:id="20" w:name="_Toc104"/>
      <w:bookmarkStart w:id="21" w:name="_Toc425160974"/>
      <w:r>
        <w:t>"Evaluate System Safety" Use Case</w:t>
      </w:r>
      <w:bookmarkEnd w:id="20"/>
      <w:bookmarkEnd w:id="21"/>
    </w:p>
    <w:p w:rsidR="00D37768" w:rsidRDefault="00D37768" w:rsidP="00D37768">
      <w:pPr>
        <w:pStyle w:val="Heading3"/>
        <w:numPr>
          <w:ilvl w:val="2"/>
          <w:numId w:val="18"/>
        </w:numPr>
      </w:pPr>
      <w:bookmarkStart w:id="22" w:name="_Toc105"/>
      <w:bookmarkStart w:id="23" w:name="_Toc425160975"/>
      <w:r>
        <w:t>Use Case Attributes</w:t>
      </w:r>
      <w:bookmarkEnd w:id="22"/>
      <w:bookmarkEnd w:id="23"/>
    </w:p>
    <w:p w:rsidR="00D37768" w:rsidRDefault="00D37768" w:rsidP="00D37768">
      <w:r>
        <w:t xml:space="preserve">1.   The location of this use case in the model browser is; "Evaluate System Safety", in the model browser is "System Engineering Operations::System Engineering Development System::SE Life Cycle Workflow Use Cases::System Development Stage::SE Domain Workflow Use Cases::Evaluate System Safety". </w:t>
      </w:r>
      <w:r>
        <w:cr/>
      </w:r>
      <w:r>
        <w:cr/>
        <w:t>2.   The Maturity Level is listed as "</w:t>
      </w:r>
      <w:r w:rsidR="001054C3">
        <w:t>Evolving</w:t>
      </w:r>
      <w:r>
        <w:t xml:space="preserve"> Activity".</w:t>
      </w:r>
      <w:r>
        <w:cr/>
      </w:r>
      <w:r>
        <w:cr/>
        <w:t>3.   The Priority assigned for completing this use case is listed as "</w:t>
      </w:r>
      <w:r w:rsidR="001054C3">
        <w:t>High</w:t>
      </w:r>
      <w:r>
        <w:t>".</w:t>
      </w:r>
    </w:p>
    <w:p w:rsidR="00D37768" w:rsidRDefault="00D37768" w:rsidP="00D37768">
      <w:pPr>
        <w:pStyle w:val="Heading3"/>
        <w:numPr>
          <w:ilvl w:val="2"/>
          <w:numId w:val="18"/>
        </w:numPr>
      </w:pPr>
      <w:bookmarkStart w:id="24" w:name="_Toc106"/>
      <w:bookmarkStart w:id="25" w:name="_Toc425160976"/>
      <w:r>
        <w:lastRenderedPageBreak/>
        <w:t>Use Case Description</w:t>
      </w:r>
      <w:bookmarkEnd w:id="24"/>
      <w:bookmarkEnd w:id="25"/>
    </w:p>
    <w:p w:rsidR="00D37768" w:rsidRDefault="00D37768" w:rsidP="00D37768">
      <w:r w:rsidRPr="00DD4321">
        <w:rPr>
          <w:b/>
        </w:rPr>
        <w:t>Goal -</w:t>
      </w:r>
      <w:r>
        <w:t xml:space="preserve"> The goal of this workflow use case is to evaluate the system for safety related hazards and derive a plan to mitigate these risks. </w:t>
      </w:r>
    </w:p>
    <w:p w:rsidR="00D37768" w:rsidRDefault="00D37768" w:rsidP="00D37768">
      <w:r w:rsidRPr="00DD4321">
        <w:rPr>
          <w:b/>
        </w:rPr>
        <w:t>Primary Actor -</w:t>
      </w:r>
      <w:r>
        <w:t xml:space="preserve"> Safety SysEng</w:t>
      </w:r>
    </w:p>
    <w:p w:rsidR="00D37768" w:rsidRDefault="00D37768" w:rsidP="00D37768">
      <w:r w:rsidRPr="00DD4321">
        <w:rPr>
          <w:b/>
        </w:rPr>
        <w:t xml:space="preserve">Secondary Actors </w:t>
      </w:r>
      <w:r>
        <w:rPr>
          <w:b/>
        </w:rPr>
        <w:t>–</w:t>
      </w:r>
      <w:r>
        <w:t xml:space="preserve"> </w:t>
      </w:r>
    </w:p>
    <w:p w:rsidR="00D37768" w:rsidRDefault="00D37768" w:rsidP="00D37768">
      <w:r w:rsidRPr="00DD4321">
        <w:rPr>
          <w:b/>
        </w:rPr>
        <w:t>Preconditions -</w:t>
      </w:r>
      <w:r>
        <w:cr/>
        <w:t>1.</w:t>
      </w:r>
      <w:r>
        <w:tab/>
        <w:t xml:space="preserve"> The following Use Cases have been initiated and are at least at a reasonable level of maturity;</w:t>
      </w:r>
    </w:p>
    <w:p w:rsidR="00D37768" w:rsidRDefault="00D37768" w:rsidP="00D37768">
      <w:r>
        <w:tab/>
        <w:t>-</w:t>
      </w:r>
      <w:r>
        <w:tab/>
        <w:t xml:space="preserve"> Analyze Stakeholders Needs </w:t>
      </w:r>
    </w:p>
    <w:p w:rsidR="00D37768" w:rsidRDefault="00D37768" w:rsidP="00D37768">
      <w:r>
        <w:tab/>
        <w:t>-</w:t>
      </w:r>
      <w:r>
        <w:tab/>
        <w:t xml:space="preserve"> Derive System Requirements</w:t>
      </w:r>
      <w:r>
        <w:cr/>
      </w:r>
      <w:r>
        <w:cr/>
      </w:r>
      <w:r w:rsidRPr="00DD4321">
        <w:rPr>
          <w:b/>
        </w:rPr>
        <w:t xml:space="preserve">Activity </w:t>
      </w:r>
      <w:r>
        <w:rPr>
          <w:b/>
        </w:rPr>
        <w:t>–</w:t>
      </w:r>
    </w:p>
    <w:p w:rsidR="00D37768" w:rsidRDefault="00D37768" w:rsidP="00D37768">
      <w:pPr>
        <w:pStyle w:val="ListParagraph"/>
        <w:numPr>
          <w:ilvl w:val="0"/>
          <w:numId w:val="19"/>
        </w:numPr>
      </w:pPr>
      <w:r>
        <w:t>Identify applicable safety standards</w:t>
      </w:r>
    </w:p>
    <w:p w:rsidR="00D37768" w:rsidRDefault="00D37768" w:rsidP="00D37768">
      <w:pPr>
        <w:pStyle w:val="ListParagraph"/>
        <w:numPr>
          <w:ilvl w:val="0"/>
          <w:numId w:val="19"/>
        </w:numPr>
      </w:pPr>
      <w:r>
        <w:t>Identify Safety Hazards undesired events and their causes</w:t>
      </w:r>
    </w:p>
    <w:p w:rsidR="00D37768" w:rsidRDefault="00D37768" w:rsidP="00D37768">
      <w:pPr>
        <w:pStyle w:val="ListParagraph"/>
        <w:numPr>
          <w:ilvl w:val="0"/>
          <w:numId w:val="19"/>
        </w:numPr>
      </w:pPr>
      <w:r>
        <w:t>Determine Risk level of each hazard</w:t>
      </w:r>
    </w:p>
    <w:p w:rsidR="00D37768" w:rsidRDefault="00D37768" w:rsidP="00D37768">
      <w:pPr>
        <w:pStyle w:val="ListParagraph"/>
        <w:numPr>
          <w:ilvl w:val="0"/>
          <w:numId w:val="19"/>
        </w:numPr>
      </w:pPr>
      <w:r>
        <w:t>Analyze Hazard's faults and failures</w:t>
      </w:r>
    </w:p>
    <w:p w:rsidR="00D37768" w:rsidRDefault="00D37768" w:rsidP="00D37768">
      <w:pPr>
        <w:pStyle w:val="ListParagraph"/>
        <w:numPr>
          <w:ilvl w:val="0"/>
          <w:numId w:val="19"/>
        </w:numPr>
      </w:pPr>
      <w:r>
        <w:t>Define the Safety Measures</w:t>
      </w:r>
    </w:p>
    <w:p w:rsidR="00D37768" w:rsidRDefault="00D37768" w:rsidP="00D37768">
      <w:pPr>
        <w:pStyle w:val="ListParagraph"/>
        <w:numPr>
          <w:ilvl w:val="0"/>
          <w:numId w:val="19"/>
        </w:numPr>
      </w:pPr>
      <w:r>
        <w:t>Create Safety Requirements</w:t>
      </w:r>
    </w:p>
    <w:p w:rsidR="00D37768" w:rsidRDefault="00D37768" w:rsidP="00D37768">
      <w:pPr>
        <w:pStyle w:val="ListParagraph"/>
        <w:numPr>
          <w:ilvl w:val="0"/>
          <w:numId w:val="19"/>
        </w:numPr>
      </w:pPr>
      <w:r>
        <w:t>Provide traceability from Safety measures to faults and to hazards</w:t>
      </w:r>
    </w:p>
    <w:p w:rsidR="00D37768" w:rsidRDefault="00D37768" w:rsidP="00D37768">
      <w:pPr>
        <w:pStyle w:val="ListParagraph"/>
        <w:numPr>
          <w:ilvl w:val="0"/>
          <w:numId w:val="19"/>
        </w:numPr>
      </w:pPr>
      <w:r>
        <w:t xml:space="preserve">Conduct analysis to determine the severity level, the probability of occurrence and assess the level of risk. </w:t>
      </w:r>
    </w:p>
    <w:p w:rsidR="00D37768" w:rsidRDefault="00D37768" w:rsidP="00D37768">
      <w:pPr>
        <w:pStyle w:val="ListParagraph"/>
        <w:numPr>
          <w:ilvl w:val="0"/>
          <w:numId w:val="19"/>
        </w:numPr>
      </w:pPr>
      <w:r>
        <w:t xml:space="preserve">Determine if the analysis results are acceptable for use. </w:t>
      </w:r>
    </w:p>
    <w:p w:rsidR="00D37768" w:rsidRDefault="00D37768" w:rsidP="00D37768">
      <w:pPr>
        <w:pStyle w:val="ListParagraph"/>
        <w:numPr>
          <w:ilvl w:val="1"/>
          <w:numId w:val="19"/>
        </w:numPr>
      </w:pPr>
      <w:r>
        <w:t xml:space="preserve">If it is acceptable, capture these results and show tractability to identified Hazard. </w:t>
      </w:r>
    </w:p>
    <w:p w:rsidR="00D37768" w:rsidRDefault="00D37768" w:rsidP="00D37768">
      <w:pPr>
        <w:pStyle w:val="ListParagraph"/>
        <w:numPr>
          <w:ilvl w:val="1"/>
          <w:numId w:val="19"/>
        </w:numPr>
      </w:pPr>
      <w:r>
        <w:t>If not, determine best corrective solution to eliminate or minimize the level of risk. This could be by design and/or by procedure/process</w:t>
      </w:r>
    </w:p>
    <w:p w:rsidR="00D37768" w:rsidRDefault="00D37768" w:rsidP="00D37768">
      <w:pPr>
        <w:pStyle w:val="ListParagraph"/>
        <w:numPr>
          <w:ilvl w:val="1"/>
          <w:numId w:val="19"/>
        </w:numPr>
      </w:pPr>
      <w:r>
        <w:t>Update Model and other information</w:t>
      </w:r>
    </w:p>
    <w:p w:rsidR="00D37768" w:rsidRDefault="00D37768" w:rsidP="00D37768">
      <w:pPr>
        <w:pStyle w:val="ListParagraph"/>
        <w:numPr>
          <w:ilvl w:val="2"/>
          <w:numId w:val="19"/>
        </w:numPr>
      </w:pPr>
      <w:r>
        <w:t xml:space="preserve">Derive Safety related requirements that address Hazards. </w:t>
      </w:r>
    </w:p>
    <w:p w:rsidR="00D37768" w:rsidRDefault="00D37768" w:rsidP="00D37768">
      <w:pPr>
        <w:pStyle w:val="ListParagraph"/>
        <w:numPr>
          <w:ilvl w:val="2"/>
          <w:numId w:val="19"/>
        </w:numPr>
      </w:pPr>
      <w:r>
        <w:t>ii.</w:t>
      </w:r>
      <w:r>
        <w:tab/>
        <w:t>Show how these requirements are satisfied</w:t>
      </w:r>
    </w:p>
    <w:p w:rsidR="00D37768" w:rsidRDefault="00D37768" w:rsidP="00D37768">
      <w:pPr>
        <w:pStyle w:val="ListParagraph"/>
        <w:numPr>
          <w:ilvl w:val="2"/>
          <w:numId w:val="19"/>
        </w:numPr>
      </w:pPr>
      <w:r>
        <w:t>iii.</w:t>
      </w:r>
      <w:r>
        <w:tab/>
        <w:t>Show traceability from Hazards to Risk mitigation requirements to system elements satisfying those requirements.</w:t>
      </w:r>
    </w:p>
    <w:p w:rsidR="00D37768" w:rsidRDefault="00D37768" w:rsidP="00D37768">
      <w:pPr>
        <w:pStyle w:val="ListParagraph"/>
        <w:numPr>
          <w:ilvl w:val="0"/>
          <w:numId w:val="19"/>
        </w:numPr>
      </w:pPr>
      <w:r>
        <w:t xml:space="preserve">Verify solution to determine if Hazard has been appropriately addressed. </w:t>
      </w:r>
    </w:p>
    <w:p w:rsidR="00D37768" w:rsidRDefault="00D37768" w:rsidP="00D37768">
      <w:r w:rsidRPr="00DD4321">
        <w:rPr>
          <w:b/>
        </w:rPr>
        <w:t>Post Conditions -</w:t>
      </w:r>
      <w:r>
        <w:cr/>
      </w:r>
      <w:r>
        <w:cr/>
      </w:r>
      <w:r>
        <w:cr/>
      </w:r>
      <w:r w:rsidRPr="00DD4321">
        <w:rPr>
          <w:b/>
        </w:rPr>
        <w:t>References and Citations:</w:t>
      </w:r>
      <w:r>
        <w:t xml:space="preserve"> </w:t>
      </w:r>
      <w:r>
        <w:cr/>
        <w:t xml:space="preserve">      [2] References:  INCOSE Systems Engineering Handbook</w:t>
      </w:r>
      <w:r>
        <w:cr/>
        <w:t xml:space="preserve">      [3] SEBok - Concept Definition</w:t>
      </w:r>
      <w:r>
        <w:cr/>
        <w:t xml:space="preserve">      [7] Douglas, Bruce: Safety Analysis of UML Models</w:t>
      </w:r>
    </w:p>
    <w:p w:rsidR="00D37768" w:rsidRDefault="00D37768" w:rsidP="00D37768">
      <w:pPr>
        <w:pStyle w:val="Heading3"/>
        <w:numPr>
          <w:ilvl w:val="2"/>
          <w:numId w:val="18"/>
        </w:numPr>
      </w:pPr>
      <w:bookmarkStart w:id="26" w:name="_Toc107"/>
      <w:bookmarkStart w:id="27" w:name="_Toc425160977"/>
      <w:r>
        <w:lastRenderedPageBreak/>
        <w:t>Use Case Related Diagrams</w:t>
      </w:r>
      <w:bookmarkEnd w:id="26"/>
      <w:bookmarkEnd w:id="27"/>
    </w:p>
    <w:p w:rsidR="00D37768" w:rsidRDefault="00D37768" w:rsidP="00D37768">
      <w:pPr>
        <w:pStyle w:val="Heading4"/>
        <w:numPr>
          <w:ilvl w:val="3"/>
          <w:numId w:val="18"/>
        </w:numPr>
      </w:pPr>
      <w:bookmarkStart w:id="28" w:name="_Toc108"/>
      <w:r>
        <w:t>Use Case Diagram</w:t>
      </w:r>
      <w:bookmarkEnd w:id="28"/>
    </w:p>
    <w:p w:rsidR="00D37768" w:rsidRDefault="00D37768" w:rsidP="00D37768">
      <w:pPr>
        <w:jc w:val="center"/>
      </w:pPr>
      <w:r>
        <w:rPr>
          <w:noProof/>
        </w:rPr>
        <w:drawing>
          <wp:inline distT="0" distB="0" distL="0" distR="0" wp14:anchorId="5749E942" wp14:editId="49867745">
            <wp:extent cx="6219147" cy="7325518"/>
            <wp:effectExtent l="19050" t="0" r="0" b="0"/>
            <wp:docPr id="3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D37768" w:rsidRDefault="00D37768" w:rsidP="00D37768">
      <w:pPr>
        <w:pStyle w:val="Caption"/>
      </w:pPr>
      <w:bookmarkStart w:id="29" w:name="_Toc109"/>
      <w:bookmarkStart w:id="30" w:name="_Toc425160992"/>
      <w:r>
        <w:t xml:space="preserve">Figure </w:t>
      </w:r>
      <w:r>
        <w:fldChar w:fldCharType="begin"/>
      </w:r>
      <w:r>
        <w:instrText>SEQ Figure \* ARABIC</w:instrText>
      </w:r>
      <w:r>
        <w:fldChar w:fldCharType="separate"/>
      </w:r>
      <w:r w:rsidR="00E853E7">
        <w:rPr>
          <w:noProof/>
        </w:rPr>
        <w:t>2</w:t>
      </w:r>
      <w:r>
        <w:fldChar w:fldCharType="end"/>
      </w:r>
      <w:r>
        <w:t>: Specialty Engineering</w:t>
      </w:r>
      <w:bookmarkEnd w:id="29"/>
      <w:bookmarkEnd w:id="30"/>
    </w:p>
    <w:p w:rsidR="00D37768" w:rsidRDefault="00D37768" w:rsidP="00D37768">
      <w:pPr>
        <w:pStyle w:val="Heading4"/>
        <w:numPr>
          <w:ilvl w:val="3"/>
          <w:numId w:val="18"/>
        </w:numPr>
      </w:pPr>
      <w:bookmarkStart w:id="31" w:name="_Toc110"/>
      <w:r>
        <w:lastRenderedPageBreak/>
        <w:t>Activity Diagrams</w:t>
      </w:r>
      <w:bookmarkEnd w:id="31"/>
    </w:p>
    <w:p w:rsidR="00D37768" w:rsidRDefault="00D37768" w:rsidP="00D37768">
      <w:pPr>
        <w:pStyle w:val="Heading5"/>
        <w:numPr>
          <w:ilvl w:val="4"/>
          <w:numId w:val="18"/>
        </w:numPr>
      </w:pPr>
      <w:bookmarkStart w:id="32" w:name="_Toc111"/>
      <w:r>
        <w:t>Evaluate System Safety</w:t>
      </w:r>
      <w:bookmarkEnd w:id="32"/>
    </w:p>
    <w:p w:rsidR="00D37768" w:rsidRDefault="00D37768" w:rsidP="00D37768">
      <w:pPr>
        <w:jc w:val="center"/>
      </w:pPr>
      <w:r>
        <w:rPr>
          <w:noProof/>
        </w:rPr>
        <w:drawing>
          <wp:inline distT="0" distB="0" distL="0" distR="0" wp14:anchorId="469A7A4B" wp14:editId="2F525C20">
            <wp:extent cx="4987052" cy="7187222"/>
            <wp:effectExtent l="19050" t="0" r="0" b="0"/>
            <wp:docPr id="3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987052" cy="7187222"/>
                    </a:xfrm>
                    <a:prstGeom prst="rect">
                      <a:avLst/>
                    </a:prstGeom>
                    <a:noFill/>
                    <a:ln w="9525">
                      <a:noFill/>
                      <a:miter lim="800000"/>
                      <a:headEnd/>
                      <a:tailEnd/>
                    </a:ln>
                  </pic:spPr>
                </pic:pic>
              </a:graphicData>
            </a:graphic>
          </wp:inline>
        </w:drawing>
      </w:r>
    </w:p>
    <w:p w:rsidR="00D37768" w:rsidRDefault="00D37768" w:rsidP="00D37768">
      <w:pPr>
        <w:pStyle w:val="Caption"/>
      </w:pPr>
      <w:bookmarkStart w:id="33" w:name="_Toc112"/>
      <w:bookmarkStart w:id="34" w:name="_Toc425160993"/>
      <w:r>
        <w:t xml:space="preserve">Figure </w:t>
      </w:r>
      <w:r>
        <w:fldChar w:fldCharType="begin"/>
      </w:r>
      <w:r>
        <w:instrText>SEQ Figure \* ARABIC</w:instrText>
      </w:r>
      <w:r>
        <w:fldChar w:fldCharType="separate"/>
      </w:r>
      <w:r w:rsidR="00E853E7">
        <w:rPr>
          <w:noProof/>
        </w:rPr>
        <w:t>3</w:t>
      </w:r>
      <w:r>
        <w:fldChar w:fldCharType="end"/>
      </w:r>
      <w:r>
        <w:t>: Evaluate System Safety</w:t>
      </w:r>
      <w:bookmarkEnd w:id="33"/>
      <w:bookmarkEnd w:id="34"/>
    </w:p>
    <w:p w:rsidR="00D37768" w:rsidRDefault="00D37768" w:rsidP="00D37768">
      <w:pPr>
        <w:pStyle w:val="Heading5"/>
        <w:numPr>
          <w:ilvl w:val="4"/>
          <w:numId w:val="18"/>
        </w:numPr>
      </w:pPr>
      <w:bookmarkStart w:id="35" w:name="_Toc113"/>
      <w:r>
        <w:lastRenderedPageBreak/>
        <w:t>Analyze System Hazards</w:t>
      </w:r>
      <w:bookmarkEnd w:id="35"/>
    </w:p>
    <w:p w:rsidR="00D37768" w:rsidRDefault="00D37768" w:rsidP="00D37768">
      <w:pPr>
        <w:jc w:val="center"/>
      </w:pPr>
      <w:r>
        <w:rPr>
          <w:noProof/>
        </w:rPr>
        <w:drawing>
          <wp:inline distT="0" distB="0" distL="0" distR="0" wp14:anchorId="05A4F90B" wp14:editId="24F2BE11">
            <wp:extent cx="4341668" cy="3681617"/>
            <wp:effectExtent l="19050" t="0" r="0" b="0"/>
            <wp:docPr id="3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D37768" w:rsidRDefault="00D37768" w:rsidP="00D37768">
      <w:pPr>
        <w:pStyle w:val="Caption"/>
      </w:pPr>
      <w:bookmarkStart w:id="36" w:name="_Toc114"/>
      <w:bookmarkStart w:id="37" w:name="_Toc425160994"/>
      <w:r>
        <w:t xml:space="preserve">Figure </w:t>
      </w:r>
      <w:r>
        <w:fldChar w:fldCharType="begin"/>
      </w:r>
      <w:r>
        <w:instrText>SEQ Figure \* ARABIC</w:instrText>
      </w:r>
      <w:r>
        <w:fldChar w:fldCharType="separate"/>
      </w:r>
      <w:r w:rsidR="00E853E7">
        <w:rPr>
          <w:noProof/>
        </w:rPr>
        <w:t>4</w:t>
      </w:r>
      <w:r>
        <w:fldChar w:fldCharType="end"/>
      </w:r>
      <w:r>
        <w:t>: Analyze System Hazards</w:t>
      </w:r>
      <w:bookmarkEnd w:id="36"/>
      <w:bookmarkEnd w:id="37"/>
    </w:p>
    <w:p w:rsidR="00D37768" w:rsidRDefault="00D37768" w:rsidP="00D37768">
      <w:pPr>
        <w:pStyle w:val="Heading5"/>
        <w:numPr>
          <w:ilvl w:val="4"/>
          <w:numId w:val="18"/>
        </w:numPr>
      </w:pPr>
      <w:bookmarkStart w:id="38" w:name="_Toc115"/>
      <w:r>
        <w:lastRenderedPageBreak/>
        <w:t>Design S0I with Safety Measures</w:t>
      </w:r>
      <w:bookmarkEnd w:id="38"/>
    </w:p>
    <w:p w:rsidR="00D37768" w:rsidRDefault="00D37768" w:rsidP="00D37768">
      <w:pPr>
        <w:jc w:val="center"/>
      </w:pPr>
      <w:r>
        <w:rPr>
          <w:noProof/>
        </w:rPr>
        <w:drawing>
          <wp:inline distT="0" distB="0" distL="0" distR="0" wp14:anchorId="0F7245F4" wp14:editId="2DF268D3">
            <wp:extent cx="4341668" cy="3842963"/>
            <wp:effectExtent l="19050" t="0" r="0" b="0"/>
            <wp:docPr id="3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D37768" w:rsidRDefault="00D37768" w:rsidP="00D37768">
      <w:pPr>
        <w:pStyle w:val="Caption"/>
      </w:pPr>
      <w:bookmarkStart w:id="39" w:name="_Toc116"/>
      <w:bookmarkStart w:id="40" w:name="_Toc425160995"/>
      <w:r>
        <w:t xml:space="preserve">Figure </w:t>
      </w:r>
      <w:r>
        <w:fldChar w:fldCharType="begin"/>
      </w:r>
      <w:r>
        <w:instrText>SEQ Figure \* ARABIC</w:instrText>
      </w:r>
      <w:r>
        <w:fldChar w:fldCharType="separate"/>
      </w:r>
      <w:r w:rsidR="00E853E7">
        <w:rPr>
          <w:noProof/>
        </w:rPr>
        <w:t>5</w:t>
      </w:r>
      <w:r>
        <w:fldChar w:fldCharType="end"/>
      </w:r>
      <w:r>
        <w:t>: Design S0I with Safety Measures</w:t>
      </w:r>
      <w:bookmarkEnd w:id="39"/>
      <w:bookmarkEnd w:id="40"/>
    </w:p>
    <w:p w:rsidR="00D37768" w:rsidRDefault="00D37768" w:rsidP="00D37768">
      <w:pPr>
        <w:pStyle w:val="Heading4"/>
        <w:numPr>
          <w:ilvl w:val="3"/>
          <w:numId w:val="18"/>
        </w:numPr>
      </w:pPr>
      <w:bookmarkStart w:id="41" w:name="_Toc117"/>
      <w:r>
        <w:lastRenderedPageBreak/>
        <w:t>Block Definition Diagrams</w:t>
      </w:r>
      <w:bookmarkEnd w:id="41"/>
    </w:p>
    <w:p w:rsidR="00D37768" w:rsidRDefault="00D37768" w:rsidP="00D37768">
      <w:pPr>
        <w:jc w:val="center"/>
      </w:pPr>
      <w:r>
        <w:rPr>
          <w:noProof/>
        </w:rPr>
        <w:drawing>
          <wp:inline distT="0" distB="0" distL="0" distR="0" wp14:anchorId="47AC2F8F" wp14:editId="33A950AD">
            <wp:extent cx="5646420" cy="4465804"/>
            <wp:effectExtent l="19050" t="0" r="0" b="0"/>
            <wp:docPr id="3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65804"/>
                    </a:xfrm>
                    <a:prstGeom prst="rect">
                      <a:avLst/>
                    </a:prstGeom>
                    <a:noFill/>
                    <a:ln w="9525">
                      <a:noFill/>
                      <a:miter lim="800000"/>
                      <a:headEnd/>
                      <a:tailEnd/>
                    </a:ln>
                  </pic:spPr>
                </pic:pic>
              </a:graphicData>
            </a:graphic>
          </wp:inline>
        </w:drawing>
      </w:r>
    </w:p>
    <w:p w:rsidR="00D37768" w:rsidRDefault="00D37768" w:rsidP="00D37768">
      <w:pPr>
        <w:pStyle w:val="Caption"/>
      </w:pPr>
      <w:bookmarkStart w:id="42" w:name="_Toc118"/>
      <w:bookmarkStart w:id="43" w:name="_Toc425160996"/>
      <w:r>
        <w:t xml:space="preserve">Figure </w:t>
      </w:r>
      <w:r>
        <w:fldChar w:fldCharType="begin"/>
      </w:r>
      <w:r>
        <w:instrText>SEQ Figure \* ARABIC</w:instrText>
      </w:r>
      <w:r>
        <w:fldChar w:fldCharType="separate"/>
      </w:r>
      <w:r w:rsidR="00E853E7">
        <w:rPr>
          <w:noProof/>
        </w:rPr>
        <w:t>6</w:t>
      </w:r>
      <w:r>
        <w:fldChar w:fldCharType="end"/>
      </w:r>
      <w:r>
        <w:t>: Safety Related Terms</w:t>
      </w:r>
      <w:bookmarkEnd w:id="42"/>
      <w:bookmarkEnd w:id="43"/>
    </w:p>
    <w:p w:rsidR="00D37768" w:rsidRDefault="00D37768" w:rsidP="00D37768">
      <w:pPr>
        <w:pStyle w:val="Heading3"/>
        <w:numPr>
          <w:ilvl w:val="2"/>
          <w:numId w:val="18"/>
        </w:numPr>
      </w:pPr>
      <w:bookmarkStart w:id="44" w:name="_Toc119"/>
      <w:bookmarkStart w:id="45" w:name="_Toc425160978"/>
      <w:r>
        <w:t>Other Called Activities</w:t>
      </w:r>
      <w:bookmarkEnd w:id="44"/>
      <w:bookmarkEnd w:id="45"/>
    </w:p>
    <w:p w:rsidR="00D37768" w:rsidRDefault="00D37768" w:rsidP="00D37768">
      <w:r>
        <w:t xml:space="preserve">The following Call Operations are located on the above activities. </w:t>
      </w:r>
    </w:p>
    <w:p w:rsidR="00D37768" w:rsidRDefault="00D37768" w:rsidP="00D37768">
      <w:pPr>
        <w:pStyle w:val="ListParagraph"/>
        <w:numPr>
          <w:ilvl w:val="0"/>
          <w:numId w:val="20"/>
        </w:numPr>
      </w:pPr>
      <w:r>
        <w:t>Import Reference Material</w:t>
      </w:r>
    </w:p>
    <w:p w:rsidR="00D37768" w:rsidRDefault="00D37768" w:rsidP="00D37768">
      <w:pPr>
        <w:pStyle w:val="ListParagraph"/>
        <w:numPr>
          <w:ilvl w:val="0"/>
          <w:numId w:val="20"/>
        </w:numPr>
      </w:pPr>
      <w:r>
        <w:t>Measure Change Impact</w:t>
      </w:r>
    </w:p>
    <w:p w:rsidR="00D37768" w:rsidRDefault="00D37768" w:rsidP="00D37768">
      <w:pPr>
        <w:pStyle w:val="ListParagraph"/>
        <w:numPr>
          <w:ilvl w:val="0"/>
          <w:numId w:val="20"/>
        </w:numPr>
      </w:pPr>
      <w:r>
        <w:t>Conduct a Review</w:t>
      </w:r>
    </w:p>
    <w:p w:rsidR="00D37768" w:rsidRDefault="00D37768" w:rsidP="00D37768">
      <w:pPr>
        <w:pStyle w:val="Heading1"/>
        <w:numPr>
          <w:ilvl w:val="0"/>
          <w:numId w:val="18"/>
        </w:numPr>
      </w:pPr>
      <w:bookmarkStart w:id="46" w:name="_Toc120"/>
      <w:bookmarkStart w:id="47" w:name="_Toc425160979"/>
      <w:r>
        <w:t>Supporting Information</w:t>
      </w:r>
      <w:bookmarkEnd w:id="46"/>
      <w:bookmarkEnd w:id="47"/>
    </w:p>
    <w:p w:rsidR="00D37768" w:rsidRDefault="00D37768" w:rsidP="00D37768">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37768" w:rsidRDefault="00D37768" w:rsidP="00D37768">
      <w:pPr>
        <w:pStyle w:val="Heading2"/>
        <w:numPr>
          <w:ilvl w:val="1"/>
          <w:numId w:val="18"/>
        </w:numPr>
      </w:pPr>
      <w:bookmarkStart w:id="48" w:name="_Toc121"/>
      <w:bookmarkStart w:id="49" w:name="_Toc425160980"/>
      <w:r>
        <w:lastRenderedPageBreak/>
        <w:t>Called Activities</w:t>
      </w:r>
      <w:bookmarkEnd w:id="48"/>
      <w:bookmarkEnd w:id="49"/>
    </w:p>
    <w:p w:rsidR="00D37768" w:rsidRDefault="00D37768" w:rsidP="00D37768">
      <w:pPr>
        <w:pStyle w:val="Heading3"/>
        <w:numPr>
          <w:ilvl w:val="2"/>
          <w:numId w:val="18"/>
        </w:numPr>
      </w:pPr>
      <w:bookmarkStart w:id="50" w:name="_Toc122"/>
      <w:bookmarkStart w:id="51" w:name="_Toc425160981"/>
      <w:r>
        <w:t>Measure a Change Impact</w:t>
      </w:r>
      <w:bookmarkEnd w:id="50"/>
      <w:bookmarkEnd w:id="51"/>
    </w:p>
    <w:p w:rsidR="00D37768" w:rsidRDefault="00D37768" w:rsidP="00D37768">
      <w:pPr>
        <w:jc w:val="center"/>
      </w:pPr>
      <w:r>
        <w:rPr>
          <w:noProof/>
        </w:rPr>
        <w:drawing>
          <wp:inline distT="0" distB="0" distL="0" distR="0" wp14:anchorId="0188BA85" wp14:editId="7568203C">
            <wp:extent cx="4532350" cy="6380493"/>
            <wp:effectExtent l="19050" t="0" r="0" b="0"/>
            <wp:docPr id="3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D37768" w:rsidRDefault="00D37768" w:rsidP="00D37768">
      <w:pPr>
        <w:pStyle w:val="Caption"/>
      </w:pPr>
      <w:bookmarkStart w:id="52" w:name="_Toc123"/>
      <w:bookmarkStart w:id="53" w:name="_Toc425160997"/>
      <w:r>
        <w:t xml:space="preserve">Figure </w:t>
      </w:r>
      <w:r>
        <w:fldChar w:fldCharType="begin"/>
      </w:r>
      <w:r>
        <w:instrText>SEQ Figure \* ARABIC</w:instrText>
      </w:r>
      <w:r>
        <w:fldChar w:fldCharType="separate"/>
      </w:r>
      <w:r w:rsidR="00E853E7">
        <w:rPr>
          <w:noProof/>
        </w:rPr>
        <w:t>7</w:t>
      </w:r>
      <w:r>
        <w:fldChar w:fldCharType="end"/>
      </w:r>
      <w:r>
        <w:t>: Measure a Change Impact</w:t>
      </w:r>
      <w:bookmarkEnd w:id="52"/>
      <w:bookmarkEnd w:id="53"/>
    </w:p>
    <w:p w:rsidR="00D37768" w:rsidRDefault="00D37768" w:rsidP="00D37768">
      <w:pPr>
        <w:pStyle w:val="Heading3"/>
        <w:numPr>
          <w:ilvl w:val="2"/>
          <w:numId w:val="18"/>
        </w:numPr>
      </w:pPr>
      <w:bookmarkStart w:id="54" w:name="_Toc124"/>
      <w:bookmarkStart w:id="55" w:name="_Toc425160982"/>
      <w:r>
        <w:lastRenderedPageBreak/>
        <w:t>Conduct a Review</w:t>
      </w:r>
      <w:bookmarkEnd w:id="54"/>
      <w:bookmarkEnd w:id="55"/>
    </w:p>
    <w:p w:rsidR="00D37768" w:rsidRDefault="00D37768" w:rsidP="00D37768">
      <w:pPr>
        <w:jc w:val="center"/>
      </w:pPr>
      <w:r>
        <w:rPr>
          <w:noProof/>
        </w:rPr>
        <w:drawing>
          <wp:inline distT="0" distB="0" distL="0" distR="0" wp14:anchorId="36A9862D" wp14:editId="208D2C6A">
            <wp:extent cx="4341668" cy="5984462"/>
            <wp:effectExtent l="19050" t="0" r="0" b="0"/>
            <wp:docPr id="3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D37768" w:rsidRDefault="00D37768" w:rsidP="00D37768">
      <w:pPr>
        <w:pStyle w:val="Caption"/>
      </w:pPr>
      <w:bookmarkStart w:id="56" w:name="_Toc125"/>
      <w:bookmarkStart w:id="57" w:name="_Toc425160998"/>
      <w:r>
        <w:t xml:space="preserve">Figure </w:t>
      </w:r>
      <w:r>
        <w:fldChar w:fldCharType="begin"/>
      </w:r>
      <w:r>
        <w:instrText>SEQ Figure \* ARABIC</w:instrText>
      </w:r>
      <w:r>
        <w:fldChar w:fldCharType="separate"/>
      </w:r>
      <w:r w:rsidR="00E853E7">
        <w:rPr>
          <w:noProof/>
        </w:rPr>
        <w:t>8</w:t>
      </w:r>
      <w:r>
        <w:fldChar w:fldCharType="end"/>
      </w:r>
      <w:r>
        <w:t>: Conduct a Review</w:t>
      </w:r>
      <w:bookmarkEnd w:id="56"/>
      <w:bookmarkEnd w:id="57"/>
    </w:p>
    <w:p w:rsidR="00D37768" w:rsidRDefault="00D37768" w:rsidP="00D37768">
      <w:pPr>
        <w:pStyle w:val="Heading3"/>
        <w:numPr>
          <w:ilvl w:val="2"/>
          <w:numId w:val="18"/>
        </w:numPr>
      </w:pPr>
      <w:bookmarkStart w:id="58" w:name="_Toc126"/>
      <w:bookmarkStart w:id="59" w:name="_Toc425160983"/>
      <w:r>
        <w:lastRenderedPageBreak/>
        <w:t>Import Reference Material</w:t>
      </w:r>
      <w:bookmarkEnd w:id="58"/>
      <w:bookmarkEnd w:id="59"/>
    </w:p>
    <w:p w:rsidR="00D37768" w:rsidRDefault="00D37768" w:rsidP="00D37768">
      <w:pPr>
        <w:jc w:val="center"/>
      </w:pPr>
      <w:r>
        <w:rPr>
          <w:noProof/>
        </w:rPr>
        <w:drawing>
          <wp:inline distT="0" distB="0" distL="0" distR="0" wp14:anchorId="62ED9D98" wp14:editId="50C3CE2C">
            <wp:extent cx="6668549" cy="3854442"/>
            <wp:effectExtent l="0" t="0" r="0" b="0"/>
            <wp:docPr id="3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672269" cy="3856592"/>
                    </a:xfrm>
                    <a:prstGeom prst="rect">
                      <a:avLst/>
                    </a:prstGeom>
                    <a:noFill/>
                    <a:ln w="9525">
                      <a:noFill/>
                      <a:miter lim="800000"/>
                      <a:headEnd/>
                      <a:tailEnd/>
                    </a:ln>
                  </pic:spPr>
                </pic:pic>
              </a:graphicData>
            </a:graphic>
          </wp:inline>
        </w:drawing>
      </w:r>
    </w:p>
    <w:p w:rsidR="00D37768" w:rsidRDefault="00D37768" w:rsidP="00D37768">
      <w:pPr>
        <w:pStyle w:val="Caption"/>
      </w:pPr>
      <w:bookmarkStart w:id="60" w:name="_Toc127"/>
      <w:bookmarkStart w:id="61" w:name="_Toc425160999"/>
      <w:r>
        <w:t xml:space="preserve">Figure </w:t>
      </w:r>
      <w:r>
        <w:fldChar w:fldCharType="begin"/>
      </w:r>
      <w:r>
        <w:instrText>SEQ Figure \* ARABIC</w:instrText>
      </w:r>
      <w:r>
        <w:fldChar w:fldCharType="separate"/>
      </w:r>
      <w:r w:rsidR="00E853E7">
        <w:rPr>
          <w:noProof/>
        </w:rPr>
        <w:t>9</w:t>
      </w:r>
      <w:r>
        <w:fldChar w:fldCharType="end"/>
      </w:r>
      <w:r>
        <w:t>: Import Reference Material</w:t>
      </w:r>
      <w:bookmarkEnd w:id="60"/>
      <w:bookmarkEnd w:id="61"/>
    </w:p>
    <w:p w:rsidR="00D37768" w:rsidRDefault="00D37768" w:rsidP="00D37768">
      <w:pPr>
        <w:pStyle w:val="Heading3"/>
        <w:numPr>
          <w:ilvl w:val="2"/>
          <w:numId w:val="18"/>
        </w:numPr>
      </w:pPr>
      <w:bookmarkStart w:id="62" w:name="_Toc130"/>
      <w:bookmarkStart w:id="63" w:name="_Toc425160984"/>
      <w:r>
        <w:lastRenderedPageBreak/>
        <w:t>Analyze Requirements</w:t>
      </w:r>
      <w:bookmarkEnd w:id="62"/>
      <w:bookmarkEnd w:id="63"/>
    </w:p>
    <w:p w:rsidR="00D37768" w:rsidRDefault="00D37768" w:rsidP="00D37768">
      <w:pPr>
        <w:jc w:val="center"/>
      </w:pPr>
      <w:r>
        <w:rPr>
          <w:noProof/>
        </w:rPr>
        <w:drawing>
          <wp:inline distT="0" distB="0" distL="0" distR="0" wp14:anchorId="02C954CA" wp14:editId="00C684F4">
            <wp:extent cx="5606568" cy="7531750"/>
            <wp:effectExtent l="0" t="0" r="0" b="0"/>
            <wp:docPr id="41"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608490" cy="7534332"/>
                    </a:xfrm>
                    <a:prstGeom prst="rect">
                      <a:avLst/>
                    </a:prstGeom>
                    <a:noFill/>
                    <a:ln w="9525">
                      <a:noFill/>
                      <a:miter lim="800000"/>
                      <a:headEnd/>
                      <a:tailEnd/>
                    </a:ln>
                  </pic:spPr>
                </pic:pic>
              </a:graphicData>
            </a:graphic>
          </wp:inline>
        </w:drawing>
      </w:r>
    </w:p>
    <w:p w:rsidR="00D37768" w:rsidRDefault="00D37768" w:rsidP="00D37768">
      <w:pPr>
        <w:pStyle w:val="Caption"/>
      </w:pPr>
      <w:bookmarkStart w:id="64" w:name="_Toc131"/>
      <w:bookmarkStart w:id="65" w:name="_Toc425161000"/>
      <w:r>
        <w:t xml:space="preserve">Figure </w:t>
      </w:r>
      <w:r>
        <w:fldChar w:fldCharType="begin"/>
      </w:r>
      <w:r>
        <w:instrText>SEQ Figure \* ARABIC</w:instrText>
      </w:r>
      <w:r>
        <w:fldChar w:fldCharType="separate"/>
      </w:r>
      <w:r w:rsidR="00E853E7">
        <w:rPr>
          <w:noProof/>
        </w:rPr>
        <w:t>10</w:t>
      </w:r>
      <w:r>
        <w:fldChar w:fldCharType="end"/>
      </w:r>
      <w:r>
        <w:t>: Analyze Requirements</w:t>
      </w:r>
      <w:bookmarkEnd w:id="64"/>
      <w:bookmarkEnd w:id="65"/>
    </w:p>
    <w:p w:rsidR="00D37768" w:rsidRDefault="00D37768" w:rsidP="00D37768">
      <w:pPr>
        <w:pStyle w:val="Heading3"/>
        <w:numPr>
          <w:ilvl w:val="2"/>
          <w:numId w:val="18"/>
        </w:numPr>
      </w:pPr>
      <w:bookmarkStart w:id="66" w:name="_Toc132"/>
      <w:bookmarkStart w:id="67" w:name="_Toc425160985"/>
      <w:r>
        <w:lastRenderedPageBreak/>
        <w:t>Categorize Requirements</w:t>
      </w:r>
      <w:bookmarkEnd w:id="66"/>
      <w:bookmarkEnd w:id="67"/>
    </w:p>
    <w:p w:rsidR="00D37768" w:rsidRDefault="00D37768" w:rsidP="00D37768">
      <w:pPr>
        <w:jc w:val="center"/>
      </w:pPr>
      <w:r>
        <w:rPr>
          <w:noProof/>
        </w:rPr>
        <w:drawing>
          <wp:inline distT="0" distB="0" distL="0" distR="0" wp14:anchorId="5AE747A1" wp14:editId="75B3C4CB">
            <wp:extent cx="4341668" cy="3681617"/>
            <wp:effectExtent l="19050" t="0" r="0" b="0"/>
            <wp:docPr id="42"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D37768" w:rsidRDefault="00D37768" w:rsidP="00D37768">
      <w:pPr>
        <w:pStyle w:val="Caption"/>
      </w:pPr>
      <w:bookmarkStart w:id="68" w:name="_Toc133"/>
      <w:bookmarkStart w:id="69" w:name="_Toc425161001"/>
      <w:r>
        <w:t xml:space="preserve">Figure </w:t>
      </w:r>
      <w:r>
        <w:fldChar w:fldCharType="begin"/>
      </w:r>
      <w:r>
        <w:instrText>SEQ Figure \* ARABIC</w:instrText>
      </w:r>
      <w:r>
        <w:fldChar w:fldCharType="separate"/>
      </w:r>
      <w:r w:rsidR="00E853E7">
        <w:rPr>
          <w:noProof/>
        </w:rPr>
        <w:t>11</w:t>
      </w:r>
      <w:r>
        <w:fldChar w:fldCharType="end"/>
      </w:r>
      <w:r>
        <w:t>: Categorize Requirements</w:t>
      </w:r>
      <w:bookmarkEnd w:id="68"/>
      <w:bookmarkEnd w:id="69"/>
    </w:p>
    <w:p w:rsidR="00D37768" w:rsidRDefault="00D37768" w:rsidP="00D37768">
      <w:pPr>
        <w:pStyle w:val="Heading3"/>
        <w:numPr>
          <w:ilvl w:val="2"/>
          <w:numId w:val="18"/>
        </w:numPr>
      </w:pPr>
      <w:bookmarkStart w:id="70" w:name="_Toc138"/>
      <w:bookmarkStart w:id="71" w:name="_Toc425160986"/>
      <w:r>
        <w:lastRenderedPageBreak/>
        <w:t>Add Requirement</w:t>
      </w:r>
      <w:bookmarkEnd w:id="70"/>
      <w:bookmarkEnd w:id="71"/>
    </w:p>
    <w:p w:rsidR="00D37768" w:rsidRDefault="00D37768" w:rsidP="00D37768">
      <w:pPr>
        <w:jc w:val="center"/>
      </w:pPr>
      <w:r>
        <w:rPr>
          <w:noProof/>
        </w:rPr>
        <w:drawing>
          <wp:inline distT="0" distB="0" distL="0" distR="0" wp14:anchorId="0C91A0A0" wp14:editId="49CBDDC9">
            <wp:extent cx="4341668" cy="5764445"/>
            <wp:effectExtent l="19050" t="0" r="0" b="0"/>
            <wp:docPr id="45"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ID 019cc23c-e015-41a0-bccc-ecb90ef35590.emf" descr="C:\Users\John\Documents\SystemModeling\RhapsodyAdd-ins\DocGen/figures/GUID 019cc23c-e015-41a0-bccc-ecb90ef35590.emf"/>
                    <pic:cNvPicPr>
                      <a:picLocks noChangeAspect="1" noChangeArrowheads="1"/>
                    </pic:cNvPicPr>
                  </pic:nvPicPr>
                  <pic:blipFill>
                    <a:blip r:embed="rId19"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D37768" w:rsidRDefault="00D37768" w:rsidP="00D37768">
      <w:pPr>
        <w:pStyle w:val="Caption"/>
      </w:pPr>
      <w:bookmarkStart w:id="72" w:name="_Toc139"/>
      <w:bookmarkStart w:id="73" w:name="_Toc425161002"/>
      <w:r>
        <w:t xml:space="preserve">Figure </w:t>
      </w:r>
      <w:r>
        <w:fldChar w:fldCharType="begin"/>
      </w:r>
      <w:r>
        <w:instrText>SEQ Figure \* ARABIC</w:instrText>
      </w:r>
      <w:r>
        <w:fldChar w:fldCharType="separate"/>
      </w:r>
      <w:r w:rsidR="00E853E7">
        <w:rPr>
          <w:noProof/>
        </w:rPr>
        <w:t>12</w:t>
      </w:r>
      <w:r>
        <w:fldChar w:fldCharType="end"/>
      </w:r>
      <w:r>
        <w:t>: Add Requirement</w:t>
      </w:r>
      <w:bookmarkEnd w:id="72"/>
      <w:bookmarkEnd w:id="73"/>
    </w:p>
    <w:p w:rsidR="00D37768" w:rsidRDefault="00D37768" w:rsidP="00D37768">
      <w:pPr>
        <w:pStyle w:val="Heading2"/>
        <w:pageBreakBefore/>
        <w:numPr>
          <w:ilvl w:val="1"/>
          <w:numId w:val="18"/>
        </w:numPr>
      </w:pPr>
      <w:bookmarkStart w:id="74" w:name="_Toc142"/>
      <w:bookmarkStart w:id="75" w:name="_Toc425160987"/>
      <w:r>
        <w:lastRenderedPageBreak/>
        <w:t>Table of Definitions</w:t>
      </w:r>
      <w:bookmarkEnd w:id="74"/>
      <w:bookmarkEnd w:id="75"/>
    </w:p>
    <w:p w:rsidR="00D37768" w:rsidRDefault="00D37768" w:rsidP="00D37768">
      <w:pPr>
        <w:pStyle w:val="Caption"/>
      </w:pPr>
      <w:bookmarkStart w:id="76" w:name="_Toc143"/>
      <w:bookmarkStart w:id="77" w:name="_Toc425161003"/>
      <w:r>
        <w:t xml:space="preserve">Table </w:t>
      </w:r>
      <w:r>
        <w:fldChar w:fldCharType="begin"/>
      </w:r>
      <w:r>
        <w:instrText>SEQ Table \* ARABIC</w:instrText>
      </w:r>
      <w:r>
        <w:fldChar w:fldCharType="separate"/>
      </w:r>
      <w:r w:rsidR="00E853E7">
        <w:rPr>
          <w:noProof/>
        </w:rPr>
        <w:t>1</w:t>
      </w:r>
      <w:r>
        <w:fldChar w:fldCharType="end"/>
      </w:r>
      <w:r>
        <w:t>: Definition of Terms</w:t>
      </w:r>
      <w:bookmarkEnd w:id="76"/>
      <w:bookmarkEnd w:id="77"/>
    </w:p>
    <w:tbl>
      <w:tblPr>
        <w:tblStyle w:val="TableGrid"/>
        <w:tblW w:w="4884" w:type="pct"/>
        <w:jc w:val="center"/>
        <w:tblLook w:val="04A0" w:firstRow="1" w:lastRow="0" w:firstColumn="1" w:lastColumn="0" w:noHBand="0" w:noVBand="1"/>
      </w:tblPr>
      <w:tblGrid>
        <w:gridCol w:w="1772"/>
        <w:gridCol w:w="6321"/>
        <w:gridCol w:w="1040"/>
      </w:tblGrid>
      <w:tr w:rsidR="00D37768" w:rsidTr="00D37768">
        <w:trPr>
          <w:trHeight w:val="269"/>
          <w:tblHeader/>
          <w:jc w:val="center"/>
        </w:trPr>
        <w:tc>
          <w:tcPr>
            <w:tcW w:w="0" w:type="auto"/>
          </w:tcPr>
          <w:p w:rsidR="00D37768" w:rsidRDefault="00D37768" w:rsidP="00D37768">
            <w:pPr>
              <w:rPr>
                <w:b/>
              </w:rPr>
            </w:pPr>
            <w:r>
              <w:rPr>
                <w:b/>
                <w:bCs/>
              </w:rPr>
              <w:t>Name</w:t>
            </w:r>
          </w:p>
        </w:tc>
        <w:tc>
          <w:tcPr>
            <w:tcW w:w="0" w:type="auto"/>
          </w:tcPr>
          <w:p w:rsidR="00D37768" w:rsidRDefault="00D37768" w:rsidP="00D37768">
            <w:pPr>
              <w:rPr>
                <w:b/>
              </w:rPr>
            </w:pPr>
            <w:r>
              <w:rPr>
                <w:b/>
                <w:bCs/>
              </w:rPr>
              <w:t>Description</w:t>
            </w:r>
          </w:p>
        </w:tc>
        <w:tc>
          <w:tcPr>
            <w:tcW w:w="0" w:type="auto"/>
          </w:tcPr>
          <w:p w:rsidR="00D37768" w:rsidRDefault="00D37768" w:rsidP="00D37768">
            <w:pPr>
              <w:rPr>
                <w:b/>
              </w:rPr>
            </w:pPr>
            <w:r>
              <w:rPr>
                <w:b/>
                <w:bCs/>
              </w:rPr>
              <w:t>Acronym</w:t>
            </w:r>
          </w:p>
        </w:tc>
      </w:tr>
      <w:tr w:rsidR="00D37768" w:rsidTr="00D37768">
        <w:trPr>
          <w:trHeight w:val="269"/>
          <w:jc w:val="center"/>
        </w:trPr>
        <w:tc>
          <w:tcPr>
            <w:tcW w:w="0" w:type="auto"/>
          </w:tcPr>
          <w:p w:rsidR="00D37768" w:rsidRDefault="00D37768" w:rsidP="00D37768">
            <w:pPr>
              <w:jc w:val="left"/>
            </w:pPr>
            <w:r>
              <w:t>Acquirer</w:t>
            </w:r>
          </w:p>
        </w:tc>
        <w:tc>
          <w:tcPr>
            <w:tcW w:w="0" w:type="auto"/>
          </w:tcPr>
          <w:p w:rsidR="00D37768" w:rsidRDefault="00D37768" w:rsidP="00D37768">
            <w:pPr>
              <w:jc w:val="left"/>
            </w:pPr>
            <w:r>
              <w:t>The stakeholder that acquires or procures a product or service from a supplier.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Controls and Enablers</w:t>
            </w:r>
          </w:p>
        </w:tc>
        <w:tc>
          <w:tcPr>
            <w:tcW w:w="0" w:type="auto"/>
          </w:tcPr>
          <w:p w:rsidR="00D37768" w:rsidRDefault="00D37768" w:rsidP="00D37768">
            <w:pPr>
              <w:jc w:val="left"/>
            </w:pPr>
            <w:r>
              <w:t>A collection of artifacts that control and enable the Stakeholder Requirements Definition Process.</w:t>
            </w:r>
          </w:p>
          <w:p w:rsidR="00D37768" w:rsidRDefault="00D37768" w:rsidP="00D37768">
            <w:pPr>
              <w:jc w:val="left"/>
            </w:pPr>
          </w:p>
          <w:p w:rsidR="00D37768" w:rsidRDefault="00D37768" w:rsidP="00D37768">
            <w:pPr>
              <w:jc w:val="left"/>
            </w:pPr>
            <w:r>
              <w:t>This includes:</w:t>
            </w:r>
          </w:p>
          <w:p w:rsidR="00D37768" w:rsidRDefault="00D37768" w:rsidP="00D37768">
            <w:pPr>
              <w:jc w:val="left"/>
            </w:pPr>
            <w:r>
              <w:t>Applicable Laws and Regulations</w:t>
            </w:r>
          </w:p>
          <w:p w:rsidR="00D37768" w:rsidRDefault="00D37768" w:rsidP="00D37768">
            <w:pPr>
              <w:jc w:val="left"/>
            </w:pPr>
            <w:r>
              <w:t>Industry Standards - relevant industry specifications and standards</w:t>
            </w:r>
          </w:p>
          <w:p w:rsidR="00D37768" w:rsidRDefault="00D37768" w:rsidP="00D37768">
            <w:pPr>
              <w:jc w:val="left"/>
            </w:pPr>
            <w:r>
              <w:t>Agreements - terms and conditions of the agreements</w:t>
            </w:r>
          </w:p>
          <w:p w:rsidR="00D37768" w:rsidRDefault="00D37768" w:rsidP="00D37768">
            <w:pPr>
              <w:jc w:val="left"/>
            </w:pPr>
            <w:r>
              <w:t>Project Procedures and Standards - including project plans</w:t>
            </w:r>
          </w:p>
          <w:p w:rsidR="00D37768" w:rsidRDefault="00D37768" w:rsidP="00D37768">
            <w:pPr>
              <w:jc w:val="left"/>
            </w:pPr>
            <w:r>
              <w:t>Project Directives</w:t>
            </w:r>
          </w:p>
          <w:p w:rsidR="00D37768" w:rsidRDefault="00D37768" w:rsidP="00D37768">
            <w:pPr>
              <w:jc w:val="left"/>
            </w:pPr>
            <w:r>
              <w:t>Organization/Enterprise Policies, Procedures, and Standards - including guidelines and reporting mechanisms</w:t>
            </w:r>
          </w:p>
          <w:p w:rsidR="00D37768" w:rsidRDefault="00D37768" w:rsidP="00D37768">
            <w:pPr>
              <w:jc w:val="left"/>
            </w:pPr>
            <w:r>
              <w:t>Organization/Enterprise Infrastructure</w:t>
            </w:r>
          </w:p>
          <w:p w:rsidR="00D37768" w:rsidRDefault="00D37768" w:rsidP="00D37768">
            <w:pPr>
              <w:jc w:val="left"/>
            </w:pPr>
            <w:r>
              <w:t>Project Infrastructure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Inputs</w:t>
            </w:r>
          </w:p>
        </w:tc>
        <w:tc>
          <w:tcPr>
            <w:tcW w:w="0" w:type="auto"/>
          </w:tcPr>
          <w:p w:rsidR="00D37768" w:rsidRDefault="00D37768" w:rsidP="00D37768">
            <w:pPr>
              <w:jc w:val="left"/>
            </w:pPr>
            <w:r>
              <w:t>A collection input artifacts required for the Stakeholder Requirements Definition Process.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Analyze Needs Outputs</w:t>
            </w:r>
          </w:p>
        </w:tc>
        <w:tc>
          <w:tcPr>
            <w:tcW w:w="0" w:type="auto"/>
          </w:tcPr>
          <w:p w:rsidR="00D37768" w:rsidRDefault="00D37768" w:rsidP="00D37768">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Baseline</w:t>
            </w:r>
          </w:p>
        </w:tc>
        <w:tc>
          <w:tcPr>
            <w:tcW w:w="0" w:type="auto"/>
          </w:tcPr>
          <w:p w:rsidR="00D37768" w:rsidRDefault="00D37768" w:rsidP="00D37768">
            <w:pPr>
              <w:jc w:val="left"/>
            </w:pPr>
            <w:r>
              <w:t>The gate-controlled step-by-step elaboration of business, budget, functional, performance, and physical characteristics, mutually agreed to by buyer and seller, and under formal change control.</w:t>
            </w:r>
          </w:p>
          <w:p w:rsidR="00D37768" w:rsidRDefault="00D37768" w:rsidP="00D37768">
            <w:pPr>
              <w:jc w:val="left"/>
            </w:pPr>
            <w:r>
              <w:t>Baselines can be modified between formal decision gates by mutual consent through the change control process.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Commercial off-the-shelf</w:t>
            </w:r>
          </w:p>
        </w:tc>
        <w:tc>
          <w:tcPr>
            <w:tcW w:w="0" w:type="auto"/>
          </w:tcPr>
          <w:p w:rsidR="00D37768" w:rsidRDefault="00D37768" w:rsidP="00D37768">
            <w:pPr>
              <w:jc w:val="left"/>
            </w:pPr>
            <w:r>
              <w:t>Commercial items that require no unique acquirer modifications or maintenance over the life cycle of the product to meet the needs of the procuring agency. [2]</w:t>
            </w:r>
          </w:p>
        </w:tc>
        <w:tc>
          <w:tcPr>
            <w:tcW w:w="0" w:type="auto"/>
          </w:tcPr>
          <w:p w:rsidR="00D37768" w:rsidRDefault="00D37768" w:rsidP="00D37768">
            <w:pPr>
              <w:jc w:val="left"/>
            </w:pPr>
            <w:r>
              <w:t>COTS</w:t>
            </w:r>
          </w:p>
        </w:tc>
      </w:tr>
      <w:tr w:rsidR="00D37768" w:rsidTr="00D37768">
        <w:trPr>
          <w:trHeight w:val="269"/>
          <w:jc w:val="center"/>
        </w:trPr>
        <w:tc>
          <w:tcPr>
            <w:tcW w:w="0" w:type="auto"/>
          </w:tcPr>
          <w:p w:rsidR="00D37768" w:rsidRDefault="00D37768" w:rsidP="00D37768">
            <w:pPr>
              <w:jc w:val="left"/>
            </w:pPr>
            <w:r>
              <w:t>Component</w:t>
            </w:r>
          </w:p>
        </w:tc>
        <w:tc>
          <w:tcPr>
            <w:tcW w:w="0" w:type="auto"/>
          </w:tcPr>
          <w:p w:rsidR="00D37768" w:rsidRDefault="00D37768" w:rsidP="00D37768">
            <w:pPr>
              <w:jc w:val="left"/>
            </w:pPr>
            <w:r>
              <w:t>A system element comprised of multiple parts; a cleanly identified item. [2]</w:t>
            </w:r>
          </w:p>
          <w:p w:rsidR="00D37768" w:rsidRDefault="00D37768" w:rsidP="00D37768">
            <w:pPr>
              <w:jc w:val="left"/>
            </w:pPr>
          </w:p>
          <w:p w:rsidR="00D37768" w:rsidRDefault="00D37768" w:rsidP="00D37768">
            <w:pPr>
              <w:jc w:val="left"/>
            </w:pPr>
            <w:r>
              <w:t>SEBoK Definition [3]</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Deployment</w:t>
            </w:r>
          </w:p>
        </w:tc>
        <w:tc>
          <w:tcPr>
            <w:tcW w:w="0" w:type="auto"/>
          </w:tcPr>
          <w:p w:rsidR="00D37768" w:rsidRDefault="00D37768" w:rsidP="00D37768">
            <w:pPr>
              <w:jc w:val="left"/>
            </w:pPr>
            <w:r>
              <w:t>Describes the way the system will be delivered and installed.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Operations</w:t>
            </w:r>
          </w:p>
        </w:tc>
        <w:tc>
          <w:tcPr>
            <w:tcW w:w="0" w:type="auto"/>
          </w:tcPr>
          <w:p w:rsidR="00D37768" w:rsidRDefault="00D37768" w:rsidP="00D37768">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D37768" w:rsidRDefault="00D37768" w:rsidP="00D37768">
            <w:pPr>
              <w:jc w:val="left"/>
            </w:pPr>
            <w:r>
              <w:lastRenderedPageBreak/>
              <w:t>ConOps</w:t>
            </w:r>
          </w:p>
        </w:tc>
      </w:tr>
      <w:tr w:rsidR="00D37768" w:rsidTr="00D37768">
        <w:trPr>
          <w:trHeight w:val="269"/>
          <w:jc w:val="center"/>
        </w:trPr>
        <w:tc>
          <w:tcPr>
            <w:tcW w:w="0" w:type="auto"/>
          </w:tcPr>
          <w:p w:rsidR="00D37768" w:rsidRDefault="00D37768" w:rsidP="00D37768">
            <w:pPr>
              <w:jc w:val="left"/>
            </w:pPr>
            <w:r>
              <w:lastRenderedPageBreak/>
              <w:t>Concept of Production</w:t>
            </w:r>
          </w:p>
        </w:tc>
        <w:tc>
          <w:tcPr>
            <w:tcW w:w="0" w:type="auto"/>
          </w:tcPr>
          <w:p w:rsidR="00D37768" w:rsidRDefault="00D37768" w:rsidP="00D37768">
            <w:pPr>
              <w:jc w:val="left"/>
            </w:pPr>
            <w:r>
              <w:t>Describes the way the system will be manufactured, including any hazardous materials used in the process.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 of Support</w:t>
            </w:r>
          </w:p>
        </w:tc>
        <w:tc>
          <w:tcPr>
            <w:tcW w:w="0" w:type="auto"/>
          </w:tcPr>
          <w:p w:rsidR="00D37768" w:rsidRDefault="00D37768" w:rsidP="00D37768">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Conceptual System Architecture</w:t>
            </w:r>
          </w:p>
        </w:tc>
        <w:tc>
          <w:tcPr>
            <w:tcW w:w="0" w:type="auto"/>
          </w:tcPr>
          <w:p w:rsidR="00D37768" w:rsidRDefault="00D37768" w:rsidP="00D37768">
            <w:pPr>
              <w:jc w:val="left"/>
            </w:pPr>
            <w:r>
              <w:t xml:space="preserve">The Conceptual System Architecture (CSA) is an early view of the finalized system architecture and is typically captures in the proposal stage. </w:t>
            </w:r>
          </w:p>
          <w:p w:rsidR="00D37768" w:rsidRDefault="00D37768" w:rsidP="00D37768">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D37768" w:rsidRDefault="00D37768" w:rsidP="00D37768">
            <w:pPr>
              <w:jc w:val="left"/>
            </w:pPr>
            <w:r>
              <w:t>CSA</w:t>
            </w:r>
          </w:p>
        </w:tc>
      </w:tr>
      <w:tr w:rsidR="00D37768" w:rsidTr="00D37768">
        <w:trPr>
          <w:trHeight w:val="269"/>
          <w:jc w:val="center"/>
        </w:trPr>
        <w:tc>
          <w:tcPr>
            <w:tcW w:w="0" w:type="auto"/>
          </w:tcPr>
          <w:p w:rsidR="00D37768" w:rsidRDefault="00D37768" w:rsidP="00D37768">
            <w:pPr>
              <w:jc w:val="left"/>
            </w:pPr>
            <w:r>
              <w:t>Configuration item</w:t>
            </w:r>
          </w:p>
        </w:tc>
        <w:tc>
          <w:tcPr>
            <w:tcW w:w="0" w:type="auto"/>
          </w:tcPr>
          <w:p w:rsidR="00D37768" w:rsidRDefault="00D37768" w:rsidP="00D37768">
            <w:pPr>
              <w:jc w:val="left"/>
            </w:pPr>
            <w:r>
              <w:t>A hardware, software, or composite item at any level in the system hierarchy designated for configuration management. (The system and each of its elements are individual CIs.) CIs have four common characteristics:</w:t>
            </w:r>
          </w:p>
          <w:p w:rsidR="00D37768" w:rsidRDefault="00D37768" w:rsidP="00D37768">
            <w:pPr>
              <w:jc w:val="left"/>
            </w:pPr>
            <w:r>
              <w:t>1. Defined functionality,</w:t>
            </w:r>
          </w:p>
          <w:p w:rsidR="00D37768" w:rsidRDefault="00D37768" w:rsidP="00D37768">
            <w:pPr>
              <w:jc w:val="left"/>
            </w:pPr>
            <w:r>
              <w:t>2. Replaceable as an entity,</w:t>
            </w:r>
          </w:p>
          <w:p w:rsidR="00D37768" w:rsidRDefault="00D37768" w:rsidP="00D37768">
            <w:pPr>
              <w:jc w:val="left"/>
            </w:pPr>
            <w:r>
              <w:t>3. Unique specification,</w:t>
            </w:r>
          </w:p>
          <w:p w:rsidR="00D37768" w:rsidRDefault="00D37768" w:rsidP="00D37768">
            <w:pPr>
              <w:jc w:val="left"/>
            </w:pPr>
            <w:r>
              <w:t xml:space="preserve">4. Formal control of form, fit, and function </w:t>
            </w:r>
          </w:p>
          <w:p w:rsidR="00D37768" w:rsidRDefault="00D37768" w:rsidP="00D37768">
            <w:pPr>
              <w:jc w:val="left"/>
            </w:pPr>
          </w:p>
          <w:p w:rsidR="00D37768" w:rsidRDefault="00D37768" w:rsidP="00D37768">
            <w:pPr>
              <w:jc w:val="left"/>
            </w:pPr>
            <w:r>
              <w:t>[2] INCOSE SE Handbook</w:t>
            </w:r>
          </w:p>
        </w:tc>
        <w:tc>
          <w:tcPr>
            <w:tcW w:w="0" w:type="auto"/>
          </w:tcPr>
          <w:p w:rsidR="00D37768" w:rsidRDefault="00D37768" w:rsidP="00D37768">
            <w:pPr>
              <w:jc w:val="left"/>
            </w:pPr>
            <w:r>
              <w:t>CI</w:t>
            </w:r>
          </w:p>
        </w:tc>
      </w:tr>
      <w:tr w:rsidR="00D37768" w:rsidTr="00D37768">
        <w:trPr>
          <w:trHeight w:val="269"/>
          <w:jc w:val="center"/>
        </w:trPr>
        <w:tc>
          <w:tcPr>
            <w:tcW w:w="0" w:type="auto"/>
          </w:tcPr>
          <w:p w:rsidR="00D37768" w:rsidRDefault="00D37768" w:rsidP="00D37768">
            <w:pPr>
              <w:jc w:val="left"/>
            </w:pPr>
            <w:r>
              <w:t>Design Constraints</w:t>
            </w:r>
          </w:p>
        </w:tc>
        <w:tc>
          <w:tcPr>
            <w:tcW w:w="0" w:type="auto"/>
          </w:tcPr>
          <w:p w:rsidR="00D37768" w:rsidRDefault="00D37768" w:rsidP="00D37768">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Element</w:t>
            </w:r>
          </w:p>
        </w:tc>
        <w:tc>
          <w:tcPr>
            <w:tcW w:w="0" w:type="auto"/>
          </w:tcPr>
          <w:p w:rsidR="00D37768" w:rsidRDefault="00D37768" w:rsidP="00D37768">
            <w:pPr>
              <w:jc w:val="left"/>
            </w:pPr>
            <w:r>
              <w:t>See System element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Engineering Artifact</w:t>
            </w:r>
          </w:p>
        </w:tc>
        <w:tc>
          <w:tcPr>
            <w:tcW w:w="0" w:type="auto"/>
          </w:tcPr>
          <w:p w:rsidR="00D37768" w:rsidRDefault="00D37768" w:rsidP="00D37768">
            <w:pPr>
              <w:jc w:val="left"/>
            </w:pPr>
            <w:r>
              <w:t>This term is used to represent any type of Engineering artifact, including a document, spreadsheet, analysis or test data and any type of model, etc.</w:t>
            </w:r>
          </w:p>
          <w:p w:rsidR="00D37768" w:rsidRDefault="00D37768" w:rsidP="00D37768">
            <w:pPr>
              <w:jc w:val="left"/>
            </w:pPr>
          </w:p>
          <w:p w:rsidR="00D37768" w:rsidRDefault="00D37768" w:rsidP="00D37768">
            <w:pPr>
              <w:jc w:val="left"/>
            </w:pPr>
            <w:r>
              <w:t xml:space="preserve">This term is useful when a generalized behavior requires input or output data without specifying this data for a specific specialty area. </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Environment</w:t>
            </w:r>
          </w:p>
        </w:tc>
        <w:tc>
          <w:tcPr>
            <w:tcW w:w="0" w:type="auto"/>
          </w:tcPr>
          <w:p w:rsidR="00D37768" w:rsidRDefault="00D37768" w:rsidP="00D37768">
            <w:pPr>
              <w:jc w:val="left"/>
            </w:pPr>
            <w:r>
              <w:t>The surroundings (natural or man-made) in which the system-of interest is utilized and supported; or in which the system is being developed, produced and retired.[2]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Fault</w:t>
            </w:r>
          </w:p>
        </w:tc>
        <w:tc>
          <w:tcPr>
            <w:tcW w:w="0" w:type="auto"/>
          </w:tcPr>
          <w:p w:rsidR="00D37768" w:rsidRDefault="00D37768" w:rsidP="00D37768">
            <w:pPr>
              <w:jc w:val="left"/>
            </w:pPr>
            <w:r>
              <w:t>A safety fault is a non-conformance of a system that leads to a hazard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FMEA</w:t>
            </w:r>
          </w:p>
        </w:tc>
        <w:tc>
          <w:tcPr>
            <w:tcW w:w="0" w:type="auto"/>
          </w:tcPr>
          <w:p w:rsidR="00D37768" w:rsidRDefault="00D37768" w:rsidP="00D37768">
            <w:pPr>
              <w:jc w:val="left"/>
            </w:pPr>
            <w:r>
              <w:t xml:space="preserve">Failure mode and effects analysis (FMEA) is an inductive reasoning (forward logic) single point of failure analysis and is a core task in </w:t>
            </w:r>
            <w:r>
              <w:lastRenderedPageBreak/>
              <w:t>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0" w:type="auto"/>
          </w:tcPr>
          <w:p w:rsidR="00D37768" w:rsidRDefault="00D37768" w:rsidP="00D37768">
            <w:pPr>
              <w:jc w:val="left"/>
            </w:pPr>
            <w:r>
              <w:lastRenderedPageBreak/>
              <w:t>FMEA</w:t>
            </w:r>
          </w:p>
        </w:tc>
      </w:tr>
      <w:tr w:rsidR="00D37768" w:rsidTr="00D37768">
        <w:trPr>
          <w:trHeight w:val="269"/>
          <w:jc w:val="center"/>
        </w:trPr>
        <w:tc>
          <w:tcPr>
            <w:tcW w:w="0" w:type="auto"/>
          </w:tcPr>
          <w:p w:rsidR="00D37768" w:rsidRDefault="00D37768" w:rsidP="00D37768">
            <w:pPr>
              <w:jc w:val="left"/>
            </w:pPr>
            <w:r>
              <w:lastRenderedPageBreak/>
              <w:t>Hazard</w:t>
            </w:r>
          </w:p>
        </w:tc>
        <w:tc>
          <w:tcPr>
            <w:tcW w:w="0" w:type="auto"/>
          </w:tcPr>
          <w:p w:rsidR="00D37768" w:rsidRDefault="00D37768" w:rsidP="00D37768">
            <w:pPr>
              <w:jc w:val="left"/>
            </w:pPr>
            <w:r>
              <w:t>A hazard is system state that when combined with other environmental conditions inevitably leads to an accident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Initial RVTM</w:t>
            </w:r>
          </w:p>
        </w:tc>
        <w:tc>
          <w:tcPr>
            <w:tcW w:w="0" w:type="auto"/>
          </w:tcPr>
          <w:p w:rsidR="00D37768" w:rsidRDefault="00D37768" w:rsidP="00D37768">
            <w:pPr>
              <w:jc w:val="left"/>
            </w:pPr>
            <w:r>
              <w:t>Initial Requirements Verification and Traceability Matrix - A list of requirements, their verification attributes, and traceability. [2] (section 4.1)</w:t>
            </w:r>
          </w:p>
        </w:tc>
        <w:tc>
          <w:tcPr>
            <w:tcW w:w="0" w:type="auto"/>
          </w:tcPr>
          <w:p w:rsidR="00D37768" w:rsidRDefault="00D37768" w:rsidP="00D37768">
            <w:pPr>
              <w:jc w:val="left"/>
            </w:pPr>
            <w:r>
              <w:t>I-RVTM</w:t>
            </w:r>
          </w:p>
        </w:tc>
      </w:tr>
      <w:tr w:rsidR="00D37768" w:rsidTr="00D37768">
        <w:trPr>
          <w:trHeight w:val="269"/>
          <w:jc w:val="center"/>
        </w:trPr>
        <w:tc>
          <w:tcPr>
            <w:tcW w:w="0" w:type="auto"/>
          </w:tcPr>
          <w:p w:rsidR="00D37768" w:rsidRDefault="00D37768" w:rsidP="00D37768">
            <w:pPr>
              <w:jc w:val="left"/>
            </w:pPr>
            <w:r>
              <w:t>Interface</w:t>
            </w:r>
          </w:p>
        </w:tc>
        <w:tc>
          <w:tcPr>
            <w:tcW w:w="0" w:type="auto"/>
          </w:tcPr>
          <w:p w:rsidR="00D37768" w:rsidRDefault="00D37768" w:rsidP="00D37768">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Key Performance Parameter</w:t>
            </w:r>
          </w:p>
        </w:tc>
        <w:tc>
          <w:tcPr>
            <w:tcW w:w="0" w:type="auto"/>
          </w:tcPr>
          <w:p w:rsidR="00D37768" w:rsidRDefault="00D37768" w:rsidP="00D37768">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D37768" w:rsidRDefault="00D37768" w:rsidP="00D37768">
            <w:pPr>
              <w:jc w:val="left"/>
            </w:pPr>
            <w:r>
              <w:t>KPP</w:t>
            </w:r>
          </w:p>
        </w:tc>
      </w:tr>
      <w:tr w:rsidR="00D37768" w:rsidTr="00D37768">
        <w:trPr>
          <w:trHeight w:val="269"/>
          <w:jc w:val="center"/>
        </w:trPr>
        <w:tc>
          <w:tcPr>
            <w:tcW w:w="0" w:type="auto"/>
          </w:tcPr>
          <w:p w:rsidR="00D37768" w:rsidRDefault="00D37768" w:rsidP="00D37768">
            <w:pPr>
              <w:jc w:val="left"/>
            </w:pPr>
            <w:r>
              <w:t>Measure of Effectiveness</w:t>
            </w:r>
          </w:p>
        </w:tc>
        <w:tc>
          <w:tcPr>
            <w:tcW w:w="0" w:type="auto"/>
          </w:tcPr>
          <w:p w:rsidR="00D37768" w:rsidRDefault="00D37768" w:rsidP="00D37768">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D37768" w:rsidRDefault="00D37768" w:rsidP="00D37768">
            <w:pPr>
              <w:jc w:val="left"/>
            </w:pPr>
          </w:p>
          <w:p w:rsidR="00D37768" w:rsidRDefault="00D37768" w:rsidP="00D37768">
            <w:pPr>
              <w:jc w:val="left"/>
            </w:pPr>
            <w:r>
              <w:t>A measure used to quantify the performance of a system, product or process in terms that describe a measure to what degree the real objective is achieved. [2]</w:t>
            </w:r>
          </w:p>
        </w:tc>
        <w:tc>
          <w:tcPr>
            <w:tcW w:w="0" w:type="auto"/>
          </w:tcPr>
          <w:p w:rsidR="00D37768" w:rsidRDefault="00D37768" w:rsidP="00D37768">
            <w:pPr>
              <w:jc w:val="left"/>
            </w:pPr>
            <w:r>
              <w:t>MOE</w:t>
            </w:r>
          </w:p>
        </w:tc>
      </w:tr>
      <w:tr w:rsidR="00D37768" w:rsidTr="00D37768">
        <w:trPr>
          <w:trHeight w:val="269"/>
          <w:jc w:val="center"/>
        </w:trPr>
        <w:tc>
          <w:tcPr>
            <w:tcW w:w="0" w:type="auto"/>
          </w:tcPr>
          <w:p w:rsidR="00D37768" w:rsidRDefault="00D37768" w:rsidP="00D37768">
            <w:pPr>
              <w:jc w:val="left"/>
            </w:pPr>
            <w:r>
              <w:t>Measure of Performance</w:t>
            </w:r>
          </w:p>
        </w:tc>
        <w:tc>
          <w:tcPr>
            <w:tcW w:w="0" w:type="auto"/>
          </w:tcPr>
          <w:p w:rsidR="00D37768" w:rsidRDefault="00D37768" w:rsidP="00D37768">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D37768" w:rsidRDefault="00D37768" w:rsidP="00D37768">
            <w:pPr>
              <w:jc w:val="left"/>
            </w:pPr>
            <w:r>
              <w:t>MOP</w:t>
            </w:r>
          </w:p>
        </w:tc>
      </w:tr>
      <w:tr w:rsidR="00D37768" w:rsidTr="00D37768">
        <w:trPr>
          <w:trHeight w:val="269"/>
          <w:jc w:val="center"/>
        </w:trPr>
        <w:tc>
          <w:tcPr>
            <w:tcW w:w="0" w:type="auto"/>
          </w:tcPr>
          <w:p w:rsidR="00D37768" w:rsidRDefault="00D37768" w:rsidP="00D37768">
            <w:pPr>
              <w:jc w:val="left"/>
            </w:pPr>
            <w:r>
              <w:t>Measures of Effectiveness Needs</w:t>
            </w:r>
          </w:p>
        </w:tc>
        <w:tc>
          <w:tcPr>
            <w:tcW w:w="0" w:type="auto"/>
          </w:tcPr>
          <w:p w:rsidR="00D37768" w:rsidRDefault="00D37768" w:rsidP="00D37768">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D37768" w:rsidRDefault="00D37768" w:rsidP="00D37768">
            <w:pPr>
              <w:jc w:val="left"/>
            </w:pPr>
            <w:r>
              <w:t>MOEs</w:t>
            </w:r>
          </w:p>
        </w:tc>
      </w:tr>
      <w:tr w:rsidR="00D37768" w:rsidTr="00D37768">
        <w:trPr>
          <w:trHeight w:val="269"/>
          <w:jc w:val="center"/>
        </w:trPr>
        <w:tc>
          <w:tcPr>
            <w:tcW w:w="0" w:type="auto"/>
          </w:tcPr>
          <w:p w:rsidR="00D37768" w:rsidRDefault="00D37768" w:rsidP="00D37768">
            <w:pPr>
              <w:jc w:val="left"/>
            </w:pPr>
            <w:r>
              <w:t>Model-based Systems Development</w:t>
            </w:r>
          </w:p>
        </w:tc>
        <w:tc>
          <w:tcPr>
            <w:tcW w:w="0" w:type="auto"/>
          </w:tcPr>
          <w:p w:rsidR="00D37768" w:rsidRDefault="00D37768" w:rsidP="00D37768">
            <w:pPr>
              <w:jc w:val="left"/>
            </w:pPr>
            <w:r>
              <w:t xml:space="preserve">Model-based Systems Development (MBSD) is the formalized application of modeling to support all aspects of product engineering and support system requirements, design, implementation, analysis, verification, validation, manufacturing, </w:t>
            </w:r>
            <w:r>
              <w:lastRenderedPageBreak/>
              <w:t xml:space="preserve">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D37768" w:rsidRDefault="00D37768" w:rsidP="00D37768">
            <w:pPr>
              <w:jc w:val="left"/>
            </w:pPr>
            <w:r>
              <w:lastRenderedPageBreak/>
              <w:t>MBSD</w:t>
            </w:r>
          </w:p>
        </w:tc>
      </w:tr>
      <w:tr w:rsidR="00D37768" w:rsidTr="00D37768">
        <w:trPr>
          <w:trHeight w:val="269"/>
          <w:jc w:val="center"/>
        </w:trPr>
        <w:tc>
          <w:tcPr>
            <w:tcW w:w="0" w:type="auto"/>
          </w:tcPr>
          <w:p w:rsidR="00D37768" w:rsidRDefault="00D37768" w:rsidP="00D37768">
            <w:pPr>
              <w:jc w:val="left"/>
            </w:pPr>
            <w:r>
              <w:lastRenderedPageBreak/>
              <w:t>Model-based Systems Engineering</w:t>
            </w:r>
          </w:p>
        </w:tc>
        <w:tc>
          <w:tcPr>
            <w:tcW w:w="0" w:type="auto"/>
          </w:tcPr>
          <w:p w:rsidR="00D37768" w:rsidRDefault="00D37768" w:rsidP="00D37768">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D37768" w:rsidRDefault="00D37768" w:rsidP="00D37768">
            <w:pPr>
              <w:jc w:val="left"/>
            </w:pPr>
            <w:r>
              <w:t xml:space="preserve">Ref - International Council on Systems Engineering (INCOSE), Systems Engineering Vision 2020, Version 2.03, TP-2004-004-02, September 2007. </w:t>
            </w:r>
          </w:p>
        </w:tc>
        <w:tc>
          <w:tcPr>
            <w:tcW w:w="0" w:type="auto"/>
          </w:tcPr>
          <w:p w:rsidR="00D37768" w:rsidRDefault="00D37768" w:rsidP="00D37768">
            <w:pPr>
              <w:jc w:val="left"/>
            </w:pPr>
            <w:r>
              <w:t>MBSE</w:t>
            </w:r>
          </w:p>
        </w:tc>
      </w:tr>
      <w:tr w:rsidR="00D37768" w:rsidTr="00D37768">
        <w:trPr>
          <w:trHeight w:val="269"/>
          <w:jc w:val="center"/>
        </w:trPr>
        <w:tc>
          <w:tcPr>
            <w:tcW w:w="0" w:type="auto"/>
          </w:tcPr>
          <w:p w:rsidR="00D37768" w:rsidRDefault="00D37768" w:rsidP="00D37768">
            <w:pPr>
              <w:jc w:val="left"/>
            </w:pPr>
            <w:r>
              <w:t>MOE Data</w:t>
            </w:r>
          </w:p>
        </w:tc>
        <w:tc>
          <w:tcPr>
            <w:tcW w:w="0" w:type="auto"/>
          </w:tcPr>
          <w:p w:rsidR="00D37768" w:rsidRDefault="00D37768" w:rsidP="00D37768">
            <w:pPr>
              <w:jc w:val="left"/>
            </w:pPr>
            <w:r>
              <w:t>Data provided to measure the MOEs. .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Product Development System</w:t>
            </w:r>
          </w:p>
        </w:tc>
        <w:tc>
          <w:tcPr>
            <w:tcW w:w="0" w:type="auto"/>
          </w:tcPr>
          <w:p w:rsidR="00D37768" w:rsidRDefault="00D37768" w:rsidP="00D37768">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D37768" w:rsidRDefault="00D37768" w:rsidP="00D37768">
            <w:pPr>
              <w:jc w:val="left"/>
            </w:pPr>
            <w:r>
              <w:t>PDS</w:t>
            </w:r>
          </w:p>
        </w:tc>
      </w:tr>
      <w:tr w:rsidR="00D37768" w:rsidTr="00D37768">
        <w:trPr>
          <w:trHeight w:val="269"/>
          <w:jc w:val="center"/>
        </w:trPr>
        <w:tc>
          <w:tcPr>
            <w:tcW w:w="0" w:type="auto"/>
          </w:tcPr>
          <w:p w:rsidR="00D37768" w:rsidRDefault="00D37768" w:rsidP="00D37768">
            <w:pPr>
              <w:jc w:val="left"/>
            </w:pPr>
            <w:r>
              <w:t>Project Constraints</w:t>
            </w:r>
          </w:p>
        </w:tc>
        <w:tc>
          <w:tcPr>
            <w:tcW w:w="0" w:type="auto"/>
          </w:tcPr>
          <w:p w:rsidR="00D37768" w:rsidRDefault="00D37768" w:rsidP="00D37768">
            <w:pPr>
              <w:jc w:val="left"/>
            </w:pPr>
            <w:r>
              <w:t>Includes all other constraints from the stakeholder including cost, schedule, and solution constraints.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Regulatory Documents</w:t>
            </w:r>
          </w:p>
        </w:tc>
        <w:tc>
          <w:tcPr>
            <w:tcW w:w="0" w:type="auto"/>
          </w:tcPr>
          <w:p w:rsidR="00D37768" w:rsidRDefault="00D37768" w:rsidP="00D37768">
            <w:pPr>
              <w:jc w:val="left"/>
            </w:pPr>
            <w:r>
              <w:t xml:space="preserve">Regulatory compliance documents establish a set </w:t>
            </w:r>
            <w:proofErr w:type="spellStart"/>
            <w:r>
              <w:t>or</w:t>
            </w:r>
            <w:proofErr w:type="spellEnd"/>
            <w:r>
              <w:t xml:space="preserve"> rules, principles or usages that describe the goals that an organization, a system or equipment should implement to ensure the awareness of and take steps to comply with relevant laws and regulations.</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Review Comments</w:t>
            </w:r>
          </w:p>
        </w:tc>
        <w:tc>
          <w:tcPr>
            <w:tcW w:w="0" w:type="auto"/>
          </w:tcPr>
          <w:p w:rsidR="00D37768" w:rsidRDefault="00D37768" w:rsidP="00D37768">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D37768" w:rsidRDefault="00D37768" w:rsidP="00D37768">
            <w:pPr>
              <w:jc w:val="left"/>
            </w:pPr>
          </w:p>
          <w:p w:rsidR="00D37768" w:rsidRDefault="00D37768" w:rsidP="00D37768">
            <w:pPr>
              <w:jc w:val="left"/>
            </w:pPr>
            <w:r>
              <w:t>The set of comments in the Review Comments artifact can be of multiple forms, e.g.  an annotated version of the review package, a separate report, etc.</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Review Package</w:t>
            </w:r>
          </w:p>
        </w:tc>
        <w:tc>
          <w:tcPr>
            <w:tcW w:w="0" w:type="auto"/>
          </w:tcPr>
          <w:p w:rsidR="00D37768" w:rsidRDefault="00D37768" w:rsidP="00D37768">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D37768" w:rsidRDefault="00D37768" w:rsidP="00D37768">
            <w:pPr>
              <w:jc w:val="left"/>
            </w:pPr>
            <w:r>
              <w:t xml:space="preserve">The review package should highlight what items have been added, deleted or updated, e.g. document change bars, red lines, text color changes, annotation, etc. </w:t>
            </w:r>
          </w:p>
          <w:p w:rsidR="00D37768" w:rsidRDefault="00D37768" w:rsidP="00D37768">
            <w:pPr>
              <w:jc w:val="left"/>
            </w:pPr>
            <w:r>
              <w:lastRenderedPageBreak/>
              <w:t>The review package can consist of any type of artifact, including SysML models, documents, code, parts of the system, prototypes, etc.</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lastRenderedPageBreak/>
              <w:t>Safety Measure</w:t>
            </w:r>
          </w:p>
        </w:tc>
        <w:tc>
          <w:tcPr>
            <w:tcW w:w="0" w:type="auto"/>
          </w:tcPr>
          <w:p w:rsidR="00D37768" w:rsidRDefault="00D37768" w:rsidP="00D37768">
            <w:pPr>
              <w:jc w:val="left"/>
            </w:pPr>
            <w:r>
              <w:t xml:space="preserve">Safety measures are activities and precautions taken to improve safety, i.e. reduce risk related to human health [6]. </w:t>
            </w:r>
          </w:p>
          <w:p w:rsidR="00D37768" w:rsidRDefault="00D37768" w:rsidP="00D37768">
            <w:pPr>
              <w:jc w:val="left"/>
            </w:pPr>
            <w:r>
              <w:t>A safety measure could be used to detect or mitigate a fault [7].</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Safety Report</w:t>
            </w:r>
          </w:p>
        </w:tc>
        <w:tc>
          <w:tcPr>
            <w:tcW w:w="0" w:type="auto"/>
          </w:tcPr>
          <w:p w:rsidR="00D37768" w:rsidRDefault="00D37768" w:rsidP="00D37768">
            <w:pPr>
              <w:jc w:val="left"/>
            </w:pPr>
            <w:r>
              <w:t>The result of a safety analysis and evaluation.</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Source Documents</w:t>
            </w:r>
          </w:p>
        </w:tc>
        <w:tc>
          <w:tcPr>
            <w:tcW w:w="0" w:type="auto"/>
          </w:tcPr>
          <w:p w:rsidR="00D37768" w:rsidRDefault="00D37768" w:rsidP="00D37768">
            <w:pPr>
              <w:jc w:val="left"/>
            </w:pPr>
            <w:r>
              <w:t>Extract, clarify, and prioritize all of the written directives embodied in the source documents relevant to the particular stage of procurement activity.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Specialty Engineering</w:t>
            </w:r>
          </w:p>
        </w:tc>
        <w:tc>
          <w:tcPr>
            <w:tcW w:w="0" w:type="auto"/>
          </w:tcPr>
          <w:p w:rsidR="00D37768" w:rsidRDefault="00D37768" w:rsidP="00D37768">
            <w:pPr>
              <w:jc w:val="left"/>
            </w:pPr>
            <w:r>
              <w:t>Analysis of specific features of a system that requires special skills to identify requirements and assess their impact on the system life cycle.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Needs</w:t>
            </w:r>
          </w:p>
        </w:tc>
        <w:tc>
          <w:tcPr>
            <w:tcW w:w="0" w:type="auto"/>
          </w:tcPr>
          <w:p w:rsidR="00D37768" w:rsidRDefault="00D37768" w:rsidP="00D37768">
            <w:pPr>
              <w:jc w:val="left"/>
            </w:pPr>
            <w:r>
              <w:t>Description of users' and other stakeholders' needs or services that the system of interest will provide.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Requirements</w:t>
            </w:r>
          </w:p>
        </w:tc>
        <w:tc>
          <w:tcPr>
            <w:tcW w:w="0" w:type="auto"/>
          </w:tcPr>
          <w:p w:rsidR="00D37768" w:rsidRDefault="00D37768" w:rsidP="00D37768">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Stakeholder Requirements Traceability</w:t>
            </w:r>
          </w:p>
        </w:tc>
        <w:tc>
          <w:tcPr>
            <w:tcW w:w="0" w:type="auto"/>
          </w:tcPr>
          <w:p w:rsidR="00D37768" w:rsidRDefault="00D37768" w:rsidP="00D37768">
            <w:pPr>
              <w:jc w:val="left"/>
            </w:pPr>
            <w:r>
              <w:t>All stakeholder requirements should have bidirectional traceability, including to their source, such as the source document or the stakeholder need.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Subsystem</w:t>
            </w:r>
          </w:p>
        </w:tc>
        <w:tc>
          <w:tcPr>
            <w:tcW w:w="0" w:type="auto"/>
          </w:tcPr>
          <w:p w:rsidR="00D37768" w:rsidRDefault="00D37768" w:rsidP="00D37768">
            <w:pPr>
              <w:jc w:val="left"/>
            </w:pPr>
            <w:r>
              <w:t>A system element comprising an integrated set of assemblies, which performs a cleanly and clearly separated function, involving similar technical skills, or a separate supplier.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Supplier</w:t>
            </w:r>
          </w:p>
        </w:tc>
        <w:tc>
          <w:tcPr>
            <w:tcW w:w="0" w:type="auto"/>
          </w:tcPr>
          <w:p w:rsidR="00D37768" w:rsidRDefault="00D37768" w:rsidP="00D37768">
            <w:pPr>
              <w:jc w:val="left"/>
            </w:pPr>
            <w:r>
              <w:t>An organization or an individual that enters into an agreement with the acquirer for the supply of a product or service.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w:t>
            </w:r>
          </w:p>
        </w:tc>
        <w:tc>
          <w:tcPr>
            <w:tcW w:w="0" w:type="auto"/>
          </w:tcPr>
          <w:p w:rsidR="00D37768" w:rsidRDefault="00D37768" w:rsidP="00D37768">
            <w:pPr>
              <w:jc w:val="left"/>
            </w:pPr>
            <w:r>
              <w:t>A combination of interacting elements organized to achieve one or more stated purposes [2}</w:t>
            </w:r>
          </w:p>
          <w:p w:rsidR="00D37768" w:rsidRDefault="00D37768" w:rsidP="00D37768">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 Element</w:t>
            </w:r>
          </w:p>
        </w:tc>
        <w:tc>
          <w:tcPr>
            <w:tcW w:w="0" w:type="auto"/>
          </w:tcPr>
          <w:p w:rsidR="00D37768" w:rsidRDefault="00D37768" w:rsidP="00D37768">
            <w:pPr>
              <w:jc w:val="left"/>
            </w:pPr>
            <w:r>
              <w:t>A member of a set of elements that constitutes a system a major product, service, or facility of the system (the term subsystem is sometimes used instead of element)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System of Interest</w:t>
            </w:r>
          </w:p>
        </w:tc>
        <w:tc>
          <w:tcPr>
            <w:tcW w:w="0" w:type="auto"/>
          </w:tcPr>
          <w:p w:rsidR="00D37768" w:rsidRDefault="00D37768" w:rsidP="00D37768">
            <w:pPr>
              <w:jc w:val="left"/>
            </w:pPr>
            <w:r>
              <w:t>The system whose life cycle is under consideration.[2]</w:t>
            </w:r>
          </w:p>
          <w:p w:rsidR="00D37768" w:rsidRDefault="00D37768" w:rsidP="00D37768">
            <w:pPr>
              <w:jc w:val="left"/>
            </w:pPr>
          </w:p>
          <w:p w:rsidR="00D37768" w:rsidRDefault="00D37768" w:rsidP="00D37768">
            <w:pPr>
              <w:jc w:val="left"/>
            </w:pPr>
            <w:r>
              <w:t xml:space="preserve">A specific system in the context of a set of systems that is the primary focus of evaluation, analysis or development. </w:t>
            </w:r>
          </w:p>
        </w:tc>
        <w:tc>
          <w:tcPr>
            <w:tcW w:w="0" w:type="auto"/>
          </w:tcPr>
          <w:p w:rsidR="00D37768" w:rsidRDefault="00D37768" w:rsidP="00D37768">
            <w:pPr>
              <w:jc w:val="left"/>
            </w:pPr>
            <w:r>
              <w:t>SoI</w:t>
            </w:r>
          </w:p>
        </w:tc>
      </w:tr>
      <w:tr w:rsidR="00D37768" w:rsidTr="00D37768">
        <w:trPr>
          <w:trHeight w:val="269"/>
          <w:jc w:val="center"/>
        </w:trPr>
        <w:tc>
          <w:tcPr>
            <w:tcW w:w="0" w:type="auto"/>
          </w:tcPr>
          <w:p w:rsidR="00D37768" w:rsidRDefault="00D37768" w:rsidP="00D37768">
            <w:pPr>
              <w:jc w:val="left"/>
            </w:pPr>
            <w:r>
              <w:t>Systems Engineering</w:t>
            </w:r>
          </w:p>
        </w:tc>
        <w:tc>
          <w:tcPr>
            <w:tcW w:w="0" w:type="auto"/>
          </w:tcPr>
          <w:p w:rsidR="00D37768" w:rsidRDefault="00D37768" w:rsidP="00D37768">
            <w:pPr>
              <w:jc w:val="left"/>
            </w:pPr>
            <w:r>
              <w:t xml:space="preserve">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w:t>
            </w:r>
            <w:r>
              <w:lastRenderedPageBreak/>
              <w:t>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D37768" w:rsidRDefault="00D37768" w:rsidP="00D37768">
            <w:pPr>
              <w:jc w:val="left"/>
            </w:pPr>
            <w:r>
              <w:lastRenderedPageBreak/>
              <w:t>SE</w:t>
            </w:r>
          </w:p>
        </w:tc>
      </w:tr>
      <w:tr w:rsidR="00D37768" w:rsidTr="00D37768">
        <w:trPr>
          <w:trHeight w:val="269"/>
          <w:jc w:val="center"/>
        </w:trPr>
        <w:tc>
          <w:tcPr>
            <w:tcW w:w="0" w:type="auto"/>
          </w:tcPr>
          <w:p w:rsidR="00D37768" w:rsidRDefault="00D37768" w:rsidP="00D37768">
            <w:pPr>
              <w:jc w:val="left"/>
            </w:pPr>
            <w:r>
              <w:lastRenderedPageBreak/>
              <w:t>Technical Measures</w:t>
            </w:r>
          </w:p>
        </w:tc>
        <w:tc>
          <w:tcPr>
            <w:tcW w:w="0" w:type="auto"/>
          </w:tcPr>
          <w:p w:rsidR="00D37768" w:rsidRDefault="00D37768" w:rsidP="00D37768">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Technical Performance Measure</w:t>
            </w:r>
          </w:p>
        </w:tc>
        <w:tc>
          <w:tcPr>
            <w:tcW w:w="0" w:type="auto"/>
          </w:tcPr>
          <w:p w:rsidR="00D37768" w:rsidRDefault="00D37768" w:rsidP="00D37768">
            <w:pPr>
              <w:jc w:val="left"/>
            </w:pPr>
            <w:r>
              <w:t>TPMs measure attributes of a system element to determine how well a system or system element is satisfying or expected to satisfy a technical requirement or goal. [9]</w:t>
            </w:r>
          </w:p>
        </w:tc>
        <w:tc>
          <w:tcPr>
            <w:tcW w:w="0" w:type="auto"/>
          </w:tcPr>
          <w:p w:rsidR="00D37768" w:rsidRDefault="00D37768" w:rsidP="00D37768">
            <w:pPr>
              <w:jc w:val="left"/>
            </w:pPr>
            <w:r>
              <w:t>TPM</w:t>
            </w:r>
          </w:p>
        </w:tc>
      </w:tr>
      <w:tr w:rsidR="00D37768" w:rsidTr="00D37768">
        <w:trPr>
          <w:trHeight w:val="269"/>
          <w:jc w:val="center"/>
        </w:trPr>
        <w:tc>
          <w:tcPr>
            <w:tcW w:w="0" w:type="auto"/>
          </w:tcPr>
          <w:p w:rsidR="00D37768" w:rsidRDefault="00D37768" w:rsidP="00D37768">
            <w:pPr>
              <w:jc w:val="left"/>
            </w:pPr>
            <w:r>
              <w:t>Validation</w:t>
            </w:r>
          </w:p>
        </w:tc>
        <w:tc>
          <w:tcPr>
            <w:tcW w:w="0" w:type="auto"/>
          </w:tcPr>
          <w:p w:rsidR="00D37768" w:rsidRDefault="00D37768" w:rsidP="00D37768">
            <w:pPr>
              <w:jc w:val="left"/>
            </w:pPr>
            <w:r>
              <w:t>A confirmation, through the provision of objective evidence, that the requirements for a specific intended use or application have been fulfilled [ISO 9000: 2000] [2]</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Validation Criteria</w:t>
            </w:r>
          </w:p>
        </w:tc>
        <w:tc>
          <w:tcPr>
            <w:tcW w:w="0" w:type="auto"/>
          </w:tcPr>
          <w:p w:rsidR="00D37768" w:rsidRDefault="00D37768" w:rsidP="00D37768">
            <w:pPr>
              <w:jc w:val="left"/>
            </w:pPr>
            <w:r>
              <w:t>May specify who will perform validation activities, and the environments of the system-of-interest. [2] (section 4.1)</w:t>
            </w:r>
          </w:p>
        </w:tc>
        <w:tc>
          <w:tcPr>
            <w:tcW w:w="0" w:type="auto"/>
          </w:tcPr>
          <w:p w:rsidR="00D37768" w:rsidRDefault="00D37768" w:rsidP="00D37768">
            <w:pPr>
              <w:jc w:val="left"/>
            </w:pPr>
          </w:p>
        </w:tc>
      </w:tr>
      <w:tr w:rsidR="00D37768" w:rsidTr="00D37768">
        <w:trPr>
          <w:trHeight w:val="269"/>
          <w:jc w:val="center"/>
        </w:trPr>
        <w:tc>
          <w:tcPr>
            <w:tcW w:w="0" w:type="auto"/>
          </w:tcPr>
          <w:p w:rsidR="00D37768" w:rsidRDefault="00D37768" w:rsidP="00D37768">
            <w:pPr>
              <w:jc w:val="left"/>
            </w:pPr>
            <w:r>
              <w:t>Verification</w:t>
            </w:r>
          </w:p>
        </w:tc>
        <w:tc>
          <w:tcPr>
            <w:tcW w:w="0" w:type="auto"/>
          </w:tcPr>
          <w:p w:rsidR="00D37768" w:rsidRDefault="00D37768" w:rsidP="00D37768">
            <w:pPr>
              <w:jc w:val="left"/>
            </w:pPr>
            <w:r>
              <w:t>Confirmation, through the provision of objective evidence, that specified requirements have been fulfilled [ISO 9000: 2000] [2]</w:t>
            </w:r>
          </w:p>
        </w:tc>
        <w:tc>
          <w:tcPr>
            <w:tcW w:w="0" w:type="auto"/>
          </w:tcPr>
          <w:p w:rsidR="00D37768" w:rsidRDefault="00D37768" w:rsidP="00D37768">
            <w:pPr>
              <w:jc w:val="left"/>
            </w:pPr>
          </w:p>
        </w:tc>
      </w:tr>
    </w:tbl>
    <w:p w:rsidR="00D37768" w:rsidRDefault="00D37768" w:rsidP="00D37768"/>
    <w:p w:rsidR="00D37768" w:rsidRDefault="00D37768" w:rsidP="00D37768">
      <w:pPr>
        <w:pStyle w:val="Heading2"/>
        <w:pageBreakBefore/>
        <w:numPr>
          <w:ilvl w:val="1"/>
          <w:numId w:val="18"/>
        </w:numPr>
      </w:pPr>
      <w:bookmarkStart w:id="78" w:name="_Toc144"/>
      <w:bookmarkStart w:id="79" w:name="_Toc425160988"/>
      <w:r>
        <w:lastRenderedPageBreak/>
        <w:t>Table of Use Case List</w:t>
      </w:r>
      <w:bookmarkEnd w:id="78"/>
      <w:bookmarkEnd w:id="79"/>
    </w:p>
    <w:p w:rsidR="00D37768" w:rsidRDefault="00D37768" w:rsidP="00D37768">
      <w:pPr>
        <w:pStyle w:val="Caption"/>
      </w:pPr>
      <w:bookmarkStart w:id="80" w:name="_Toc145"/>
      <w:bookmarkStart w:id="81" w:name="_Toc425161004"/>
      <w:r>
        <w:t xml:space="preserve">Table </w:t>
      </w:r>
      <w:r>
        <w:fldChar w:fldCharType="begin"/>
      </w:r>
      <w:r>
        <w:instrText>SEQ Table \* ARABIC</w:instrText>
      </w:r>
      <w:r>
        <w:fldChar w:fldCharType="separate"/>
      </w:r>
      <w:r w:rsidR="00E853E7">
        <w:rPr>
          <w:noProof/>
        </w:rPr>
        <w:t>2</w:t>
      </w:r>
      <w:r>
        <w:fldChar w:fldCharType="end"/>
      </w:r>
      <w:r>
        <w:t>: List of Use Cases</w:t>
      </w:r>
      <w:bookmarkEnd w:id="80"/>
      <w:bookmarkEnd w:id="81"/>
    </w:p>
    <w:tbl>
      <w:tblPr>
        <w:tblStyle w:val="TableGrid"/>
        <w:tblW w:w="5000" w:type="pct"/>
        <w:jc w:val="center"/>
        <w:tblLook w:val="04A0" w:firstRow="1" w:lastRow="0" w:firstColumn="1" w:lastColumn="0" w:noHBand="0" w:noVBand="1"/>
      </w:tblPr>
      <w:tblGrid>
        <w:gridCol w:w="4662"/>
        <w:gridCol w:w="4688"/>
      </w:tblGrid>
      <w:tr w:rsidR="00D37768" w:rsidTr="00D37768">
        <w:trPr>
          <w:trHeight w:val="269"/>
          <w:tblHeader/>
          <w:jc w:val="center"/>
        </w:trPr>
        <w:tc>
          <w:tcPr>
            <w:tcW w:w="0" w:type="auto"/>
            <w:vMerge w:val="restart"/>
          </w:tcPr>
          <w:p w:rsidR="00D37768" w:rsidRDefault="00D37768" w:rsidP="00D37768">
            <w:pPr>
              <w:rPr>
                <w:b/>
              </w:rPr>
            </w:pPr>
            <w:r>
              <w:rPr>
                <w:b/>
                <w:bCs/>
              </w:rPr>
              <w:t>Owner</w:t>
            </w:r>
          </w:p>
        </w:tc>
        <w:tc>
          <w:tcPr>
            <w:tcW w:w="0" w:type="auto"/>
            <w:vMerge w:val="restart"/>
          </w:tcPr>
          <w:p w:rsidR="00D37768" w:rsidRDefault="00D37768" w:rsidP="00D37768">
            <w:pPr>
              <w:rPr>
                <w:b/>
              </w:rPr>
            </w:pPr>
            <w:r>
              <w:rPr>
                <w:b/>
                <w:bCs/>
              </w:rPr>
              <w:t>Name</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Response to a Customer Request</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Analyze Stakeholders Needs</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Derive System Requirements</w:t>
            </w:r>
          </w:p>
        </w:tc>
      </w:tr>
      <w:tr w:rsidR="00D37768" w:rsidTr="00D37768">
        <w:trPr>
          <w:trHeight w:val="269"/>
          <w:jc w:val="center"/>
        </w:trPr>
        <w:tc>
          <w:tcPr>
            <w:tcW w:w="0" w:type="auto"/>
            <w:vMerge w:val="restart"/>
          </w:tcPr>
          <w:p w:rsidR="00D37768" w:rsidRDefault="00D37768" w:rsidP="00D37768">
            <w:pPr>
              <w:jc w:val="left"/>
            </w:pPr>
            <w:r>
              <w:t>Exploratory and Concept Stage</w:t>
            </w:r>
          </w:p>
        </w:tc>
        <w:tc>
          <w:tcPr>
            <w:tcW w:w="0" w:type="auto"/>
            <w:vMerge w:val="restart"/>
          </w:tcPr>
          <w:p w:rsidR="00D37768" w:rsidRDefault="00D37768" w:rsidP="00D37768">
            <w:pPr>
              <w:jc w:val="left"/>
            </w:pPr>
            <w:r>
              <w:t>Analyze System Life-cycle Costs</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Plan a Development Cycle</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Manage SE Development Progress</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Manage SE Development Environment</w:t>
            </w:r>
          </w:p>
        </w:tc>
      </w:tr>
      <w:tr w:rsidR="00D37768" w:rsidTr="00D37768">
        <w:trPr>
          <w:trHeight w:val="269"/>
          <w:jc w:val="center"/>
        </w:trPr>
        <w:tc>
          <w:tcPr>
            <w:tcW w:w="0" w:type="auto"/>
            <w:vMerge w:val="restart"/>
          </w:tcPr>
          <w:p w:rsidR="00D37768" w:rsidRDefault="00D37768" w:rsidP="00D37768">
            <w:pPr>
              <w:jc w:val="left"/>
            </w:pPr>
            <w:r>
              <w:t>Management Workflow Use Cases</w:t>
            </w:r>
          </w:p>
        </w:tc>
        <w:tc>
          <w:tcPr>
            <w:tcW w:w="0" w:type="auto"/>
            <w:vMerge w:val="restart"/>
          </w:tcPr>
          <w:p w:rsidR="00D37768" w:rsidRDefault="00D37768" w:rsidP="00D37768">
            <w:pPr>
              <w:jc w:val="left"/>
            </w:pPr>
            <w:r>
              <w:t>Create a Baseline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Derive Product Architecture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Evaluate System Safety</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System RMA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Apply System Security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Analyze System Performance</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 xml:space="preserve">Allocate and Manage </w:t>
            </w:r>
            <w:proofErr w:type="spellStart"/>
            <w:r>
              <w:t>SWaP</w:t>
            </w:r>
            <w:proofErr w:type="spellEnd"/>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a Trade Study</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Analyze Behavior Correctness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Manage Product Lines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Integrate Human Domain Constraints</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Environmental Engineering</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Collaborate with Implementation Domain Team</w:t>
            </w:r>
          </w:p>
        </w:tc>
      </w:tr>
      <w:tr w:rsidR="00D37768" w:rsidTr="00D37768">
        <w:trPr>
          <w:trHeight w:val="269"/>
          <w:jc w:val="center"/>
        </w:trPr>
        <w:tc>
          <w:tcPr>
            <w:tcW w:w="0" w:type="auto"/>
            <w:vMerge w:val="restart"/>
          </w:tcPr>
          <w:p w:rsidR="00D37768" w:rsidRDefault="00D37768" w:rsidP="00D37768">
            <w:pPr>
              <w:jc w:val="left"/>
            </w:pPr>
            <w:r>
              <w:t>SE Domain Workflow Use Cases</w:t>
            </w:r>
          </w:p>
        </w:tc>
        <w:tc>
          <w:tcPr>
            <w:tcW w:w="0" w:type="auto"/>
            <w:vMerge w:val="restart"/>
          </w:tcPr>
          <w:p w:rsidR="00D37768" w:rsidRDefault="00D37768" w:rsidP="00D37768">
            <w:pPr>
              <w:jc w:val="left"/>
            </w:pPr>
            <w:r>
              <w:t>Perform EMI Engineering</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Develop Verification Plan and Procedures</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Develop a System Integration Plan</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Execute a Verification Test Procedure</w:t>
            </w:r>
          </w:p>
        </w:tc>
      </w:tr>
      <w:tr w:rsidR="00D37768" w:rsidTr="00D37768">
        <w:trPr>
          <w:trHeight w:val="269"/>
          <w:jc w:val="center"/>
        </w:trPr>
        <w:tc>
          <w:tcPr>
            <w:tcW w:w="0" w:type="auto"/>
            <w:vMerge w:val="restart"/>
          </w:tcPr>
          <w:p w:rsidR="00D37768" w:rsidRDefault="00D37768" w:rsidP="00D37768">
            <w:pPr>
              <w:jc w:val="left"/>
            </w:pPr>
            <w:r>
              <w:t>Validation and Verification Workflow Use Cases</w:t>
            </w:r>
          </w:p>
        </w:tc>
        <w:tc>
          <w:tcPr>
            <w:tcW w:w="0" w:type="auto"/>
            <w:vMerge w:val="restart"/>
          </w:tcPr>
          <w:p w:rsidR="00D37768" w:rsidRDefault="00D37768" w:rsidP="00D37768">
            <w:pPr>
              <w:jc w:val="left"/>
            </w:pPr>
            <w:r>
              <w:t>Provide V&amp;V Status</w:t>
            </w:r>
          </w:p>
        </w:tc>
      </w:tr>
      <w:tr w:rsidR="00D37768" w:rsidTr="00D37768">
        <w:trPr>
          <w:trHeight w:val="269"/>
          <w:jc w:val="center"/>
        </w:trPr>
        <w:tc>
          <w:tcPr>
            <w:tcW w:w="0" w:type="auto"/>
            <w:vMerge w:val="restart"/>
          </w:tcPr>
          <w:p w:rsidR="00D37768" w:rsidRDefault="00D37768" w:rsidP="00D37768">
            <w:pPr>
              <w:jc w:val="left"/>
            </w:pPr>
            <w:r>
              <w:t>Production Stage</w:t>
            </w:r>
          </w:p>
        </w:tc>
        <w:tc>
          <w:tcPr>
            <w:tcW w:w="0" w:type="auto"/>
            <w:vMerge w:val="restart"/>
          </w:tcPr>
          <w:p w:rsidR="00D37768" w:rsidRDefault="00D37768" w:rsidP="00D37768">
            <w:pPr>
              <w:jc w:val="left"/>
            </w:pPr>
            <w:r>
              <w:t xml:space="preserve">Support </w:t>
            </w:r>
            <w:proofErr w:type="spellStart"/>
            <w:r>
              <w:t>Produceability</w:t>
            </w:r>
            <w:proofErr w:type="spellEnd"/>
            <w:r>
              <w:t xml:space="preserve"> Engineering</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Initial Installation</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Architect Sustainability System</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Evaluate Change Request</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System Modernization Plan</w:t>
            </w:r>
          </w:p>
        </w:tc>
      </w:tr>
      <w:tr w:rsidR="00D37768" w:rsidTr="00D37768">
        <w:trPr>
          <w:trHeight w:val="269"/>
          <w:jc w:val="center"/>
        </w:trPr>
        <w:tc>
          <w:tcPr>
            <w:tcW w:w="0" w:type="auto"/>
            <w:vMerge w:val="restart"/>
          </w:tcPr>
          <w:p w:rsidR="00D37768" w:rsidRDefault="00D37768" w:rsidP="00D37768">
            <w:pPr>
              <w:jc w:val="left"/>
            </w:pPr>
            <w:r>
              <w:t>Product and Service Life Management Stage</w:t>
            </w:r>
          </w:p>
        </w:tc>
        <w:tc>
          <w:tcPr>
            <w:tcW w:w="0" w:type="auto"/>
            <w:vMerge w:val="restart"/>
          </w:tcPr>
          <w:p w:rsidR="00D37768" w:rsidRDefault="00D37768" w:rsidP="00D37768">
            <w:pPr>
              <w:jc w:val="left"/>
            </w:pPr>
            <w:r>
              <w:t>Support System Disposal and Retirement</w:t>
            </w:r>
          </w:p>
        </w:tc>
      </w:tr>
    </w:tbl>
    <w:p w:rsidR="00D37768" w:rsidRDefault="00D37768" w:rsidP="00D37768"/>
    <w:p w:rsidR="00D37768" w:rsidRDefault="00D37768" w:rsidP="00D37768">
      <w:pPr>
        <w:pStyle w:val="Heading2"/>
        <w:pageBreakBefore/>
        <w:numPr>
          <w:ilvl w:val="1"/>
          <w:numId w:val="18"/>
        </w:numPr>
      </w:pPr>
      <w:bookmarkStart w:id="82" w:name="_Toc146"/>
      <w:bookmarkStart w:id="83" w:name="_Toc425160989"/>
      <w:r>
        <w:lastRenderedPageBreak/>
        <w:t>Table of Actors</w:t>
      </w:r>
      <w:bookmarkEnd w:id="82"/>
      <w:bookmarkEnd w:id="83"/>
    </w:p>
    <w:p w:rsidR="00D37768" w:rsidRDefault="00D37768" w:rsidP="00D37768">
      <w:pPr>
        <w:pStyle w:val="Caption"/>
      </w:pPr>
      <w:bookmarkStart w:id="84" w:name="_Toc147"/>
      <w:bookmarkStart w:id="85" w:name="_Toc425161005"/>
      <w:r>
        <w:t xml:space="preserve">Table </w:t>
      </w:r>
      <w:r>
        <w:fldChar w:fldCharType="begin"/>
      </w:r>
      <w:r>
        <w:instrText>SEQ Table \* ARABIC</w:instrText>
      </w:r>
      <w:r>
        <w:fldChar w:fldCharType="separate"/>
      </w:r>
      <w:r w:rsidR="00E853E7">
        <w:rPr>
          <w:noProof/>
        </w:rPr>
        <w:t>3</w:t>
      </w:r>
      <w:r>
        <w:fldChar w:fldCharType="end"/>
      </w:r>
      <w:r>
        <w:t>: List of Actors</w:t>
      </w:r>
      <w:bookmarkEnd w:id="84"/>
      <w:bookmarkEnd w:id="85"/>
    </w:p>
    <w:tbl>
      <w:tblPr>
        <w:tblStyle w:val="TableGrid"/>
        <w:tblW w:w="5000" w:type="pct"/>
        <w:jc w:val="center"/>
        <w:tblLook w:val="04A0" w:firstRow="1" w:lastRow="0" w:firstColumn="1" w:lastColumn="0" w:noHBand="0" w:noVBand="1"/>
      </w:tblPr>
      <w:tblGrid>
        <w:gridCol w:w="1704"/>
        <w:gridCol w:w="7646"/>
      </w:tblGrid>
      <w:tr w:rsidR="00D37768" w:rsidTr="00D37768">
        <w:trPr>
          <w:trHeight w:val="269"/>
          <w:tblHeader/>
          <w:jc w:val="center"/>
        </w:trPr>
        <w:tc>
          <w:tcPr>
            <w:tcW w:w="0" w:type="auto"/>
            <w:vMerge w:val="restart"/>
          </w:tcPr>
          <w:p w:rsidR="00D37768" w:rsidRDefault="00D37768" w:rsidP="00D37768">
            <w:pPr>
              <w:rPr>
                <w:b/>
              </w:rPr>
            </w:pPr>
            <w:r>
              <w:rPr>
                <w:b/>
                <w:bCs/>
              </w:rPr>
              <w:t>Name</w:t>
            </w:r>
          </w:p>
        </w:tc>
        <w:tc>
          <w:tcPr>
            <w:tcW w:w="0" w:type="auto"/>
            <w:vMerge w:val="restart"/>
          </w:tcPr>
          <w:p w:rsidR="00D37768" w:rsidRDefault="00D37768" w:rsidP="00D37768">
            <w:pPr>
              <w:rPr>
                <w:b/>
              </w:rPr>
            </w:pPr>
            <w:r>
              <w:rPr>
                <w:b/>
                <w:bCs/>
              </w:rPr>
              <w:t>Description</w:t>
            </w:r>
          </w:p>
        </w:tc>
      </w:tr>
      <w:tr w:rsidR="00D37768" w:rsidTr="00D37768">
        <w:trPr>
          <w:trHeight w:val="269"/>
          <w:jc w:val="center"/>
        </w:trPr>
        <w:tc>
          <w:tcPr>
            <w:tcW w:w="0" w:type="auto"/>
            <w:vMerge w:val="restart"/>
          </w:tcPr>
          <w:p w:rsidR="00D37768" w:rsidRDefault="00D37768" w:rsidP="00D37768">
            <w:pPr>
              <w:jc w:val="left"/>
            </w:pPr>
            <w:r>
              <w:t>Manufacturing Engineer</w:t>
            </w:r>
          </w:p>
        </w:tc>
        <w:tc>
          <w:tcPr>
            <w:tcW w:w="0" w:type="auto"/>
            <w:vMerge w:val="restart"/>
          </w:tcPr>
          <w:p w:rsidR="00D37768" w:rsidRDefault="00D37768" w:rsidP="00D37768">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D37768" w:rsidTr="00D37768">
        <w:trPr>
          <w:trHeight w:val="269"/>
          <w:jc w:val="center"/>
        </w:trPr>
        <w:tc>
          <w:tcPr>
            <w:tcW w:w="0" w:type="auto"/>
            <w:vMerge w:val="restart"/>
          </w:tcPr>
          <w:p w:rsidR="00D37768" w:rsidRDefault="00D37768" w:rsidP="00D37768">
            <w:pPr>
              <w:jc w:val="left"/>
            </w:pPr>
            <w:r>
              <w:t>Program Manager</w:t>
            </w:r>
          </w:p>
        </w:tc>
        <w:tc>
          <w:tcPr>
            <w:tcW w:w="0" w:type="auto"/>
            <w:vMerge w:val="restart"/>
          </w:tcPr>
          <w:p w:rsidR="00D37768" w:rsidRDefault="00D37768" w:rsidP="00D37768">
            <w:pPr>
              <w:jc w:val="left"/>
            </w:pPr>
            <w:r>
              <w:t>** consider product manager</w:t>
            </w:r>
          </w:p>
        </w:tc>
      </w:tr>
      <w:tr w:rsidR="00D37768" w:rsidTr="00D37768">
        <w:trPr>
          <w:trHeight w:val="269"/>
          <w:jc w:val="center"/>
        </w:trPr>
        <w:tc>
          <w:tcPr>
            <w:tcW w:w="0" w:type="auto"/>
            <w:vMerge w:val="restart"/>
          </w:tcPr>
          <w:p w:rsidR="00D37768" w:rsidRDefault="00D37768" w:rsidP="00D37768">
            <w:pPr>
              <w:jc w:val="left"/>
            </w:pPr>
            <w:r>
              <w:t>Engineering Mgr.</w:t>
            </w:r>
          </w:p>
        </w:tc>
        <w:tc>
          <w:tcPr>
            <w:tcW w:w="0" w:type="auto"/>
            <w:vMerge w:val="restart"/>
          </w:tcPr>
          <w:p w:rsidR="00D37768" w:rsidRDefault="00D37768" w:rsidP="00D37768">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D37768" w:rsidTr="00D37768">
        <w:trPr>
          <w:trHeight w:val="269"/>
          <w:jc w:val="center"/>
        </w:trPr>
        <w:tc>
          <w:tcPr>
            <w:tcW w:w="0" w:type="auto"/>
            <w:vMerge w:val="restart"/>
          </w:tcPr>
          <w:p w:rsidR="00D37768" w:rsidRDefault="00D37768" w:rsidP="00D37768">
            <w:pPr>
              <w:jc w:val="left"/>
            </w:pPr>
            <w:r>
              <w:t>Customer</w:t>
            </w:r>
          </w:p>
        </w:tc>
        <w:tc>
          <w:tcPr>
            <w:tcW w:w="0" w:type="auto"/>
            <w:vMerge w:val="restart"/>
          </w:tcPr>
          <w:p w:rsidR="00D37768" w:rsidRDefault="00D37768" w:rsidP="00D37768">
            <w:pPr>
              <w:jc w:val="left"/>
            </w:pPr>
            <w:r>
              <w:t>A customer (sometimes known as a client, buyer, or purchaser) is the recipient of a good, service, product, or idea, obtained from a seller, vendor, or supplier for a monetary or other valuable consideration. [8]</w:t>
            </w:r>
          </w:p>
        </w:tc>
      </w:tr>
      <w:tr w:rsidR="00D37768" w:rsidTr="00D37768">
        <w:trPr>
          <w:trHeight w:val="269"/>
          <w:jc w:val="center"/>
        </w:trPr>
        <w:tc>
          <w:tcPr>
            <w:tcW w:w="0" w:type="auto"/>
            <w:vMerge w:val="restart"/>
          </w:tcPr>
          <w:p w:rsidR="00D37768" w:rsidRDefault="00D37768" w:rsidP="00D37768">
            <w:pPr>
              <w:jc w:val="left"/>
            </w:pPr>
            <w:r>
              <w:t>Software Engineer</w:t>
            </w:r>
          </w:p>
        </w:tc>
        <w:tc>
          <w:tcPr>
            <w:tcW w:w="0" w:type="auto"/>
            <w:vMerge w:val="restart"/>
          </w:tcPr>
          <w:p w:rsidR="00D37768" w:rsidRDefault="00D37768" w:rsidP="00D37768">
            <w:pPr>
              <w:jc w:val="left"/>
            </w:pPr>
            <w:r>
              <w:t>Software engineers apply the principles of software engineering to the design, development, maintenance, testing, and evaluation of the software and systems that make computers or anything containing software work.[8]</w:t>
            </w:r>
          </w:p>
        </w:tc>
      </w:tr>
      <w:tr w:rsidR="00D37768" w:rsidTr="00D37768">
        <w:trPr>
          <w:trHeight w:val="269"/>
          <w:jc w:val="center"/>
        </w:trPr>
        <w:tc>
          <w:tcPr>
            <w:tcW w:w="0" w:type="auto"/>
            <w:vMerge w:val="restart"/>
          </w:tcPr>
          <w:p w:rsidR="00D37768" w:rsidRDefault="00D37768" w:rsidP="00D37768">
            <w:pPr>
              <w:jc w:val="left"/>
            </w:pPr>
            <w:r>
              <w:t>Mechanical Engineer</w:t>
            </w:r>
          </w:p>
        </w:tc>
        <w:tc>
          <w:tcPr>
            <w:tcW w:w="0" w:type="auto"/>
            <w:vMerge w:val="restart"/>
          </w:tcPr>
          <w:p w:rsidR="00D37768" w:rsidRDefault="00D37768" w:rsidP="00D37768">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D37768" w:rsidTr="00D37768">
        <w:trPr>
          <w:trHeight w:val="269"/>
          <w:jc w:val="center"/>
        </w:trPr>
        <w:tc>
          <w:tcPr>
            <w:tcW w:w="0" w:type="auto"/>
            <w:vMerge w:val="restart"/>
          </w:tcPr>
          <w:p w:rsidR="00D37768" w:rsidRDefault="00D37768" w:rsidP="00D37768">
            <w:pPr>
              <w:jc w:val="left"/>
            </w:pPr>
            <w:r>
              <w:t>Electrical Engineer</w:t>
            </w:r>
          </w:p>
        </w:tc>
        <w:tc>
          <w:tcPr>
            <w:tcW w:w="0" w:type="auto"/>
            <w:vMerge w:val="restart"/>
          </w:tcPr>
          <w:p w:rsidR="00D37768" w:rsidRDefault="00D37768" w:rsidP="00D37768">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D37768" w:rsidTr="00D37768">
        <w:trPr>
          <w:trHeight w:val="269"/>
          <w:jc w:val="center"/>
        </w:trPr>
        <w:tc>
          <w:tcPr>
            <w:tcW w:w="0" w:type="auto"/>
            <w:vMerge w:val="restart"/>
          </w:tcPr>
          <w:p w:rsidR="00D37768" w:rsidRDefault="00D37768" w:rsidP="00D37768">
            <w:pPr>
              <w:jc w:val="left"/>
            </w:pPr>
            <w:r>
              <w:t>Stakeholder</w:t>
            </w:r>
          </w:p>
        </w:tc>
        <w:tc>
          <w:tcPr>
            <w:tcW w:w="0" w:type="auto"/>
            <w:vMerge w:val="restart"/>
          </w:tcPr>
          <w:p w:rsidR="00D37768" w:rsidRDefault="00D37768" w:rsidP="00D37768">
            <w:pPr>
              <w:jc w:val="left"/>
            </w:pPr>
            <w:r>
              <w:t>A person, group or organization with an interest in a project. [8]</w:t>
            </w:r>
          </w:p>
          <w:p w:rsidR="00D37768" w:rsidRDefault="00D37768" w:rsidP="00D37768">
            <w:pPr>
              <w:jc w:val="left"/>
            </w:pPr>
          </w:p>
          <w:p w:rsidR="00D37768" w:rsidRDefault="00D37768" w:rsidP="00D37768">
            <w:pPr>
              <w:jc w:val="left"/>
            </w:pPr>
            <w:r>
              <w:t>A party having a right, share or claim in a system or in its</w:t>
            </w:r>
          </w:p>
          <w:p w:rsidR="00D37768" w:rsidRDefault="00D37768" w:rsidP="00D37768">
            <w:pPr>
              <w:jc w:val="left"/>
            </w:pPr>
            <w:r>
              <w:t>possession of characteristics that meet that party's needs and</w:t>
            </w:r>
          </w:p>
          <w:p w:rsidR="00D37768" w:rsidRDefault="00D37768" w:rsidP="00D37768">
            <w:pPr>
              <w:jc w:val="left"/>
            </w:pPr>
            <w:r>
              <w:t>expectations.[2]</w:t>
            </w:r>
          </w:p>
        </w:tc>
      </w:tr>
      <w:tr w:rsidR="00D37768" w:rsidTr="00D37768">
        <w:trPr>
          <w:trHeight w:val="269"/>
          <w:jc w:val="center"/>
        </w:trPr>
        <w:tc>
          <w:tcPr>
            <w:tcW w:w="0" w:type="auto"/>
            <w:vMerge w:val="restart"/>
          </w:tcPr>
          <w:p w:rsidR="00D37768" w:rsidRDefault="00D37768" w:rsidP="00D37768">
            <w:pPr>
              <w:jc w:val="left"/>
            </w:pPr>
            <w:r>
              <w:t>System Architect</w:t>
            </w:r>
          </w:p>
        </w:tc>
        <w:tc>
          <w:tcPr>
            <w:tcW w:w="0" w:type="auto"/>
            <w:vMerge w:val="restart"/>
          </w:tcPr>
          <w:p w:rsidR="00D37768" w:rsidRDefault="00D37768" w:rsidP="00D37768">
            <w:pPr>
              <w:jc w:val="left"/>
            </w:pPr>
            <w:r>
              <w:t xml:space="preserve">Looks across all aspects of the system to ensure the overall system meets the stakeholders' needs. </w:t>
            </w:r>
          </w:p>
        </w:tc>
      </w:tr>
      <w:tr w:rsidR="00D37768" w:rsidTr="00D37768">
        <w:trPr>
          <w:trHeight w:val="269"/>
          <w:jc w:val="center"/>
        </w:trPr>
        <w:tc>
          <w:tcPr>
            <w:tcW w:w="0" w:type="auto"/>
            <w:vMerge w:val="restart"/>
          </w:tcPr>
          <w:p w:rsidR="00D37768" w:rsidRDefault="00D37768" w:rsidP="00D37768">
            <w:pPr>
              <w:jc w:val="left"/>
            </w:pPr>
            <w:r>
              <w:t>Systems Engineer</w:t>
            </w:r>
          </w:p>
        </w:tc>
        <w:tc>
          <w:tcPr>
            <w:tcW w:w="0" w:type="auto"/>
            <w:vMerge w:val="restart"/>
          </w:tcPr>
          <w:p w:rsidR="00D37768" w:rsidRDefault="00D37768" w:rsidP="00D37768">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D37768" w:rsidRDefault="00D37768" w:rsidP="00D37768">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D37768" w:rsidTr="00D37768">
        <w:trPr>
          <w:trHeight w:val="269"/>
          <w:jc w:val="center"/>
        </w:trPr>
        <w:tc>
          <w:tcPr>
            <w:tcW w:w="0" w:type="auto"/>
            <w:vMerge w:val="restart"/>
          </w:tcPr>
          <w:p w:rsidR="00D37768" w:rsidRDefault="00D37768" w:rsidP="00D37768">
            <w:pPr>
              <w:jc w:val="left"/>
            </w:pPr>
            <w:proofErr w:type="spellStart"/>
            <w:r>
              <w:lastRenderedPageBreak/>
              <w:t>SWaP</w:t>
            </w:r>
            <w:proofErr w:type="spellEnd"/>
            <w:r>
              <w:t xml:space="preserve"> SysEng</w:t>
            </w:r>
          </w:p>
        </w:tc>
        <w:tc>
          <w:tcPr>
            <w:tcW w:w="0" w:type="auto"/>
            <w:vMerge w:val="restart"/>
          </w:tcPr>
          <w:p w:rsidR="00D37768" w:rsidRDefault="00D37768" w:rsidP="00D37768">
            <w:pPr>
              <w:jc w:val="left"/>
            </w:pPr>
            <w:r>
              <w:t xml:space="preserve">This actor's role of System Engineering is responsible to ensure all requirements associated with size weight and power meets the overall stakeholder's needs. </w:t>
            </w:r>
          </w:p>
        </w:tc>
      </w:tr>
      <w:tr w:rsidR="00D37768" w:rsidTr="00D37768">
        <w:trPr>
          <w:trHeight w:val="269"/>
          <w:jc w:val="center"/>
        </w:trPr>
        <w:tc>
          <w:tcPr>
            <w:tcW w:w="0" w:type="auto"/>
            <w:vMerge w:val="restart"/>
          </w:tcPr>
          <w:p w:rsidR="00D37768" w:rsidRDefault="00D37768" w:rsidP="00D37768">
            <w:pPr>
              <w:jc w:val="left"/>
            </w:pPr>
            <w:r>
              <w:t>Security SysEng</w:t>
            </w:r>
          </w:p>
        </w:tc>
        <w:tc>
          <w:tcPr>
            <w:tcW w:w="0" w:type="auto"/>
            <w:vMerge w:val="restart"/>
          </w:tcPr>
          <w:p w:rsidR="00D37768" w:rsidRDefault="00D37768" w:rsidP="00D37768">
            <w:pPr>
              <w:jc w:val="left"/>
            </w:pPr>
            <w:r>
              <w:t>This actor's role of System Engineering is responsible to ensure all requirements associated with data security and system security meets the overall stakeholder's needs.</w:t>
            </w:r>
          </w:p>
        </w:tc>
      </w:tr>
      <w:tr w:rsidR="00D37768" w:rsidTr="00D37768">
        <w:trPr>
          <w:trHeight w:val="269"/>
          <w:jc w:val="center"/>
        </w:trPr>
        <w:tc>
          <w:tcPr>
            <w:tcW w:w="0" w:type="auto"/>
            <w:vMerge w:val="restart"/>
          </w:tcPr>
          <w:p w:rsidR="00D37768" w:rsidRDefault="00D37768" w:rsidP="00D37768">
            <w:pPr>
              <w:jc w:val="left"/>
            </w:pPr>
            <w:r>
              <w:t>Safety SysEng</w:t>
            </w:r>
          </w:p>
        </w:tc>
        <w:tc>
          <w:tcPr>
            <w:tcW w:w="0" w:type="auto"/>
            <w:vMerge w:val="restart"/>
          </w:tcPr>
          <w:p w:rsidR="00D37768" w:rsidRDefault="00D37768" w:rsidP="00D37768">
            <w:pPr>
              <w:jc w:val="left"/>
            </w:pPr>
            <w:r>
              <w:t>This actor's role of System Engineering is responsible to ensure all requirements associated with the operational safety of the system meet the overall stakeholder's needs.</w:t>
            </w:r>
          </w:p>
        </w:tc>
      </w:tr>
      <w:tr w:rsidR="00D37768" w:rsidTr="00D37768">
        <w:trPr>
          <w:trHeight w:val="269"/>
          <w:jc w:val="center"/>
        </w:trPr>
        <w:tc>
          <w:tcPr>
            <w:tcW w:w="0" w:type="auto"/>
            <w:vMerge w:val="restart"/>
          </w:tcPr>
          <w:p w:rsidR="00D37768" w:rsidRDefault="00D37768" w:rsidP="00D37768">
            <w:pPr>
              <w:jc w:val="left"/>
            </w:pPr>
            <w:r>
              <w:t>Analyst</w:t>
            </w:r>
          </w:p>
        </w:tc>
        <w:tc>
          <w:tcPr>
            <w:tcW w:w="0" w:type="auto"/>
            <w:vMerge w:val="restart"/>
          </w:tcPr>
          <w:p w:rsidR="00D37768" w:rsidRDefault="00D37768" w:rsidP="00D37768">
            <w:pPr>
              <w:jc w:val="left"/>
            </w:pPr>
            <w:r>
              <w:t xml:space="preserve">This actor's role of System Engineering is responsible for executing a defined analytical study focused on mitigating risk. </w:t>
            </w:r>
          </w:p>
        </w:tc>
      </w:tr>
      <w:tr w:rsidR="00D37768" w:rsidTr="00D37768">
        <w:trPr>
          <w:trHeight w:val="269"/>
          <w:jc w:val="center"/>
        </w:trPr>
        <w:tc>
          <w:tcPr>
            <w:tcW w:w="0" w:type="auto"/>
            <w:vMerge w:val="restart"/>
          </w:tcPr>
          <w:p w:rsidR="00D37768" w:rsidRDefault="00D37768" w:rsidP="00D37768">
            <w:pPr>
              <w:jc w:val="left"/>
            </w:pPr>
            <w:r>
              <w:t>Environmental SysEng</w:t>
            </w:r>
          </w:p>
        </w:tc>
        <w:tc>
          <w:tcPr>
            <w:tcW w:w="0" w:type="auto"/>
            <w:vMerge w:val="restart"/>
          </w:tcPr>
          <w:p w:rsidR="00D37768" w:rsidRDefault="00D37768" w:rsidP="00D37768">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D37768" w:rsidTr="00D37768">
        <w:trPr>
          <w:trHeight w:val="269"/>
          <w:jc w:val="center"/>
        </w:trPr>
        <w:tc>
          <w:tcPr>
            <w:tcW w:w="0" w:type="auto"/>
            <w:vMerge w:val="restart"/>
          </w:tcPr>
          <w:p w:rsidR="00D37768" w:rsidRDefault="00D37768" w:rsidP="00D37768">
            <w:pPr>
              <w:jc w:val="left"/>
            </w:pPr>
            <w:r>
              <w:t>Infrastructure SysEng</w:t>
            </w:r>
          </w:p>
        </w:tc>
        <w:tc>
          <w:tcPr>
            <w:tcW w:w="0" w:type="auto"/>
            <w:vMerge w:val="restart"/>
          </w:tcPr>
          <w:p w:rsidR="00D37768" w:rsidRDefault="00D37768" w:rsidP="00D37768">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D37768" w:rsidTr="00D37768">
        <w:trPr>
          <w:trHeight w:val="269"/>
          <w:jc w:val="center"/>
        </w:trPr>
        <w:tc>
          <w:tcPr>
            <w:tcW w:w="0" w:type="auto"/>
            <w:vMerge w:val="restart"/>
          </w:tcPr>
          <w:p w:rsidR="00D37768" w:rsidRDefault="00D37768" w:rsidP="00D37768">
            <w:pPr>
              <w:jc w:val="left"/>
            </w:pPr>
            <w:r>
              <w:t>V &amp; V SysEng</w:t>
            </w:r>
          </w:p>
        </w:tc>
        <w:tc>
          <w:tcPr>
            <w:tcW w:w="0" w:type="auto"/>
            <w:vMerge w:val="restart"/>
          </w:tcPr>
          <w:p w:rsidR="00D37768" w:rsidRDefault="00D37768" w:rsidP="00D37768">
            <w:pPr>
              <w:jc w:val="left"/>
            </w:pPr>
            <w:r>
              <w:t xml:space="preserve">This actor's role of System Engineering is responsible to ensure all requirements of the system are verified and the overall system is validated to meet the overall stakeholder's needs. </w:t>
            </w:r>
          </w:p>
        </w:tc>
      </w:tr>
      <w:tr w:rsidR="00D37768" w:rsidTr="00D37768">
        <w:trPr>
          <w:trHeight w:val="269"/>
          <w:jc w:val="center"/>
        </w:trPr>
        <w:tc>
          <w:tcPr>
            <w:tcW w:w="0" w:type="auto"/>
            <w:vMerge w:val="restart"/>
          </w:tcPr>
          <w:p w:rsidR="00D37768" w:rsidRDefault="00D37768" w:rsidP="00D37768">
            <w:pPr>
              <w:jc w:val="left"/>
            </w:pPr>
            <w:r>
              <w:t>Human Factors SysEng</w:t>
            </w:r>
          </w:p>
        </w:tc>
        <w:tc>
          <w:tcPr>
            <w:tcW w:w="0" w:type="auto"/>
            <w:vMerge w:val="restart"/>
          </w:tcPr>
          <w:p w:rsidR="00D37768" w:rsidRDefault="00D37768" w:rsidP="00D37768">
            <w:pPr>
              <w:jc w:val="left"/>
            </w:pPr>
            <w:r>
              <w:t xml:space="preserve">This actor's role of System Engineering is responsible to ensure all requirements associated with the interaction of the systems and humans. </w:t>
            </w:r>
          </w:p>
        </w:tc>
      </w:tr>
      <w:tr w:rsidR="00D37768" w:rsidTr="00D37768">
        <w:trPr>
          <w:trHeight w:val="269"/>
          <w:jc w:val="center"/>
        </w:trPr>
        <w:tc>
          <w:tcPr>
            <w:tcW w:w="0" w:type="auto"/>
            <w:vMerge w:val="restart"/>
          </w:tcPr>
          <w:p w:rsidR="00D37768" w:rsidRDefault="00D37768" w:rsidP="00D37768">
            <w:pPr>
              <w:jc w:val="left"/>
            </w:pPr>
            <w:r>
              <w:t>EMI SysEng</w:t>
            </w:r>
          </w:p>
        </w:tc>
        <w:tc>
          <w:tcPr>
            <w:tcW w:w="0" w:type="auto"/>
            <w:vMerge w:val="restart"/>
          </w:tcPr>
          <w:p w:rsidR="00D37768" w:rsidRDefault="00D37768" w:rsidP="00D37768">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D37768" w:rsidTr="00D37768">
        <w:trPr>
          <w:trHeight w:val="269"/>
          <w:jc w:val="center"/>
        </w:trPr>
        <w:tc>
          <w:tcPr>
            <w:tcW w:w="0" w:type="auto"/>
            <w:vMerge w:val="restart"/>
          </w:tcPr>
          <w:p w:rsidR="00D37768" w:rsidRDefault="00D37768" w:rsidP="00D37768">
            <w:pPr>
              <w:jc w:val="left"/>
            </w:pPr>
            <w:r>
              <w:t>RMA SysEng</w:t>
            </w:r>
          </w:p>
        </w:tc>
        <w:tc>
          <w:tcPr>
            <w:tcW w:w="0" w:type="auto"/>
            <w:vMerge w:val="restart"/>
          </w:tcPr>
          <w:p w:rsidR="00D37768" w:rsidRDefault="00D37768" w:rsidP="00D37768">
            <w:pPr>
              <w:jc w:val="left"/>
            </w:pPr>
            <w:r>
              <w:t xml:space="preserve">This actor's role of System Engineering is responsible to ensure all requirements associated with reliability, maintainability and availability meet the overall stakeholder's needs. </w:t>
            </w:r>
          </w:p>
        </w:tc>
      </w:tr>
    </w:tbl>
    <w:p w:rsidR="00D37768" w:rsidRDefault="00D37768" w:rsidP="00D37768"/>
    <w:p w:rsidR="00D37768" w:rsidRDefault="00D37768" w:rsidP="00D37768">
      <w:pPr>
        <w:pStyle w:val="Heading2"/>
        <w:pageBreakBefore/>
        <w:numPr>
          <w:ilvl w:val="1"/>
          <w:numId w:val="18"/>
        </w:numPr>
      </w:pPr>
      <w:bookmarkStart w:id="86" w:name="_Toc148"/>
      <w:bookmarkStart w:id="87" w:name="_Toc425160990"/>
      <w:r>
        <w:lastRenderedPageBreak/>
        <w:t>References and Citations List</w:t>
      </w:r>
      <w:bookmarkEnd w:id="86"/>
      <w:bookmarkEnd w:id="87"/>
    </w:p>
    <w:p w:rsidR="00D37768" w:rsidRDefault="00D37768" w:rsidP="00D37768">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 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sectPr w:rsidR="00D37768"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415" w:rsidRDefault="00FE2415" w:rsidP="00660563">
      <w:pPr>
        <w:spacing w:after="0" w:line="240" w:lineRule="auto"/>
      </w:pPr>
      <w:r>
        <w:separator/>
      </w:r>
    </w:p>
  </w:endnote>
  <w:endnote w:type="continuationSeparator" w:id="0">
    <w:p w:rsidR="00FE2415" w:rsidRDefault="00FE2415"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477932">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77932">
      <w:rPr>
        <w:b/>
        <w:bCs/>
        <w:noProof/>
      </w:rPr>
      <w:t>27</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415" w:rsidRDefault="00FE2415" w:rsidP="00660563">
      <w:pPr>
        <w:spacing w:after="0" w:line="240" w:lineRule="auto"/>
      </w:pPr>
      <w:r>
        <w:separator/>
      </w:r>
    </w:p>
  </w:footnote>
  <w:footnote w:type="continuationSeparator" w:id="0">
    <w:p w:rsidR="00FE2415" w:rsidRDefault="00FE2415"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768" w:rsidRDefault="00D37768">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4CB3659"/>
    <w:multiLevelType w:val="hybridMultilevel"/>
    <w:tmpl w:val="F9745C9C"/>
    <w:lvl w:ilvl="0" w:tplc="3E2EEF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95079"/>
    <w:multiLevelType w:val="multilevel"/>
    <w:tmpl w:val="DB32917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8" w15:restartNumberingAfterBreak="0">
    <w:nsid w:val="35ED0E50"/>
    <w:multiLevelType w:val="hybridMultilevel"/>
    <w:tmpl w:val="CC22B342"/>
    <w:lvl w:ilvl="0" w:tplc="0CDCC8B8">
      <w:start w:val="1"/>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9"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11CEE"/>
    <w:multiLevelType w:val="hybridMultilevel"/>
    <w:tmpl w:val="3404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E3C96"/>
    <w:multiLevelType w:val="hybridMultilevel"/>
    <w:tmpl w:val="EA56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3"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2"/>
  </w:num>
  <w:num w:numId="2">
    <w:abstractNumId w:val="17"/>
  </w:num>
  <w:num w:numId="3">
    <w:abstractNumId w:val="12"/>
  </w:num>
  <w:num w:numId="4">
    <w:abstractNumId w:val="6"/>
  </w:num>
  <w:num w:numId="5">
    <w:abstractNumId w:val="15"/>
  </w:num>
  <w:num w:numId="6">
    <w:abstractNumId w:val="9"/>
  </w:num>
  <w:num w:numId="7">
    <w:abstractNumId w:val="4"/>
  </w:num>
  <w:num w:numId="8">
    <w:abstractNumId w:val="14"/>
  </w:num>
  <w:num w:numId="9">
    <w:abstractNumId w:val="19"/>
  </w:num>
  <w:num w:numId="10">
    <w:abstractNumId w:val="16"/>
  </w:num>
  <w:num w:numId="11">
    <w:abstractNumId w:val="0"/>
  </w:num>
  <w:num w:numId="12">
    <w:abstractNumId w:val="18"/>
  </w:num>
  <w:num w:numId="13">
    <w:abstractNumId w:val="5"/>
  </w:num>
  <w:num w:numId="14">
    <w:abstractNumId w:val="1"/>
  </w:num>
  <w:num w:numId="15">
    <w:abstractNumId w:val="13"/>
  </w:num>
  <w:num w:numId="16">
    <w:abstractNumId w:val="3"/>
  </w:num>
  <w:num w:numId="17">
    <w:abstractNumId w:val="8"/>
  </w:num>
  <w:num w:numId="18">
    <w:abstractNumId w:val="7"/>
  </w:num>
  <w:num w:numId="19">
    <w:abstractNumId w:val="11"/>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atson">
    <w15:presenceInfo w15:providerId="Windows Live" w15:userId="4534f41415a7e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0C3768"/>
    <w:rsid w:val="001054C3"/>
    <w:rsid w:val="001E5439"/>
    <w:rsid w:val="002664E1"/>
    <w:rsid w:val="00281FDA"/>
    <w:rsid w:val="00301DFD"/>
    <w:rsid w:val="003039CA"/>
    <w:rsid w:val="003179F5"/>
    <w:rsid w:val="00331BF7"/>
    <w:rsid w:val="00336D99"/>
    <w:rsid w:val="00362F56"/>
    <w:rsid w:val="0037774B"/>
    <w:rsid w:val="003A483E"/>
    <w:rsid w:val="0046149B"/>
    <w:rsid w:val="00477932"/>
    <w:rsid w:val="00592863"/>
    <w:rsid w:val="005A4215"/>
    <w:rsid w:val="006245E8"/>
    <w:rsid w:val="00660563"/>
    <w:rsid w:val="00691AD9"/>
    <w:rsid w:val="00695209"/>
    <w:rsid w:val="006D06BA"/>
    <w:rsid w:val="0071414A"/>
    <w:rsid w:val="0071414C"/>
    <w:rsid w:val="00787E74"/>
    <w:rsid w:val="00815C6F"/>
    <w:rsid w:val="008734E4"/>
    <w:rsid w:val="00887FDB"/>
    <w:rsid w:val="00897F32"/>
    <w:rsid w:val="008D3F87"/>
    <w:rsid w:val="009727DF"/>
    <w:rsid w:val="009812B1"/>
    <w:rsid w:val="009B6E9E"/>
    <w:rsid w:val="009C3057"/>
    <w:rsid w:val="009F2CCD"/>
    <w:rsid w:val="00A150EF"/>
    <w:rsid w:val="00A42341"/>
    <w:rsid w:val="00AC70A7"/>
    <w:rsid w:val="00B4529D"/>
    <w:rsid w:val="00BC49EC"/>
    <w:rsid w:val="00CC614C"/>
    <w:rsid w:val="00CD61F1"/>
    <w:rsid w:val="00D37768"/>
    <w:rsid w:val="00D602AB"/>
    <w:rsid w:val="00D60680"/>
    <w:rsid w:val="00D93EBA"/>
    <w:rsid w:val="00DB5A59"/>
    <w:rsid w:val="00DD09B3"/>
    <w:rsid w:val="00E40F44"/>
    <w:rsid w:val="00E622AB"/>
    <w:rsid w:val="00E83FBB"/>
    <w:rsid w:val="00E853E7"/>
    <w:rsid w:val="00F15731"/>
    <w:rsid w:val="00F353A6"/>
    <w:rsid w:val="00FA4162"/>
    <w:rsid w:val="00FE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06161C"/>
    <w:rsid w:val="002D3A3B"/>
    <w:rsid w:val="002F01B9"/>
    <w:rsid w:val="0039437C"/>
    <w:rsid w:val="003E2149"/>
    <w:rsid w:val="004D069A"/>
    <w:rsid w:val="008F6C54"/>
    <w:rsid w:val="00A660B9"/>
    <w:rsid w:val="00AC4410"/>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F49D-914B-45F5-9EBE-724B74CC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27</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25</cp:revision>
  <dcterms:created xsi:type="dcterms:W3CDTF">2015-04-12T18:26:00Z</dcterms:created>
  <dcterms:modified xsi:type="dcterms:W3CDTF">2015-10-11T12:55:00Z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